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F6A3" w14:textId="77777777" w:rsidR="00E1149B" w:rsidRPr="00172F61" w:rsidRDefault="00E1149B" w:rsidP="00E31DA0">
      <w:pPr>
        <w:pStyle w:val="ListParagraph"/>
        <w:keepNext/>
        <w:keepLines/>
        <w:numPr>
          <w:ilvl w:val="0"/>
          <w:numId w:val="42"/>
        </w:numPr>
        <w:ind w:leftChars="0"/>
        <w:rPr>
          <w:szCs w:val="21"/>
        </w:rPr>
      </w:pPr>
      <w:bookmarkStart w:id="0" w:name="_Hlk39690700"/>
      <w:r w:rsidRPr="00172F61">
        <w:rPr>
          <w:rFonts w:hint="eastAsia"/>
          <w:szCs w:val="21"/>
        </w:rPr>
        <w:t>Mount point</w:t>
      </w:r>
    </w:p>
    <w:p w14:paraId="5650983D" w14:textId="77777777" w:rsidR="00E1149B" w:rsidRPr="00172F61" w:rsidRDefault="00E1149B" w:rsidP="002C0D9F">
      <w:pPr>
        <w:keepNext/>
        <w:keepLines/>
        <w:ind w:firstLine="420"/>
        <w:rPr>
          <w:sz w:val="21"/>
          <w:szCs w:val="21"/>
        </w:rPr>
      </w:pPr>
      <w:r w:rsidRPr="00172F61">
        <w:rPr>
          <w:rFonts w:hint="eastAsia"/>
          <w:sz w:val="21"/>
          <w:szCs w:val="21"/>
        </w:rPr>
        <w:t>Select mount point</w:t>
      </w:r>
      <w:r w:rsidR="002C0D9F" w:rsidRPr="00172F61">
        <w:rPr>
          <w:rFonts w:hint="eastAsia"/>
          <w:sz w:val="21"/>
          <w:szCs w:val="21"/>
        </w:rPr>
        <w:t xml:space="preserve"> for internal storage</w:t>
      </w:r>
      <w:r w:rsidRPr="00172F61">
        <w:rPr>
          <w:rFonts w:hint="eastAsia"/>
          <w:sz w:val="21"/>
          <w:szCs w:val="21"/>
        </w:rPr>
        <w:t>.</w:t>
      </w:r>
    </w:p>
    <w:bookmarkEnd w:id="0"/>
    <w:p w14:paraId="6CED51DF" w14:textId="77777777" w:rsidR="00E31DA0" w:rsidRPr="00172F61" w:rsidRDefault="00E31DA0" w:rsidP="00E1149B">
      <w:pPr>
        <w:keepNext/>
        <w:keepLines/>
        <w:ind w:left="567"/>
        <w:rPr>
          <w:sz w:val="21"/>
          <w:szCs w:val="21"/>
        </w:rPr>
      </w:pPr>
    </w:p>
    <w:p w14:paraId="676ABF90" w14:textId="07EB8181" w:rsidR="00184BDC" w:rsidRPr="00172F61" w:rsidRDefault="00D97B23" w:rsidP="00E31DA0">
      <w:pPr>
        <w:pStyle w:val="ListParagraph"/>
        <w:numPr>
          <w:ilvl w:val="0"/>
          <w:numId w:val="42"/>
        </w:numPr>
        <w:ind w:leftChars="0"/>
        <w:rPr>
          <w:szCs w:val="21"/>
        </w:rPr>
      </w:pPr>
      <w:bookmarkStart w:id="1" w:name="_Hlk39690108"/>
      <w:r w:rsidRPr="00172F61">
        <w:rPr>
          <w:rFonts w:hint="eastAsia"/>
          <w:szCs w:val="21"/>
        </w:rPr>
        <w:t>L</w:t>
      </w:r>
      <w:r w:rsidR="00184BDC" w:rsidRPr="00172F61">
        <w:rPr>
          <w:szCs w:val="21"/>
        </w:rPr>
        <w:t>ist Director</w:t>
      </w:r>
      <w:ins w:id="2" w:author="A. J" w:date="2020-05-06T18:34:00Z">
        <w:r w:rsidR="009B6FE6">
          <w:rPr>
            <w:szCs w:val="21"/>
          </w:rPr>
          <w:t>ies</w:t>
        </w:r>
      </w:ins>
      <w:del w:id="3" w:author="A. J" w:date="2020-05-06T18:34:00Z">
        <w:r w:rsidR="00184BDC" w:rsidRPr="00172F61" w:rsidDel="009B6FE6">
          <w:rPr>
            <w:szCs w:val="21"/>
          </w:rPr>
          <w:delText>y</w:delText>
        </w:r>
      </w:del>
    </w:p>
    <w:p w14:paraId="0543D25B" w14:textId="0CA002C9" w:rsidR="00184BDC" w:rsidRPr="00172F61" w:rsidRDefault="00184BDC" w:rsidP="00535A9C">
      <w:pPr>
        <w:pStyle w:val="BodyText"/>
        <w:ind w:left="420"/>
        <w:rPr>
          <w:szCs w:val="21"/>
        </w:rPr>
      </w:pPr>
      <w:bookmarkStart w:id="4" w:name="_Hlk39690086"/>
      <w:r w:rsidRPr="00172F61">
        <w:rPr>
          <w:szCs w:val="21"/>
        </w:rPr>
        <w:t>Show director</w:t>
      </w:r>
      <w:ins w:id="5" w:author="A. J" w:date="2020-05-06T18:34:00Z">
        <w:r w:rsidR="009B6FE6">
          <w:rPr>
            <w:szCs w:val="21"/>
          </w:rPr>
          <w:t>ies</w:t>
        </w:r>
      </w:ins>
      <w:del w:id="6" w:author="A. J" w:date="2020-05-06T18:34:00Z">
        <w:r w:rsidRPr="00172F61" w:rsidDel="009B6FE6">
          <w:rPr>
            <w:szCs w:val="21"/>
          </w:rPr>
          <w:delText>y</w:delText>
        </w:r>
      </w:del>
      <w:r w:rsidRPr="00172F61">
        <w:rPr>
          <w:szCs w:val="21"/>
        </w:rPr>
        <w:t xml:space="preserve"> list </w:t>
      </w:r>
      <w:del w:id="7" w:author="A. J" w:date="2020-05-06T18:34:00Z">
        <w:r w:rsidRPr="00172F61" w:rsidDel="009B6FE6">
          <w:rPr>
            <w:szCs w:val="21"/>
          </w:rPr>
          <w:delText xml:space="preserve">for </w:delText>
        </w:r>
      </w:del>
      <w:ins w:id="8" w:author="A. J" w:date="2020-05-06T18:34:00Z">
        <w:r w:rsidR="009B6FE6">
          <w:rPr>
            <w:szCs w:val="21"/>
          </w:rPr>
          <w:t>on the</w:t>
        </w:r>
        <w:r w:rsidR="009B6FE6" w:rsidRPr="00172F61">
          <w:rPr>
            <w:szCs w:val="21"/>
          </w:rPr>
          <w:t xml:space="preserve"> </w:t>
        </w:r>
      </w:ins>
      <w:r w:rsidRPr="00172F61">
        <w:rPr>
          <w:szCs w:val="21"/>
        </w:rPr>
        <w:t xml:space="preserve">internal storage. </w:t>
      </w:r>
    </w:p>
    <w:p w14:paraId="15E994C6" w14:textId="0FD1608A" w:rsidR="00184BDC" w:rsidRPr="00172F61" w:rsidRDefault="002C0D9F" w:rsidP="00184BDC">
      <w:pPr>
        <w:pStyle w:val="BodyText"/>
        <w:ind w:left="420"/>
        <w:rPr>
          <w:szCs w:val="21"/>
        </w:rPr>
      </w:pPr>
      <w:r w:rsidRPr="00172F61">
        <w:rPr>
          <w:szCs w:val="21"/>
        </w:rPr>
        <w:t xml:space="preserve">When you press the list </w:t>
      </w:r>
      <w:r w:rsidRPr="00172F61">
        <w:rPr>
          <w:rFonts w:hint="eastAsia"/>
          <w:szCs w:val="21"/>
        </w:rPr>
        <w:t xml:space="preserve">directory </w:t>
      </w:r>
      <w:r w:rsidRPr="00172F61">
        <w:rPr>
          <w:szCs w:val="21"/>
        </w:rPr>
        <w:t>button, the selectable director</w:t>
      </w:r>
      <w:ins w:id="9" w:author="A. J" w:date="2020-05-06T18:36:00Z">
        <w:r w:rsidR="00E0649A">
          <w:rPr>
            <w:szCs w:val="21"/>
          </w:rPr>
          <w:t>ies</w:t>
        </w:r>
      </w:ins>
      <w:del w:id="10" w:author="A. J" w:date="2020-05-06T18:36:00Z">
        <w:r w:rsidRPr="00172F61" w:rsidDel="00E0649A">
          <w:rPr>
            <w:szCs w:val="21"/>
          </w:rPr>
          <w:delText>y</w:delText>
        </w:r>
      </w:del>
      <w:r w:rsidRPr="00172F61">
        <w:rPr>
          <w:szCs w:val="21"/>
        </w:rPr>
        <w:t xml:space="preserve"> </w:t>
      </w:r>
      <w:ins w:id="11" w:author="A. J" w:date="2020-05-06T18:36:00Z">
        <w:r w:rsidR="00E0649A">
          <w:rPr>
            <w:szCs w:val="21"/>
          </w:rPr>
          <w:t>are</w:t>
        </w:r>
      </w:ins>
      <w:del w:id="12" w:author="A. J" w:date="2020-05-06T18:36:00Z">
        <w:r w:rsidRPr="00172F61" w:rsidDel="00E0649A">
          <w:rPr>
            <w:szCs w:val="21"/>
          </w:rPr>
          <w:delText>is</w:delText>
        </w:r>
      </w:del>
      <w:r w:rsidRPr="00172F61">
        <w:rPr>
          <w:szCs w:val="21"/>
        </w:rPr>
        <w:t xml:space="preserve"> displayed</w:t>
      </w:r>
      <w:ins w:id="13" w:author="A. J" w:date="2020-05-06T18:37:00Z">
        <w:r w:rsidR="00E0649A">
          <w:rPr>
            <w:szCs w:val="21"/>
          </w:rPr>
          <w:t xml:space="preserve">. Tap on the directory you want to choose and </w:t>
        </w:r>
        <w:r w:rsidR="00111184">
          <w:rPr>
            <w:szCs w:val="21"/>
          </w:rPr>
          <w:t xml:space="preserve">then on the </w:t>
        </w:r>
      </w:ins>
      <w:ins w:id="14" w:author="A. J" w:date="2020-05-06T18:38:00Z">
        <w:r w:rsidR="00111184">
          <w:rPr>
            <w:szCs w:val="21"/>
          </w:rPr>
          <w:t>“Select”</w:t>
        </w:r>
      </w:ins>
      <w:del w:id="15" w:author="A. J" w:date="2020-05-06T18:37:00Z">
        <w:r w:rsidRPr="00172F61" w:rsidDel="00E0649A">
          <w:rPr>
            <w:szCs w:val="21"/>
          </w:rPr>
          <w:delText>,</w:delText>
        </w:r>
      </w:del>
      <w:r w:rsidRPr="00172F61">
        <w:rPr>
          <w:szCs w:val="21"/>
        </w:rPr>
        <w:t xml:space="preserve"> </w:t>
      </w:r>
      <w:del w:id="16" w:author="A. J" w:date="2020-05-06T18:38:00Z">
        <w:r w:rsidRPr="00172F61" w:rsidDel="00111184">
          <w:rPr>
            <w:szCs w:val="21"/>
          </w:rPr>
          <w:delText xml:space="preserve">so tap the right end radio </w:delText>
        </w:r>
      </w:del>
      <w:r w:rsidRPr="00172F61">
        <w:rPr>
          <w:szCs w:val="21"/>
        </w:rPr>
        <w:t>button</w:t>
      </w:r>
      <w:del w:id="17" w:author="A. J" w:date="2020-05-06T18:38:00Z">
        <w:r w:rsidRPr="00172F61" w:rsidDel="00111184">
          <w:rPr>
            <w:szCs w:val="21"/>
          </w:rPr>
          <w:delText xml:space="preserve"> and select it</w:delText>
        </w:r>
      </w:del>
      <w:r w:rsidRPr="00172F61">
        <w:rPr>
          <w:szCs w:val="21"/>
        </w:rPr>
        <w:t xml:space="preserve">. To </w:t>
      </w:r>
      <w:ins w:id="18" w:author="A. J" w:date="2020-05-06T18:38:00Z">
        <w:r w:rsidR="00111184">
          <w:rPr>
            <w:szCs w:val="21"/>
          </w:rPr>
          <w:t xml:space="preserve">recurse through </w:t>
        </w:r>
      </w:ins>
      <w:del w:id="19" w:author="A. J" w:date="2020-05-06T18:38:00Z">
        <w:r w:rsidRPr="00172F61" w:rsidDel="00111184">
          <w:rPr>
            <w:szCs w:val="21"/>
          </w:rPr>
          <w:delText xml:space="preserve">open a </w:delText>
        </w:r>
      </w:del>
      <w:r w:rsidRPr="00172F61">
        <w:rPr>
          <w:szCs w:val="21"/>
        </w:rPr>
        <w:t>subdirector</w:t>
      </w:r>
      <w:ins w:id="20" w:author="A. J" w:date="2020-05-06T18:38:00Z">
        <w:r w:rsidR="00111184">
          <w:rPr>
            <w:szCs w:val="21"/>
          </w:rPr>
          <w:t>ies</w:t>
        </w:r>
      </w:ins>
      <w:del w:id="21" w:author="A. J" w:date="2020-05-06T18:38:00Z">
        <w:r w:rsidRPr="00172F61" w:rsidDel="00111184">
          <w:rPr>
            <w:szCs w:val="21"/>
          </w:rPr>
          <w:delText>y</w:delText>
        </w:r>
      </w:del>
      <w:r w:rsidRPr="00172F61">
        <w:rPr>
          <w:szCs w:val="21"/>
        </w:rPr>
        <w:t>, tap the directory name.</w:t>
      </w:r>
    </w:p>
    <w:bookmarkEnd w:id="1"/>
    <w:bookmarkEnd w:id="4"/>
    <w:p w14:paraId="3CFD2DBF" w14:textId="77777777" w:rsidR="009A0A68" w:rsidRPr="00172F61" w:rsidRDefault="009A0A68" w:rsidP="009A0A68">
      <w:pPr>
        <w:rPr>
          <w:sz w:val="21"/>
          <w:szCs w:val="21"/>
        </w:rPr>
      </w:pPr>
    </w:p>
    <w:p w14:paraId="57D0CC9B" w14:textId="77777777" w:rsidR="00184BDC" w:rsidRPr="00172F61" w:rsidRDefault="00184BDC" w:rsidP="00E31DA0">
      <w:pPr>
        <w:pStyle w:val="ListParagraph"/>
        <w:numPr>
          <w:ilvl w:val="0"/>
          <w:numId w:val="42"/>
        </w:numPr>
        <w:ind w:leftChars="0"/>
        <w:rPr>
          <w:szCs w:val="21"/>
        </w:rPr>
      </w:pPr>
      <w:r w:rsidRPr="00172F61">
        <w:rPr>
          <w:szCs w:val="21"/>
        </w:rPr>
        <w:t>Directory</w:t>
      </w:r>
    </w:p>
    <w:p w14:paraId="00463672" w14:textId="77777777" w:rsidR="00184BDC" w:rsidRPr="00172F61" w:rsidRDefault="002C0D9F" w:rsidP="00535A9C">
      <w:pPr>
        <w:pStyle w:val="BodyText"/>
        <w:ind w:left="420"/>
        <w:rPr>
          <w:szCs w:val="21"/>
        </w:rPr>
      </w:pPr>
      <w:r w:rsidRPr="00172F61">
        <w:rPr>
          <w:szCs w:val="21"/>
        </w:rPr>
        <w:t>Please enter the target or master directory. If you specify a directory that does not exist in the target, it will be created during synchronization.</w:t>
      </w:r>
    </w:p>
    <w:p w14:paraId="20A3689E" w14:textId="77777777" w:rsidR="008163DC" w:rsidRPr="00172F61" w:rsidRDefault="008163DC" w:rsidP="008163DC">
      <w:pPr>
        <w:wordWrap w:val="0"/>
        <w:rPr>
          <w:sz w:val="21"/>
          <w:szCs w:val="21"/>
        </w:rPr>
      </w:pPr>
    </w:p>
    <w:p w14:paraId="37F12787" w14:textId="77777777" w:rsidR="000523D1" w:rsidRPr="00172F61" w:rsidRDefault="00E31DA0" w:rsidP="00E31DA0">
      <w:pPr>
        <w:pStyle w:val="ListParagraph"/>
        <w:numPr>
          <w:ilvl w:val="0"/>
          <w:numId w:val="42"/>
        </w:numPr>
        <w:ind w:leftChars="0"/>
        <w:rPr>
          <w:szCs w:val="21"/>
        </w:rPr>
      </w:pPr>
      <w:bookmarkStart w:id="22" w:name="_Hlk39685242"/>
      <w:r w:rsidRPr="00172F61">
        <w:rPr>
          <w:szCs w:val="21"/>
        </w:rPr>
        <w:t>Add keywords</w:t>
      </w:r>
    </w:p>
    <w:p w14:paraId="39863BC3" w14:textId="0D20454F" w:rsidR="000523D1" w:rsidRPr="00172F61" w:rsidRDefault="000523D1" w:rsidP="000523D1">
      <w:pPr>
        <w:pStyle w:val="BodyText"/>
        <w:ind w:left="420"/>
        <w:rPr>
          <w:szCs w:val="21"/>
        </w:rPr>
      </w:pPr>
      <w:r w:rsidRPr="00172F61">
        <w:rPr>
          <w:szCs w:val="21"/>
        </w:rPr>
        <w:t>%YEAR%,</w:t>
      </w:r>
      <w:ins w:id="23" w:author="A. J" w:date="2020-05-06T19:20:00Z">
        <w:r w:rsidR="003B68B2">
          <w:rPr>
            <w:szCs w:val="21"/>
          </w:rPr>
          <w:t xml:space="preserve"> </w:t>
        </w:r>
      </w:ins>
      <w:r w:rsidRPr="00172F61">
        <w:rPr>
          <w:szCs w:val="21"/>
        </w:rPr>
        <w:t>%MONTH%,</w:t>
      </w:r>
      <w:ins w:id="24" w:author="A. J" w:date="2020-05-06T19:20:00Z">
        <w:r w:rsidR="003B68B2">
          <w:rPr>
            <w:szCs w:val="21"/>
          </w:rPr>
          <w:t xml:space="preserve"> </w:t>
        </w:r>
      </w:ins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del w:id="25" w:author="A. J" w:date="2020-05-06T18:39:00Z">
        <w:r w:rsidRPr="00172F61" w:rsidDel="00634A3F">
          <w:rPr>
            <w:szCs w:val="21"/>
          </w:rPr>
          <w:delText xml:space="preserve">at </w:delText>
        </w:r>
      </w:del>
      <w:ins w:id="26" w:author="A. J" w:date="2020-05-06T18:39:00Z">
        <w:r w:rsidR="00634A3F">
          <w:rPr>
            <w:szCs w:val="21"/>
          </w:rPr>
          <w:t>on which</w:t>
        </w:r>
      </w:ins>
      <w:del w:id="27" w:author="A. J" w:date="2020-05-06T18:39:00Z">
        <w:r w:rsidRPr="00172F61" w:rsidDel="00634A3F">
          <w:rPr>
            <w:szCs w:val="21"/>
          </w:rPr>
          <w:delText xml:space="preserve">the time of </w:delText>
        </w:r>
        <w:r w:rsidRPr="00172F61" w:rsidDel="00634A3F">
          <w:rPr>
            <w:rFonts w:hint="eastAsia"/>
            <w:szCs w:val="21"/>
          </w:rPr>
          <w:delText>start</w:delText>
        </w:r>
      </w:del>
      <w:ins w:id="28" w:author="A. J" w:date="2020-05-06T18:39:00Z">
        <w:r w:rsidR="00634A3F">
          <w:rPr>
            <w:szCs w:val="21"/>
          </w:rPr>
          <w:t xml:space="preserve"> the</w:t>
        </w:r>
      </w:ins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ins w:id="29" w:author="A. J" w:date="2020-05-06T18:40:00Z">
        <w:r w:rsidR="00634A3F">
          <w:rPr>
            <w:szCs w:val="21"/>
          </w:rPr>
          <w:t xml:space="preserve"> started</w:t>
        </w:r>
      </w:ins>
      <w:r w:rsidRPr="00172F61">
        <w:rPr>
          <w:szCs w:val="21"/>
        </w:rPr>
        <w:t>.</w:t>
      </w:r>
    </w:p>
    <w:bookmarkEnd w:id="22"/>
    <w:p w14:paraId="6DAF79E2" w14:textId="77777777" w:rsidR="002D03CB" w:rsidRPr="00172F61" w:rsidRDefault="002D03CB" w:rsidP="008163DC">
      <w:pPr>
        <w:wordWrap w:val="0"/>
        <w:rPr>
          <w:sz w:val="21"/>
          <w:szCs w:val="21"/>
        </w:rPr>
      </w:pPr>
    </w:p>
    <w:p w14:paraId="7FE3CF54" w14:textId="13B76250" w:rsidR="00B76197" w:rsidRPr="00172F61" w:rsidRDefault="00B76197" w:rsidP="00B76197">
      <w:pPr>
        <w:wordWrap w:val="0"/>
        <w:rPr>
          <w:b/>
          <w:sz w:val="21"/>
          <w:szCs w:val="21"/>
          <w:u w:val="single"/>
        </w:rPr>
      </w:pPr>
      <w:bookmarkStart w:id="30" w:name="_Hlk39685266"/>
      <w:r w:rsidRPr="00172F61">
        <w:rPr>
          <w:b/>
          <w:sz w:val="21"/>
          <w:szCs w:val="21"/>
          <w:u w:val="single"/>
        </w:rPr>
        <w:t>T</w:t>
      </w:r>
      <w:r>
        <w:rPr>
          <w:rFonts w:hint="eastAsia"/>
          <w:b/>
          <w:sz w:val="21"/>
          <w:szCs w:val="21"/>
          <w:u w:val="single"/>
        </w:rPr>
        <w:t>h</w:t>
      </w:r>
      <w:ins w:id="31" w:author="A. J" w:date="2020-05-06T18:40:00Z">
        <w:r w:rsidR="00421279">
          <w:rPr>
            <w:b/>
            <w:sz w:val="21"/>
            <w:szCs w:val="21"/>
            <w:u w:val="single"/>
          </w:rPr>
          <w:t>es</w:t>
        </w:r>
      </w:ins>
      <w:del w:id="32" w:author="A. J" w:date="2020-05-06T18:40:00Z">
        <w:r w:rsidDel="00421279">
          <w:rPr>
            <w:rFonts w:hint="eastAsia"/>
            <w:b/>
            <w:sz w:val="21"/>
            <w:szCs w:val="21"/>
            <w:u w:val="single"/>
          </w:rPr>
          <w:delText>is</w:delText>
        </w:r>
      </w:del>
      <w:ins w:id="33" w:author="A. J" w:date="2020-05-06T18:40:00Z">
        <w:r w:rsidR="00421279">
          <w:rPr>
            <w:b/>
            <w:sz w:val="21"/>
            <w:szCs w:val="21"/>
            <w:u w:val="single"/>
          </w:rPr>
          <w:t>e</w:t>
        </w:r>
      </w:ins>
      <w:r w:rsidRPr="00172F61">
        <w:rPr>
          <w:b/>
          <w:sz w:val="21"/>
          <w:szCs w:val="21"/>
          <w:u w:val="single"/>
        </w:rPr>
        <w:t xml:space="preserve"> options are displayed only when the sync type is </w:t>
      </w:r>
      <w:r>
        <w:rPr>
          <w:rFonts w:hint="eastAsia"/>
          <w:b/>
          <w:sz w:val="21"/>
          <w:szCs w:val="21"/>
          <w:u w:val="single"/>
        </w:rPr>
        <w:t>Copy/Move</w:t>
      </w:r>
      <w:r w:rsidRPr="00172F61">
        <w:rPr>
          <w:b/>
          <w:sz w:val="21"/>
          <w:szCs w:val="21"/>
          <w:u w:val="single"/>
        </w:rPr>
        <w:t>.</w:t>
      </w:r>
    </w:p>
    <w:p w14:paraId="6195D003" w14:textId="4629931C" w:rsidR="00B76197" w:rsidRPr="00172F61" w:rsidRDefault="002E1C62" w:rsidP="00B76197">
      <w:pPr>
        <w:pStyle w:val="ListParagraph"/>
        <w:numPr>
          <w:ilvl w:val="0"/>
          <w:numId w:val="41"/>
        </w:numPr>
        <w:ind w:leftChars="0"/>
        <w:rPr>
          <w:szCs w:val="21"/>
        </w:rPr>
      </w:pPr>
      <w:ins w:id="34" w:author="A. J" w:date="2020-05-06T18:42:00Z">
        <w:r w:rsidRPr="002E1C62">
          <w:rPr>
            <w:szCs w:val="21"/>
          </w:rPr>
          <w:t>Append the photo/video shooting time/date to the directory name</w:t>
        </w:r>
      </w:ins>
      <w:del w:id="35" w:author="A. J" w:date="2020-05-06T18:42:00Z">
        <w:r w:rsidR="00B76197" w:rsidRPr="00B76197" w:rsidDel="002E1C62">
          <w:rPr>
            <w:szCs w:val="21"/>
          </w:rPr>
          <w:delText>Use the photo/video shooting date and time for keyword conversions attached</w:delText>
        </w:r>
        <w:r w:rsidR="00B76197" w:rsidDel="002E1C62">
          <w:rPr>
            <w:szCs w:val="21"/>
          </w:rPr>
          <w:delText xml:space="preserve"> to the target folder directory</w:delText>
        </w:r>
      </w:del>
    </w:p>
    <w:p w14:paraId="4B59DEBA" w14:textId="382C9796" w:rsidR="00B76197" w:rsidRPr="00172F61" w:rsidRDefault="00B76197" w:rsidP="00B76197">
      <w:pPr>
        <w:pStyle w:val="BodyText"/>
        <w:ind w:left="420"/>
        <w:rPr>
          <w:szCs w:val="21"/>
        </w:rPr>
      </w:pPr>
      <w:r w:rsidRPr="00B76197">
        <w:rPr>
          <w:szCs w:val="21"/>
        </w:rPr>
        <w:t xml:space="preserve">If checked, the EXIF </w:t>
      </w:r>
      <w:del w:id="36" w:author="A. J" w:date="2020-05-06T18:42:00Z">
        <w:r w:rsidRPr="00B76197" w:rsidDel="002E1C62">
          <w:rPr>
            <w:szCs w:val="21"/>
          </w:rPr>
          <w:delText xml:space="preserve">takes </w:delText>
        </w:r>
      </w:del>
      <w:ins w:id="37" w:author="A. J" w:date="2020-05-06T18:42:00Z">
        <w:r w:rsidR="002E1C62">
          <w:rPr>
            <w:szCs w:val="21"/>
          </w:rPr>
          <w:t xml:space="preserve">data of the </w:t>
        </w:r>
        <w:proofErr w:type="gramStart"/>
        <w:r w:rsidR="002E1C62">
          <w:rPr>
            <w:szCs w:val="21"/>
          </w:rPr>
          <w:t>backed up</w:t>
        </w:r>
        <w:proofErr w:type="gramEnd"/>
        <w:r w:rsidR="002E1C62">
          <w:rPr>
            <w:szCs w:val="21"/>
          </w:rPr>
          <w:t xml:space="preserve"> media is used to get</w:t>
        </w:r>
        <w:r w:rsidR="002E1C62" w:rsidRPr="00B76197">
          <w:rPr>
            <w:szCs w:val="21"/>
          </w:rPr>
          <w:t xml:space="preserve"> </w:t>
        </w:r>
      </w:ins>
      <w:r w:rsidRPr="00B76197">
        <w:rPr>
          <w:szCs w:val="21"/>
        </w:rPr>
        <w:t>the shooting date and time</w:t>
      </w:r>
      <w:ins w:id="38" w:author="A. J" w:date="2020-05-06T18:42:00Z">
        <w:r w:rsidR="002E1C62">
          <w:rPr>
            <w:szCs w:val="21"/>
          </w:rPr>
          <w:t>. The shooting</w:t>
        </w:r>
      </w:ins>
      <w:ins w:id="39" w:author="A. J" w:date="2020-05-06T18:43:00Z">
        <w:r w:rsidR="002E1C62">
          <w:rPr>
            <w:szCs w:val="21"/>
          </w:rPr>
          <w:t xml:space="preserve"> timestamp </w:t>
        </w:r>
      </w:ins>
      <w:del w:id="40" w:author="A. J" w:date="2020-05-06T18:43:00Z">
        <w:r w:rsidRPr="00B76197" w:rsidDel="002E1C62">
          <w:rPr>
            <w:szCs w:val="21"/>
          </w:rPr>
          <w:delText xml:space="preserve"> a</w:delText>
        </w:r>
      </w:del>
      <w:ins w:id="41" w:author="A. J" w:date="2020-05-06T18:43:00Z">
        <w:r w:rsidR="002E1C62">
          <w:rPr>
            <w:szCs w:val="21"/>
          </w:rPr>
          <w:t>is used</w:t>
        </w:r>
        <w:r w:rsidR="0095730E">
          <w:rPr>
            <w:szCs w:val="21"/>
          </w:rPr>
          <w:t xml:space="preserve"> and appended to the target folder</w:t>
        </w:r>
      </w:ins>
      <w:del w:id="42" w:author="A. J" w:date="2020-05-06T18:44:00Z">
        <w:r w:rsidRPr="00B76197" w:rsidDel="0095730E">
          <w:rPr>
            <w:szCs w:val="21"/>
          </w:rPr>
          <w:delText xml:space="preserve">nd uses it instead of the sync start date. </w:delText>
        </w:r>
      </w:del>
      <w:ins w:id="43" w:author="A. J" w:date="2020-05-06T18:44:00Z">
        <w:r w:rsidR="0095730E">
          <w:rPr>
            <w:szCs w:val="21"/>
          </w:rPr>
          <w:t xml:space="preserve">. </w:t>
        </w:r>
      </w:ins>
      <w:r w:rsidRPr="00B76197">
        <w:rPr>
          <w:szCs w:val="21"/>
        </w:rPr>
        <w:t>When the app is unable to get the</w:t>
      </w:r>
      <w:ins w:id="44" w:author="A. J" w:date="2020-05-06T18:44:00Z">
        <w:r w:rsidR="001008F0">
          <w:rPr>
            <w:szCs w:val="21"/>
          </w:rPr>
          <w:t xml:space="preserve"> shooting</w:t>
        </w:r>
      </w:ins>
      <w:r w:rsidRPr="00B76197">
        <w:rPr>
          <w:szCs w:val="21"/>
        </w:rPr>
        <w:t xml:space="preserve"> time </w:t>
      </w:r>
      <w:del w:id="45" w:author="A. J" w:date="2020-05-06T18:44:00Z">
        <w:r w:rsidRPr="00B76197" w:rsidDel="001008F0">
          <w:rPr>
            <w:szCs w:val="21"/>
          </w:rPr>
          <w:delText xml:space="preserve">taken </w:delText>
        </w:r>
      </w:del>
      <w:r w:rsidRPr="00B76197">
        <w:rPr>
          <w:szCs w:val="21"/>
        </w:rPr>
        <w:t>from the EXIF, it uses the last modified time of the file.</w:t>
      </w:r>
      <w:bookmarkEnd w:id="30"/>
    </w:p>
    <w:p w14:paraId="51C26507" w14:textId="77777777" w:rsidR="00B76197" w:rsidRPr="00172F61" w:rsidRDefault="00B76197" w:rsidP="00B76197">
      <w:pPr>
        <w:pStyle w:val="BodyText"/>
        <w:ind w:left="420"/>
        <w:rPr>
          <w:szCs w:val="21"/>
        </w:rPr>
      </w:pPr>
    </w:p>
    <w:p w14:paraId="29AAA71E" w14:textId="003823B4" w:rsidR="00D5683A" w:rsidRPr="00172F61" w:rsidRDefault="00D5683A" w:rsidP="00D5683A">
      <w:pPr>
        <w:wordWrap w:val="0"/>
        <w:rPr>
          <w:b/>
          <w:sz w:val="21"/>
          <w:szCs w:val="21"/>
          <w:u w:val="single"/>
        </w:rPr>
      </w:pPr>
      <w:bookmarkStart w:id="46" w:name="_Hlk39685360"/>
      <w:bookmarkStart w:id="47" w:name="_Hlk39689770"/>
      <w:r w:rsidRPr="00172F61">
        <w:rPr>
          <w:b/>
          <w:sz w:val="21"/>
          <w:szCs w:val="21"/>
          <w:u w:val="single"/>
        </w:rPr>
        <w:t xml:space="preserve">The following options are displayed only when the sync type is </w:t>
      </w:r>
      <w:del w:id="48" w:author="A. J" w:date="2020-05-06T18:44:00Z">
        <w:r w:rsidRPr="00172F61" w:rsidDel="004932DA">
          <w:rPr>
            <w:b/>
            <w:sz w:val="21"/>
            <w:szCs w:val="21"/>
            <w:u w:val="single"/>
          </w:rPr>
          <w:delText>a</w:delText>
        </w:r>
      </w:del>
      <w:ins w:id="49" w:author="A. J" w:date="2020-05-06T18:44:00Z">
        <w:r w:rsidR="004932DA">
          <w:rPr>
            <w:b/>
            <w:sz w:val="21"/>
            <w:szCs w:val="21"/>
            <w:u w:val="single"/>
          </w:rPr>
          <w:t>A</w:t>
        </w:r>
      </w:ins>
      <w:r w:rsidRPr="00172F61">
        <w:rPr>
          <w:b/>
          <w:sz w:val="21"/>
          <w:szCs w:val="21"/>
          <w:u w:val="single"/>
        </w:rPr>
        <w:t>rchive.</w:t>
      </w:r>
    </w:p>
    <w:p w14:paraId="12DA011E" w14:textId="23E18D54" w:rsidR="00E31DA0" w:rsidDel="00E67F41" w:rsidRDefault="004932DA" w:rsidP="00E31DA0">
      <w:pPr>
        <w:pStyle w:val="BodyText"/>
        <w:ind w:left="420"/>
        <w:rPr>
          <w:del w:id="50" w:author="A. J" w:date="2020-05-06T18:45:00Z"/>
          <w:szCs w:val="21"/>
        </w:rPr>
      </w:pPr>
      <w:ins w:id="51" w:author="A. J" w:date="2020-05-06T18:45:00Z">
        <w:r w:rsidRPr="004932DA">
          <w:rPr>
            <w:szCs w:val="21"/>
          </w:rPr>
          <w:t>If the date and time cannot be determined by EXIF data, display a confirmation message.</w:t>
        </w:r>
      </w:ins>
      <w:del w:id="52" w:author="A. J" w:date="2020-05-06T18:45:00Z">
        <w:r w:rsidR="00E31DA0" w:rsidRPr="00172F61" w:rsidDel="004932DA">
          <w:rPr>
            <w:szCs w:val="21"/>
          </w:rPr>
          <w:delText>When the shooting date and time can not be acquired from Exif, a confirmation message is displayed</w:delText>
        </w:r>
      </w:del>
    </w:p>
    <w:p w14:paraId="1EF789E3" w14:textId="77777777" w:rsidR="00E67F41" w:rsidRPr="00172F61" w:rsidRDefault="00E67F41" w:rsidP="00E31DA0">
      <w:pPr>
        <w:pStyle w:val="ListParagraph"/>
        <w:numPr>
          <w:ilvl w:val="0"/>
          <w:numId w:val="41"/>
        </w:numPr>
        <w:ind w:leftChars="0"/>
        <w:rPr>
          <w:ins w:id="53" w:author="A. J" w:date="2020-05-06T18:45:00Z"/>
          <w:szCs w:val="21"/>
        </w:rPr>
      </w:pPr>
    </w:p>
    <w:p w14:paraId="50699FDC" w14:textId="3030BE4C" w:rsidR="00E31DA0" w:rsidRPr="00172F61" w:rsidRDefault="00E31DA0" w:rsidP="00E31DA0">
      <w:pPr>
        <w:pStyle w:val="BodyText"/>
        <w:ind w:left="420"/>
        <w:rPr>
          <w:szCs w:val="21"/>
        </w:rPr>
      </w:pPr>
      <w:r w:rsidRPr="00172F61">
        <w:rPr>
          <w:szCs w:val="21"/>
        </w:rPr>
        <w:t>If checked, when the shooting date and time can</w:t>
      </w:r>
      <w:del w:id="54" w:author="A. J" w:date="2020-05-06T18:45:00Z">
        <w:r w:rsidRPr="00172F61" w:rsidDel="00E67F41">
          <w:rPr>
            <w:szCs w:val="21"/>
          </w:rPr>
          <w:delText xml:space="preserve"> </w:delText>
        </w:r>
      </w:del>
      <w:r w:rsidRPr="00172F61">
        <w:rPr>
          <w:szCs w:val="21"/>
        </w:rPr>
        <w:t xml:space="preserve">not be acquired from </w:t>
      </w:r>
      <w:ins w:id="55" w:author="A. J" w:date="2020-05-06T18:45:00Z">
        <w:r w:rsidR="00E67F41" w:rsidRPr="004932DA">
          <w:rPr>
            <w:szCs w:val="21"/>
          </w:rPr>
          <w:t xml:space="preserve">EXIF </w:t>
        </w:r>
      </w:ins>
      <w:del w:id="56" w:author="A. J" w:date="2020-05-06T18:45:00Z">
        <w:r w:rsidRPr="00172F61" w:rsidDel="00E67F41">
          <w:rPr>
            <w:szCs w:val="21"/>
          </w:rPr>
          <w:delText>Exif</w:delText>
        </w:r>
      </w:del>
      <w:r w:rsidRPr="00172F61">
        <w:rPr>
          <w:szCs w:val="21"/>
        </w:rPr>
        <w:t xml:space="preserve">, a confirmation message is displayed </w:t>
      </w:r>
      <w:del w:id="57" w:author="A. J" w:date="2020-05-06T18:46:00Z">
        <w:r w:rsidRPr="00172F61" w:rsidDel="00E67F41">
          <w:rPr>
            <w:szCs w:val="21"/>
          </w:rPr>
          <w:delText xml:space="preserve">to the user </w:delText>
        </w:r>
      </w:del>
      <w:r w:rsidRPr="00172F61">
        <w:rPr>
          <w:szCs w:val="21"/>
        </w:rPr>
        <w:t xml:space="preserve">as to whether or not </w:t>
      </w:r>
      <w:del w:id="58" w:author="A. J" w:date="2020-05-06T18:46:00Z">
        <w:r w:rsidRPr="00172F61" w:rsidDel="00E67F41">
          <w:rPr>
            <w:szCs w:val="21"/>
          </w:rPr>
          <w:delText xml:space="preserve">to </w:delText>
        </w:r>
      </w:del>
      <w:r w:rsidRPr="00172F61">
        <w:rPr>
          <w:szCs w:val="21"/>
        </w:rPr>
        <w:t xml:space="preserve">use the </w:t>
      </w:r>
      <w:del w:id="59" w:author="A. J" w:date="2020-05-06T18:46:00Z">
        <w:r w:rsidRPr="00172F61" w:rsidDel="00E67F41">
          <w:rPr>
            <w:szCs w:val="21"/>
          </w:rPr>
          <w:delText xml:space="preserve">last update </w:delText>
        </w:r>
      </w:del>
      <w:ins w:id="60" w:author="A. J" w:date="2020-05-06T18:46:00Z">
        <w:r w:rsidR="00E67F41">
          <w:rPr>
            <w:szCs w:val="21"/>
          </w:rPr>
          <w:t>last modified</w:t>
        </w:r>
        <w:r w:rsidR="00E67F41" w:rsidRPr="00172F61">
          <w:rPr>
            <w:szCs w:val="21"/>
          </w:rPr>
          <w:t xml:space="preserve"> </w:t>
        </w:r>
      </w:ins>
      <w:r w:rsidRPr="00172F61">
        <w:rPr>
          <w:szCs w:val="21"/>
        </w:rPr>
        <w:t>time of the file</w:t>
      </w:r>
      <w:ins w:id="61" w:author="A. J" w:date="2020-05-06T18:46:00Z">
        <w:r w:rsidR="006B2C71">
          <w:rPr>
            <w:szCs w:val="21"/>
          </w:rPr>
          <w:t xml:space="preserve"> instead</w:t>
        </w:r>
      </w:ins>
      <w:r w:rsidRPr="00172F61">
        <w:rPr>
          <w:szCs w:val="21"/>
        </w:rPr>
        <w:t xml:space="preserve">. If you select Cancel </w:t>
      </w:r>
      <w:ins w:id="62" w:author="A. J" w:date="2020-05-06T18:46:00Z">
        <w:r w:rsidR="006B2C71">
          <w:rPr>
            <w:szCs w:val="21"/>
          </w:rPr>
          <w:t>in the</w:t>
        </w:r>
      </w:ins>
      <w:del w:id="63" w:author="A. J" w:date="2020-05-06T18:46:00Z">
        <w:r w:rsidRPr="00172F61" w:rsidDel="006B2C71">
          <w:rPr>
            <w:szCs w:val="21"/>
          </w:rPr>
          <w:delText>as a</w:delText>
        </w:r>
      </w:del>
      <w:r w:rsidRPr="00172F61">
        <w:rPr>
          <w:szCs w:val="21"/>
        </w:rPr>
        <w:t xml:space="preserve"> confirmation </w:t>
      </w:r>
      <w:del w:id="64" w:author="A. J" w:date="2020-05-06T18:47:00Z">
        <w:r w:rsidRPr="00172F61" w:rsidDel="006B2C71">
          <w:rPr>
            <w:szCs w:val="21"/>
          </w:rPr>
          <w:delText>message</w:delText>
        </w:r>
      </w:del>
      <w:ins w:id="65" w:author="A. J" w:date="2020-05-06T18:47:00Z">
        <w:r w:rsidR="006B2C71">
          <w:rPr>
            <w:szCs w:val="21"/>
          </w:rPr>
          <w:t>dialog</w:t>
        </w:r>
      </w:ins>
      <w:r w:rsidRPr="00172F61">
        <w:rPr>
          <w:szCs w:val="21"/>
        </w:rPr>
        <w:t>, the file will not be archived.</w:t>
      </w:r>
    </w:p>
    <w:p w14:paraId="7F268B17" w14:textId="77777777" w:rsidR="00E31DA0" w:rsidRPr="00172F61" w:rsidRDefault="00E31DA0" w:rsidP="00E31DA0">
      <w:pPr>
        <w:pStyle w:val="BodyText"/>
        <w:ind w:left="420"/>
        <w:rPr>
          <w:szCs w:val="21"/>
        </w:rPr>
      </w:pPr>
    </w:p>
    <w:p w14:paraId="04B2FF33" w14:textId="3B5F0728" w:rsidR="00E31DA0" w:rsidRPr="00172F61" w:rsidRDefault="00E31DA0" w:rsidP="00E31DA0">
      <w:pPr>
        <w:pStyle w:val="ListParagraph"/>
        <w:numPr>
          <w:ilvl w:val="0"/>
          <w:numId w:val="41"/>
        </w:numPr>
        <w:ind w:leftChars="0"/>
        <w:rPr>
          <w:szCs w:val="21"/>
        </w:rPr>
      </w:pPr>
      <w:del w:id="66" w:author="A. J" w:date="2020-05-06T18:48:00Z">
        <w:r w:rsidRPr="00172F61" w:rsidDel="00F67579">
          <w:rPr>
            <w:rFonts w:hint="eastAsia"/>
            <w:szCs w:val="21"/>
          </w:rPr>
          <w:delText>To archive the</w:delText>
        </w:r>
      </w:del>
      <w:ins w:id="67" w:author="A. J" w:date="2020-05-06T18:49:00Z">
        <w:r w:rsidR="00F67579">
          <w:rPr>
            <w:szCs w:val="21"/>
          </w:rPr>
          <w:t>Archive files if…</w:t>
        </w:r>
      </w:ins>
    </w:p>
    <w:p w14:paraId="61F4F528" w14:textId="785F52C0" w:rsidR="00E31DA0" w:rsidRPr="00172F61" w:rsidRDefault="00E31DA0" w:rsidP="00E31DA0">
      <w:pPr>
        <w:pStyle w:val="BodyText"/>
        <w:ind w:left="420"/>
        <w:rPr>
          <w:szCs w:val="21"/>
        </w:rPr>
      </w:pPr>
      <w:r w:rsidRPr="00172F61">
        <w:rPr>
          <w:szCs w:val="21"/>
        </w:rPr>
        <w:t xml:space="preserve">Choose the </w:t>
      </w:r>
      <w:ins w:id="68" w:author="A. J" w:date="2020-05-06T18:49:00Z">
        <w:r w:rsidR="00BD46F1">
          <w:rPr>
            <w:szCs w:val="21"/>
          </w:rPr>
          <w:t xml:space="preserve">time </w:t>
        </w:r>
      </w:ins>
      <w:r w:rsidRPr="00172F61">
        <w:rPr>
          <w:szCs w:val="21"/>
        </w:rPr>
        <w:t xml:space="preserve">criteria </w:t>
      </w:r>
      <w:ins w:id="69" w:author="A. J" w:date="2020-05-06T18:49:00Z">
        <w:r w:rsidR="00BD46F1">
          <w:rPr>
            <w:szCs w:val="21"/>
          </w:rPr>
          <w:t xml:space="preserve">to determine </w:t>
        </w:r>
      </w:ins>
      <w:ins w:id="70" w:author="A. J" w:date="2020-05-06T18:50:00Z">
        <w:r w:rsidR="00BF39A3">
          <w:rPr>
            <w:szCs w:val="21"/>
          </w:rPr>
          <w:t>which</w:t>
        </w:r>
        <w:r w:rsidR="00BD46F1">
          <w:rPr>
            <w:szCs w:val="21"/>
          </w:rPr>
          <w:t xml:space="preserve"> files to archive</w:t>
        </w:r>
        <w:r w:rsidR="00BF39A3">
          <w:rPr>
            <w:szCs w:val="21"/>
          </w:rPr>
          <w:t xml:space="preserve">. Time selection is </w:t>
        </w:r>
        <w:r w:rsidR="00BD46F1">
          <w:rPr>
            <w:szCs w:val="21"/>
          </w:rPr>
          <w:t xml:space="preserve">based on </w:t>
        </w:r>
      </w:ins>
      <w:del w:id="71" w:author="A. J" w:date="2020-05-06T18:50:00Z">
        <w:r w:rsidRPr="00172F61" w:rsidDel="00BD46F1">
          <w:rPr>
            <w:szCs w:val="21"/>
          </w:rPr>
          <w:delText>for determining by</w:delText>
        </w:r>
      </w:del>
      <w:ins w:id="72" w:author="A. J" w:date="2020-05-06T18:50:00Z">
        <w:r w:rsidR="00BD46F1">
          <w:rPr>
            <w:szCs w:val="21"/>
          </w:rPr>
          <w:t>the</w:t>
        </w:r>
        <w:r w:rsidR="00BF39A3">
          <w:rPr>
            <w:szCs w:val="21"/>
          </w:rPr>
          <w:t xml:space="preserve"> photo/video</w:t>
        </w:r>
      </w:ins>
      <w:r w:rsidRPr="00172F61">
        <w:rPr>
          <w:szCs w:val="21"/>
        </w:rPr>
        <w:t xml:space="preserve"> shooting date</w:t>
      </w:r>
      <w:ins w:id="73" w:author="A. J" w:date="2020-05-06T18:51:00Z">
        <w:r w:rsidR="00BF39A3">
          <w:rPr>
            <w:szCs w:val="21"/>
          </w:rPr>
          <w:t>, or the last modified time if it is not possible to acquire the timestamp from the EXIF header.</w:t>
        </w:r>
      </w:ins>
      <w:del w:id="74" w:author="A. J" w:date="2020-05-06T18:51:00Z">
        <w:r w:rsidRPr="00172F61" w:rsidDel="00BF39A3">
          <w:rPr>
            <w:szCs w:val="21"/>
          </w:rPr>
          <w:delText xml:space="preserve"> the photos yo</w:delText>
        </w:r>
      </w:del>
      <w:del w:id="75" w:author="A. J" w:date="2020-05-06T18:50:00Z">
        <w:r w:rsidRPr="00172F61" w:rsidDel="00BD46F1">
          <w:rPr>
            <w:szCs w:val="21"/>
          </w:rPr>
          <w:delText>u want to archive</w:delText>
        </w:r>
        <w:r w:rsidRPr="00172F61" w:rsidDel="00BF39A3">
          <w:rPr>
            <w:szCs w:val="21"/>
          </w:rPr>
          <w:delText>.</w:delText>
        </w:r>
      </w:del>
    </w:p>
    <w:p w14:paraId="0D6DF120" w14:textId="3A65D5C8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del w:id="76" w:author="A. J" w:date="2020-05-06T18:51:00Z">
        <w:r w:rsidRPr="00172F61" w:rsidDel="001A7D1A">
          <w:rPr>
            <w:rFonts w:hint="eastAsia"/>
            <w:szCs w:val="21"/>
          </w:rPr>
          <w:delText>Immediate all</w:delText>
        </w:r>
      </w:del>
      <w:ins w:id="77" w:author="A. J" w:date="2020-05-06T18:51:00Z">
        <w:r w:rsidR="001A7D1A">
          <w:rPr>
            <w:szCs w:val="21"/>
          </w:rPr>
          <w:t>Any date (all)</w:t>
        </w:r>
      </w:ins>
    </w:p>
    <w:p w14:paraId="4DC81A30" w14:textId="2BD873F4" w:rsidR="00E31DA0" w:rsidRPr="00172F61" w:rsidRDefault="00E31DA0" w:rsidP="00E31DA0">
      <w:pPr>
        <w:pStyle w:val="BodyText"/>
        <w:ind w:left="840"/>
        <w:rPr>
          <w:szCs w:val="21"/>
        </w:rPr>
      </w:pPr>
      <w:del w:id="78" w:author="A. J" w:date="2020-05-06T18:52:00Z">
        <w:r w:rsidRPr="00172F61" w:rsidDel="001A7D1A">
          <w:rPr>
            <w:rFonts w:hint="eastAsia"/>
            <w:szCs w:val="21"/>
          </w:rPr>
          <w:delText>To a</w:delText>
        </w:r>
      </w:del>
      <w:ins w:id="79" w:author="A. J" w:date="2020-05-06T18:52:00Z">
        <w:r w:rsidR="001A7D1A">
          <w:rPr>
            <w:szCs w:val="21"/>
          </w:rPr>
          <w:t>A</w:t>
        </w:r>
      </w:ins>
      <w:r w:rsidRPr="00172F61">
        <w:rPr>
          <w:rFonts w:hint="eastAsia"/>
          <w:szCs w:val="21"/>
        </w:rPr>
        <w:t>rchive all pictures</w:t>
      </w:r>
      <w:ins w:id="80" w:author="A. J" w:date="2020-05-06T18:51:00Z">
        <w:r w:rsidR="001A7D1A">
          <w:rPr>
            <w:szCs w:val="21"/>
          </w:rPr>
          <w:t>/videos</w:t>
        </w:r>
      </w:ins>
    </w:p>
    <w:p w14:paraId="10A17ACF" w14:textId="77777777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7 days</w:t>
      </w:r>
    </w:p>
    <w:p w14:paraId="1DF102BC" w14:textId="063C523E" w:rsidR="00E31DA0" w:rsidRPr="00172F61" w:rsidRDefault="001A7D1A" w:rsidP="00E31DA0">
      <w:pPr>
        <w:pStyle w:val="BodyText"/>
        <w:ind w:left="840"/>
        <w:rPr>
          <w:szCs w:val="21"/>
        </w:rPr>
      </w:pPr>
      <w:ins w:id="81" w:author="A. J" w:date="2020-05-06T18:52:00Z">
        <w:r>
          <w:rPr>
            <w:szCs w:val="21"/>
          </w:rPr>
          <w:t xml:space="preserve">Archive only files with a </w:t>
        </w:r>
      </w:ins>
      <w:del w:id="82" w:author="A. J" w:date="2020-05-06T18:52:00Z">
        <w:r w:rsidR="00E31DA0" w:rsidRPr="00172F61" w:rsidDel="001A7D1A">
          <w:rPr>
            <w:szCs w:val="21"/>
          </w:rPr>
          <w:delText xml:space="preserve">The </w:delText>
        </w:r>
      </w:del>
      <w:r w:rsidR="00E31DA0" w:rsidRPr="00172F61">
        <w:rPr>
          <w:szCs w:val="21"/>
        </w:rPr>
        <w:t xml:space="preserve">shooting date </w:t>
      </w:r>
      <w:del w:id="83" w:author="A. J" w:date="2020-05-06T18:52:00Z">
        <w:r w:rsidR="00E31DA0" w:rsidRPr="00172F61" w:rsidDel="001A7D1A">
          <w:rPr>
            <w:szCs w:val="21"/>
          </w:rPr>
          <w:delText xml:space="preserve">is </w:delText>
        </w:r>
      </w:del>
      <w:r w:rsidR="00E31DA0" w:rsidRPr="00172F61">
        <w:rPr>
          <w:szCs w:val="21"/>
        </w:rPr>
        <w:t>older than the current time by 7 days or more</w:t>
      </w:r>
    </w:p>
    <w:p w14:paraId="4202AE3A" w14:textId="77777777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lastRenderedPageBreak/>
        <w:t>Older than 30 days</w:t>
      </w:r>
    </w:p>
    <w:p w14:paraId="7BE2CF4B" w14:textId="28DB7025" w:rsidR="00E31DA0" w:rsidRPr="00172F61" w:rsidRDefault="001A7D1A" w:rsidP="00E31DA0">
      <w:pPr>
        <w:pStyle w:val="BodyText"/>
        <w:ind w:left="840"/>
        <w:rPr>
          <w:szCs w:val="21"/>
        </w:rPr>
      </w:pPr>
      <w:ins w:id="84" w:author="A. J" w:date="2020-05-06T18:52:00Z">
        <w:r>
          <w:rPr>
            <w:szCs w:val="21"/>
          </w:rPr>
          <w:t xml:space="preserve">Archive only files with a </w:t>
        </w:r>
        <w:r w:rsidRPr="00172F61">
          <w:rPr>
            <w:szCs w:val="21"/>
          </w:rPr>
          <w:t xml:space="preserve">shooting date older than </w:t>
        </w:r>
      </w:ins>
      <w:del w:id="85" w:author="A. J" w:date="2020-05-06T18:52:00Z">
        <w:r w:rsidR="00E31DA0" w:rsidRPr="00172F61" w:rsidDel="001A7D1A">
          <w:rPr>
            <w:szCs w:val="21"/>
          </w:rPr>
          <w:delText>The shooting date is older</w:delText>
        </w:r>
        <w:r w:rsidR="00E31DA0" w:rsidRPr="00172F61" w:rsidDel="004A0E31">
          <w:rPr>
            <w:szCs w:val="21"/>
          </w:rPr>
          <w:delText xml:space="preserve"> than </w:delText>
        </w:r>
      </w:del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30</w:t>
      </w:r>
      <w:r w:rsidR="00E31DA0" w:rsidRPr="00172F61">
        <w:rPr>
          <w:szCs w:val="21"/>
        </w:rPr>
        <w:t xml:space="preserve"> days or more</w:t>
      </w:r>
    </w:p>
    <w:p w14:paraId="4737637C" w14:textId="77777777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60 days</w:t>
      </w:r>
    </w:p>
    <w:p w14:paraId="32F073F9" w14:textId="50636C7A" w:rsidR="00E31DA0" w:rsidRPr="00172F61" w:rsidRDefault="004A0E31" w:rsidP="00E31DA0">
      <w:pPr>
        <w:pStyle w:val="BodyText"/>
        <w:ind w:left="840"/>
        <w:rPr>
          <w:szCs w:val="21"/>
        </w:rPr>
      </w:pPr>
      <w:ins w:id="86" w:author="A. J" w:date="2020-05-06T18:53:00Z">
        <w:r>
          <w:rPr>
            <w:szCs w:val="21"/>
          </w:rPr>
          <w:t xml:space="preserve">Archive only files with a </w:t>
        </w:r>
        <w:r w:rsidRPr="00172F61">
          <w:rPr>
            <w:szCs w:val="21"/>
          </w:rPr>
          <w:t xml:space="preserve">shooting date older than </w:t>
        </w:r>
      </w:ins>
      <w:del w:id="87" w:author="A. J" w:date="2020-05-06T18:53:00Z">
        <w:r w:rsidR="00E31DA0" w:rsidRPr="00172F61" w:rsidDel="004A0E31">
          <w:rPr>
            <w:szCs w:val="21"/>
          </w:rPr>
          <w:delText xml:space="preserve">The shooting date is older than </w:delText>
        </w:r>
      </w:del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60</w:t>
      </w:r>
      <w:r w:rsidR="00E31DA0" w:rsidRPr="00172F61">
        <w:rPr>
          <w:szCs w:val="21"/>
        </w:rPr>
        <w:t xml:space="preserve"> days or more</w:t>
      </w:r>
    </w:p>
    <w:p w14:paraId="4D9DEED3" w14:textId="77777777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90 days</w:t>
      </w:r>
    </w:p>
    <w:p w14:paraId="3EDFE68D" w14:textId="2579DAD5" w:rsidR="00E31DA0" w:rsidRPr="00172F61" w:rsidRDefault="004A0E31" w:rsidP="00E31DA0">
      <w:pPr>
        <w:pStyle w:val="BodyText"/>
        <w:ind w:left="840"/>
        <w:rPr>
          <w:szCs w:val="21"/>
        </w:rPr>
      </w:pPr>
      <w:ins w:id="88" w:author="A. J" w:date="2020-05-06T18:53:00Z">
        <w:r>
          <w:rPr>
            <w:szCs w:val="21"/>
          </w:rPr>
          <w:t xml:space="preserve">Archive only files with a </w:t>
        </w:r>
        <w:r w:rsidRPr="00172F61">
          <w:rPr>
            <w:szCs w:val="21"/>
          </w:rPr>
          <w:t xml:space="preserve">shooting date older than </w:t>
        </w:r>
      </w:ins>
      <w:del w:id="89" w:author="A. J" w:date="2020-05-06T18:53:00Z">
        <w:r w:rsidR="00E31DA0" w:rsidRPr="00172F61" w:rsidDel="004A0E31">
          <w:rPr>
            <w:szCs w:val="21"/>
          </w:rPr>
          <w:delText xml:space="preserve">The shooting date is older than </w:delText>
        </w:r>
      </w:del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90</w:t>
      </w:r>
      <w:r w:rsidR="00E31DA0" w:rsidRPr="00172F61">
        <w:rPr>
          <w:szCs w:val="21"/>
        </w:rPr>
        <w:t xml:space="preserve"> days or more</w:t>
      </w:r>
    </w:p>
    <w:p w14:paraId="2E9C7728" w14:textId="77777777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180 days</w:t>
      </w:r>
    </w:p>
    <w:p w14:paraId="4393FB65" w14:textId="39CC689E" w:rsidR="00E31DA0" w:rsidRPr="00172F61" w:rsidRDefault="004A0E31" w:rsidP="00E31DA0">
      <w:pPr>
        <w:pStyle w:val="BodyText"/>
        <w:ind w:left="840"/>
        <w:rPr>
          <w:szCs w:val="21"/>
        </w:rPr>
      </w:pPr>
      <w:ins w:id="90" w:author="A. J" w:date="2020-05-06T18:53:00Z">
        <w:r>
          <w:rPr>
            <w:szCs w:val="21"/>
          </w:rPr>
          <w:t xml:space="preserve">Archive only files with a </w:t>
        </w:r>
        <w:r w:rsidRPr="00172F61">
          <w:rPr>
            <w:szCs w:val="21"/>
          </w:rPr>
          <w:t xml:space="preserve">shooting date older than </w:t>
        </w:r>
      </w:ins>
      <w:del w:id="91" w:author="A. J" w:date="2020-05-06T18:53:00Z">
        <w:r w:rsidR="00E31DA0" w:rsidRPr="00172F61" w:rsidDel="004A0E31">
          <w:rPr>
            <w:szCs w:val="21"/>
          </w:rPr>
          <w:delText xml:space="preserve">The shooting date is older than </w:delText>
        </w:r>
      </w:del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180</w:t>
      </w:r>
      <w:r w:rsidR="00E31DA0" w:rsidRPr="00172F61">
        <w:rPr>
          <w:szCs w:val="21"/>
        </w:rPr>
        <w:t xml:space="preserve"> days or more</w:t>
      </w:r>
    </w:p>
    <w:p w14:paraId="1F201E92" w14:textId="77777777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1 year</w:t>
      </w:r>
    </w:p>
    <w:p w14:paraId="2E418874" w14:textId="5AD44BB3" w:rsidR="00E31DA0" w:rsidRPr="00172F61" w:rsidRDefault="004A0E31" w:rsidP="00E31DA0">
      <w:pPr>
        <w:pStyle w:val="BodyText"/>
        <w:ind w:left="840"/>
        <w:rPr>
          <w:szCs w:val="21"/>
        </w:rPr>
      </w:pPr>
      <w:ins w:id="92" w:author="A. J" w:date="2020-05-06T18:53:00Z">
        <w:r>
          <w:rPr>
            <w:szCs w:val="21"/>
          </w:rPr>
          <w:t xml:space="preserve">Archive only files with a </w:t>
        </w:r>
        <w:r w:rsidRPr="00172F61">
          <w:rPr>
            <w:szCs w:val="21"/>
          </w:rPr>
          <w:t xml:space="preserve">shooting date older than </w:t>
        </w:r>
      </w:ins>
      <w:del w:id="93" w:author="A. J" w:date="2020-05-06T18:53:00Z">
        <w:r w:rsidR="00E31DA0" w:rsidRPr="00172F61" w:rsidDel="004A0E31">
          <w:rPr>
            <w:szCs w:val="21"/>
          </w:rPr>
          <w:delText xml:space="preserve">The shooting date is older than </w:delText>
        </w:r>
      </w:del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1</w:t>
      </w:r>
      <w:r w:rsidR="00E31DA0" w:rsidRPr="00172F61">
        <w:rPr>
          <w:szCs w:val="21"/>
        </w:rPr>
        <w:t xml:space="preserve"> </w:t>
      </w:r>
      <w:r w:rsidR="00E31DA0" w:rsidRPr="00172F61">
        <w:rPr>
          <w:rFonts w:hint="eastAsia"/>
          <w:szCs w:val="21"/>
        </w:rPr>
        <w:t>year</w:t>
      </w:r>
      <w:r w:rsidR="00E31DA0" w:rsidRPr="00172F61">
        <w:rPr>
          <w:szCs w:val="21"/>
        </w:rPr>
        <w:t xml:space="preserve"> or more</w:t>
      </w:r>
    </w:p>
    <w:p w14:paraId="231C9393" w14:textId="18ACD2BA" w:rsidR="00E31DA0" w:rsidRPr="00BA1E81" w:rsidDel="002A2995" w:rsidRDefault="00E31DA0" w:rsidP="00E31DA0">
      <w:pPr>
        <w:rPr>
          <w:del w:id="94" w:author="A. J" w:date="2020-05-06T19:00:00Z"/>
          <w:sz w:val="21"/>
          <w:szCs w:val="21"/>
        </w:rPr>
      </w:pPr>
    </w:p>
    <w:p w14:paraId="60F763FD" w14:textId="174A36F4" w:rsidR="00E412EF" w:rsidRPr="00172F61" w:rsidDel="00E412EF" w:rsidRDefault="00AE1C81" w:rsidP="00E31DA0">
      <w:pPr>
        <w:pStyle w:val="ListParagraph"/>
        <w:numPr>
          <w:ilvl w:val="0"/>
          <w:numId w:val="41"/>
        </w:numPr>
        <w:ind w:leftChars="0"/>
        <w:rPr>
          <w:del w:id="95" w:author="A. J" w:date="2020-05-06T18:57:00Z"/>
          <w:szCs w:val="21"/>
        </w:rPr>
      </w:pPr>
      <w:del w:id="96" w:author="A. J" w:date="2020-05-06T18:54:00Z">
        <w:r w:rsidRPr="00AE1C81" w:rsidDel="00ED2935">
          <w:rPr>
            <w:szCs w:val="21"/>
          </w:rPr>
          <w:delText>Change the file name and store it in the s</w:delText>
        </w:r>
        <w:r w:rsidDel="00ED2935">
          <w:rPr>
            <w:szCs w:val="21"/>
          </w:rPr>
          <w:delText>pecified directory when archive</w:delText>
        </w:r>
      </w:del>
    </w:p>
    <w:p w14:paraId="756A05E4" w14:textId="03271193" w:rsidR="00E31DA0" w:rsidRPr="00172F61" w:rsidDel="00DF58D0" w:rsidRDefault="00172F61">
      <w:pPr>
        <w:pStyle w:val="BodyText"/>
        <w:ind w:left="426"/>
        <w:rPr>
          <w:del w:id="97" w:author="A. J" w:date="2020-05-06T19:05:00Z"/>
          <w:szCs w:val="21"/>
        </w:rPr>
        <w:pPrChange w:id="98" w:author="A. J" w:date="2020-05-06T18:57:00Z">
          <w:pPr>
            <w:pStyle w:val="BodyText"/>
            <w:ind w:left="420"/>
          </w:pPr>
        </w:pPrChange>
      </w:pPr>
      <w:del w:id="99" w:author="A. J" w:date="2020-05-06T19:00:00Z">
        <w:r w:rsidRPr="00172F61" w:rsidDel="002A2995">
          <w:rPr>
            <w:szCs w:val="21"/>
          </w:rPr>
          <w:delText xml:space="preserve">If checked, </w:delText>
        </w:r>
      </w:del>
      <w:del w:id="100" w:author="A. J" w:date="2020-05-06T18:54:00Z">
        <w:r w:rsidRPr="00172F61" w:rsidDel="00ED2935">
          <w:rPr>
            <w:szCs w:val="21"/>
          </w:rPr>
          <w:delText xml:space="preserve">change </w:delText>
        </w:r>
      </w:del>
      <w:del w:id="101" w:author="A. J" w:date="2020-05-06T19:00:00Z">
        <w:r w:rsidRPr="00172F61" w:rsidDel="002A2995">
          <w:rPr>
            <w:szCs w:val="21"/>
          </w:rPr>
          <w:delText xml:space="preserve">the file name </w:delText>
        </w:r>
      </w:del>
      <w:del w:id="102" w:author="A. J" w:date="2020-05-06T18:55:00Z">
        <w:r w:rsidRPr="00172F61" w:rsidDel="002700E8">
          <w:rPr>
            <w:szCs w:val="21"/>
          </w:rPr>
          <w:delText>when archiving</w:delText>
        </w:r>
      </w:del>
      <w:del w:id="103" w:author="A. J" w:date="2020-05-06T19:00:00Z">
        <w:r w:rsidRPr="00172F61" w:rsidDel="002A2995">
          <w:rPr>
            <w:szCs w:val="21"/>
          </w:rPr>
          <w:delText xml:space="preserve">. You can </w:delText>
        </w:r>
      </w:del>
      <w:del w:id="104" w:author="A. J" w:date="2020-05-06T18:55:00Z">
        <w:r w:rsidRPr="00172F61" w:rsidDel="002700E8">
          <w:rPr>
            <w:szCs w:val="21"/>
          </w:rPr>
          <w:delText xml:space="preserve">attach </w:delText>
        </w:r>
      </w:del>
      <w:del w:id="105" w:author="A. J" w:date="2020-05-06T19:00:00Z">
        <w:r w:rsidRPr="00172F61" w:rsidDel="002A2995">
          <w:rPr>
            <w:szCs w:val="21"/>
          </w:rPr>
          <w:delText xml:space="preserve">the date and time </w:delText>
        </w:r>
      </w:del>
      <w:del w:id="106" w:author="A. J" w:date="2020-05-06T18:55:00Z">
        <w:r w:rsidRPr="00172F61" w:rsidDel="002700E8">
          <w:rPr>
            <w:szCs w:val="21"/>
          </w:rPr>
          <w:delText xml:space="preserve">and the time </w:delText>
        </w:r>
      </w:del>
      <w:del w:id="107" w:author="A. J" w:date="2020-05-06T19:00:00Z">
        <w:r w:rsidRPr="00172F61" w:rsidDel="002A2995">
          <w:rPr>
            <w:szCs w:val="21"/>
          </w:rPr>
          <w:delText>in the file name "</w:delText>
        </w:r>
        <w:r w:rsidR="003C42C3" w:rsidDel="002A2995">
          <w:rPr>
            <w:rFonts w:hint="eastAsia"/>
            <w:szCs w:val="21"/>
          </w:rPr>
          <w:delText>F</w:delText>
        </w:r>
        <w:r w:rsidRPr="00172F61" w:rsidDel="002A2995">
          <w:rPr>
            <w:szCs w:val="21"/>
          </w:rPr>
          <w:delText>ile name template".</w:delText>
        </w:r>
      </w:del>
      <w:del w:id="108" w:author="A. J" w:date="2020-05-06T18:56:00Z">
        <w:r w:rsidRPr="00172F61" w:rsidDel="00E412EF">
          <w:rPr>
            <w:szCs w:val="21"/>
          </w:rPr>
          <w:delText xml:space="preserve"> </w:delText>
        </w:r>
      </w:del>
      <w:del w:id="109" w:author="A. J" w:date="2020-05-06T18:57:00Z">
        <w:r w:rsidRPr="00172F61" w:rsidDel="0072077C">
          <w:rPr>
            <w:szCs w:val="21"/>
          </w:rPr>
          <w:delText>You can also create directories</w:delText>
        </w:r>
      </w:del>
      <w:del w:id="110" w:author="A. J" w:date="2020-05-06T19:05:00Z">
        <w:r w:rsidRPr="00172F61" w:rsidDel="00DF58D0">
          <w:rPr>
            <w:szCs w:val="21"/>
          </w:rPr>
          <w:delText xml:space="preserve"> </w:delText>
        </w:r>
      </w:del>
      <w:del w:id="111" w:author="A. J" w:date="2020-05-06T18:55:00Z">
        <w:r w:rsidRPr="00172F61" w:rsidDel="002700E8">
          <w:rPr>
            <w:szCs w:val="21"/>
          </w:rPr>
          <w:delText xml:space="preserve">and </w:delText>
        </w:r>
      </w:del>
      <w:del w:id="112" w:author="A. J" w:date="2020-05-06T19:05:00Z">
        <w:r w:rsidRPr="00172F61" w:rsidDel="00DF58D0">
          <w:rPr>
            <w:szCs w:val="21"/>
          </w:rPr>
          <w:delText>store files.</w:delText>
        </w:r>
      </w:del>
      <w:del w:id="113" w:author="A. J" w:date="2020-05-06T18:57:00Z">
        <w:r w:rsidRPr="00172F61" w:rsidDel="0072077C">
          <w:rPr>
            <w:szCs w:val="21"/>
          </w:rPr>
          <w:delText xml:space="preserve"> Please enable "Save to directory when archiving" in order to store in the directory.</w:delText>
        </w:r>
      </w:del>
    </w:p>
    <w:p w14:paraId="7F70EB18" w14:textId="77777777" w:rsidR="00E31DA0" w:rsidRPr="00172F61" w:rsidRDefault="00E31DA0" w:rsidP="00E31DA0">
      <w:pPr>
        <w:pStyle w:val="BodyText"/>
        <w:rPr>
          <w:szCs w:val="21"/>
        </w:rPr>
      </w:pPr>
    </w:p>
    <w:p w14:paraId="29F7EDE2" w14:textId="5CF0147C" w:rsidR="00E31DA0" w:rsidRPr="00172F61" w:rsidRDefault="00D462D4" w:rsidP="00E31DA0">
      <w:pPr>
        <w:pStyle w:val="ListParagraph"/>
        <w:numPr>
          <w:ilvl w:val="0"/>
          <w:numId w:val="41"/>
        </w:numPr>
        <w:ind w:leftChars="0"/>
        <w:rPr>
          <w:szCs w:val="21"/>
        </w:rPr>
      </w:pPr>
      <w:ins w:id="114" w:author="A. J" w:date="2020-05-06T18:58:00Z">
        <w:r w:rsidRPr="00D462D4">
          <w:rPr>
            <w:szCs w:val="21"/>
          </w:rPr>
          <w:t>Increment file names by appending</w:t>
        </w:r>
      </w:ins>
      <w:del w:id="115" w:author="A. J" w:date="2020-05-06T18:58:00Z">
        <w:r w:rsidR="00E31DA0" w:rsidRPr="00172F61" w:rsidDel="00D462D4">
          <w:rPr>
            <w:rFonts w:hint="eastAsia"/>
            <w:szCs w:val="21"/>
          </w:rPr>
          <w:delText>Sequence number</w:delText>
        </w:r>
      </w:del>
      <w:ins w:id="116" w:author="A. J" w:date="2020-05-06T18:58:00Z">
        <w:r>
          <w:rPr>
            <w:szCs w:val="21"/>
          </w:rPr>
          <w:t xml:space="preserve"> [sequence number]</w:t>
        </w:r>
      </w:ins>
    </w:p>
    <w:p w14:paraId="276DBBD0" w14:textId="43BFB502" w:rsidR="00E31DA0" w:rsidRPr="00172F61" w:rsidRDefault="00E31DA0" w:rsidP="00E31DA0">
      <w:pPr>
        <w:pStyle w:val="BodyText"/>
        <w:ind w:left="420"/>
        <w:rPr>
          <w:szCs w:val="21"/>
        </w:rPr>
      </w:pPr>
      <w:del w:id="117" w:author="A. J" w:date="2020-05-06T18:58:00Z">
        <w:r w:rsidRPr="00172F61" w:rsidDel="00D462D4">
          <w:rPr>
            <w:szCs w:val="21"/>
          </w:rPr>
          <w:delText xml:space="preserve">Add </w:delText>
        </w:r>
      </w:del>
      <w:ins w:id="118" w:author="A. J" w:date="2020-05-06T18:58:00Z">
        <w:r w:rsidR="00D462D4">
          <w:rPr>
            <w:szCs w:val="21"/>
          </w:rPr>
          <w:t>Append</w:t>
        </w:r>
        <w:r w:rsidR="00D462D4" w:rsidRPr="00172F61">
          <w:rPr>
            <w:szCs w:val="21"/>
          </w:rPr>
          <w:t xml:space="preserve"> </w:t>
        </w:r>
      </w:ins>
      <w:r w:rsidRPr="00172F61">
        <w:rPr>
          <w:szCs w:val="21"/>
        </w:rPr>
        <w:t xml:space="preserve">the </w:t>
      </w:r>
      <w:ins w:id="119" w:author="A. J" w:date="2020-05-06T18:58:00Z">
        <w:r w:rsidR="00D462D4">
          <w:rPr>
            <w:szCs w:val="21"/>
          </w:rPr>
          <w:t xml:space="preserve">incremental </w:t>
        </w:r>
      </w:ins>
      <w:r w:rsidRPr="00172F61">
        <w:rPr>
          <w:szCs w:val="21"/>
        </w:rPr>
        <w:t>sequence number to the file name when archiving.</w:t>
      </w:r>
    </w:p>
    <w:p w14:paraId="37CAE3B1" w14:textId="619D4977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 xml:space="preserve">Do not </w:t>
      </w:r>
      <w:del w:id="120" w:author="A. J" w:date="2020-05-06T18:58:00Z">
        <w:r w:rsidRPr="00172F61" w:rsidDel="00D462D4">
          <w:rPr>
            <w:rFonts w:hint="eastAsia"/>
            <w:szCs w:val="21"/>
          </w:rPr>
          <w:delText>used</w:delText>
        </w:r>
      </w:del>
      <w:ins w:id="121" w:author="A. J" w:date="2020-05-06T18:58:00Z">
        <w:r w:rsidR="00D462D4">
          <w:rPr>
            <w:szCs w:val="21"/>
          </w:rPr>
          <w:t>change</w:t>
        </w:r>
      </w:ins>
    </w:p>
    <w:p w14:paraId="7D8DE1ED" w14:textId="40586845" w:rsidR="00E31DA0" w:rsidRPr="00172F61" w:rsidRDefault="00E31DA0" w:rsidP="00E31DA0">
      <w:pPr>
        <w:pStyle w:val="BodyText"/>
        <w:ind w:left="840"/>
        <w:rPr>
          <w:szCs w:val="21"/>
        </w:rPr>
      </w:pPr>
      <w:r w:rsidRPr="00172F61">
        <w:rPr>
          <w:rFonts w:hint="eastAsia"/>
          <w:szCs w:val="21"/>
        </w:rPr>
        <w:t>Do not append</w:t>
      </w:r>
      <w:ins w:id="122" w:author="A. J" w:date="2020-05-06T18:59:00Z">
        <w:r w:rsidR="00D462D4">
          <w:rPr>
            <w:szCs w:val="21"/>
          </w:rPr>
          <w:t xml:space="preserve"> a</w:t>
        </w:r>
      </w:ins>
      <w:r w:rsidRPr="00172F61">
        <w:rPr>
          <w:rFonts w:hint="eastAsia"/>
          <w:szCs w:val="21"/>
        </w:rPr>
        <w:t xml:space="preserve"> sequence number</w:t>
      </w:r>
    </w:p>
    <w:p w14:paraId="47213F20" w14:textId="42CBB209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del w:id="123" w:author="A. J" w:date="2020-05-06T18:59:00Z">
        <w:r w:rsidRPr="00172F61" w:rsidDel="00D462D4">
          <w:rPr>
            <w:szCs w:val="21"/>
          </w:rPr>
          <w:delText xml:space="preserve">Append </w:delText>
        </w:r>
      </w:del>
      <w:r w:rsidRPr="00172F61">
        <w:rPr>
          <w:szCs w:val="21"/>
        </w:rPr>
        <w:t>3 digits sequence</w:t>
      </w:r>
      <w:del w:id="124" w:author="A. J" w:date="2020-05-06T18:59:00Z">
        <w:r w:rsidRPr="00172F61" w:rsidDel="00D462D4">
          <w:rPr>
            <w:szCs w:val="21"/>
          </w:rPr>
          <w:delText xml:space="preserve"> number</w:delText>
        </w:r>
      </w:del>
    </w:p>
    <w:p w14:paraId="617F9C8B" w14:textId="77777777" w:rsidR="00E31DA0" w:rsidRPr="00172F61" w:rsidRDefault="00E31DA0" w:rsidP="00E31DA0">
      <w:pPr>
        <w:pStyle w:val="BodyText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14:paraId="77A56C3D" w14:textId="5D1DD8E3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del w:id="125" w:author="A. J" w:date="2020-05-06T18:59:00Z">
        <w:r w:rsidRPr="00172F61" w:rsidDel="00D462D4">
          <w:rPr>
            <w:szCs w:val="21"/>
          </w:rPr>
          <w:delText>Append 3</w:delText>
        </w:r>
      </w:del>
      <w:ins w:id="126" w:author="A. J" w:date="2020-05-06T18:59:00Z">
        <w:r w:rsidR="00D462D4">
          <w:rPr>
            <w:szCs w:val="21"/>
          </w:rPr>
          <w:t>4</w:t>
        </w:r>
      </w:ins>
      <w:r w:rsidRPr="00172F61">
        <w:rPr>
          <w:szCs w:val="21"/>
        </w:rPr>
        <w:t xml:space="preserve"> digits sequence</w:t>
      </w:r>
      <w:del w:id="127" w:author="A. J" w:date="2020-05-06T18:59:00Z">
        <w:r w:rsidRPr="00172F61" w:rsidDel="00D462D4">
          <w:rPr>
            <w:szCs w:val="21"/>
          </w:rPr>
          <w:delText xml:space="preserve"> number</w:delText>
        </w:r>
      </w:del>
    </w:p>
    <w:p w14:paraId="20366802" w14:textId="77777777" w:rsidR="00E31DA0" w:rsidRPr="00172F61" w:rsidRDefault="00E31DA0" w:rsidP="00E31DA0">
      <w:pPr>
        <w:pStyle w:val="BodyText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14:paraId="6240D457" w14:textId="304680F0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del w:id="128" w:author="A. J" w:date="2020-05-06T18:59:00Z">
        <w:r w:rsidRPr="00172F61" w:rsidDel="00D462D4">
          <w:rPr>
            <w:szCs w:val="21"/>
          </w:rPr>
          <w:delText>Append 3</w:delText>
        </w:r>
      </w:del>
      <w:ins w:id="129" w:author="A. J" w:date="2020-05-06T18:59:00Z">
        <w:r w:rsidR="00D462D4">
          <w:rPr>
            <w:szCs w:val="21"/>
          </w:rPr>
          <w:t>5</w:t>
        </w:r>
      </w:ins>
      <w:r w:rsidRPr="00172F61">
        <w:rPr>
          <w:szCs w:val="21"/>
        </w:rPr>
        <w:t xml:space="preserve"> digits sequence</w:t>
      </w:r>
      <w:del w:id="130" w:author="A. J" w:date="2020-05-06T18:59:00Z">
        <w:r w:rsidRPr="00172F61" w:rsidDel="00D462D4">
          <w:rPr>
            <w:szCs w:val="21"/>
          </w:rPr>
          <w:delText xml:space="preserve"> number</w:delText>
        </w:r>
      </w:del>
    </w:p>
    <w:p w14:paraId="6C1EEF9C" w14:textId="77777777" w:rsidR="00E31DA0" w:rsidRPr="00172F61" w:rsidRDefault="00E31DA0" w:rsidP="00E31DA0">
      <w:pPr>
        <w:pStyle w:val="BodyText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14:paraId="79DB23FC" w14:textId="03D6BC43" w:rsidR="00E31DA0" w:rsidRPr="00172F61" w:rsidRDefault="00E31DA0" w:rsidP="00E31DA0">
      <w:pPr>
        <w:pStyle w:val="BodyText"/>
        <w:numPr>
          <w:ilvl w:val="0"/>
          <w:numId w:val="39"/>
        </w:numPr>
        <w:rPr>
          <w:szCs w:val="21"/>
        </w:rPr>
      </w:pPr>
      <w:del w:id="131" w:author="A. J" w:date="2020-05-06T18:59:00Z">
        <w:r w:rsidRPr="00172F61" w:rsidDel="00A20418">
          <w:rPr>
            <w:szCs w:val="21"/>
          </w:rPr>
          <w:delText>Append 3</w:delText>
        </w:r>
      </w:del>
      <w:ins w:id="132" w:author="A. J" w:date="2020-05-06T18:59:00Z">
        <w:r w:rsidR="00A20418">
          <w:rPr>
            <w:szCs w:val="21"/>
          </w:rPr>
          <w:t>6</w:t>
        </w:r>
      </w:ins>
      <w:r w:rsidRPr="00172F61">
        <w:rPr>
          <w:szCs w:val="21"/>
        </w:rPr>
        <w:t xml:space="preserve"> digits sequence number</w:t>
      </w:r>
    </w:p>
    <w:p w14:paraId="67008589" w14:textId="77777777" w:rsidR="00E31DA0" w:rsidRPr="00172F61" w:rsidRDefault="00E31DA0" w:rsidP="00E31DA0">
      <w:pPr>
        <w:pStyle w:val="BodyText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14:paraId="1A0FD6E0" w14:textId="391CEC8F" w:rsidR="00E31DA0" w:rsidRDefault="00E31DA0" w:rsidP="00E31DA0">
      <w:pPr>
        <w:pStyle w:val="BodyText"/>
        <w:rPr>
          <w:ins w:id="133" w:author="A. J" w:date="2020-05-06T19:00:00Z"/>
          <w:szCs w:val="21"/>
        </w:rPr>
      </w:pPr>
    </w:p>
    <w:p w14:paraId="4F9396AA" w14:textId="77777777" w:rsidR="002A2995" w:rsidRDefault="002A2995" w:rsidP="002A2995">
      <w:pPr>
        <w:pStyle w:val="ListParagraph"/>
        <w:numPr>
          <w:ilvl w:val="0"/>
          <w:numId w:val="41"/>
        </w:numPr>
        <w:ind w:leftChars="0"/>
        <w:rPr>
          <w:ins w:id="134" w:author="A. J" w:date="2020-05-06T19:00:00Z"/>
          <w:szCs w:val="21"/>
        </w:rPr>
      </w:pPr>
      <w:ins w:id="135" w:author="A. J" w:date="2020-05-06T19:00:00Z">
        <w:r w:rsidRPr="00ED2935">
          <w:rPr>
            <w:szCs w:val="21"/>
          </w:rPr>
          <w:t>Change the name of the file before archiving it in the target folder.</w:t>
        </w:r>
        <w:r w:rsidRPr="00ED2935" w:rsidDel="00ED2935">
          <w:rPr>
            <w:szCs w:val="21"/>
          </w:rPr>
          <w:t xml:space="preserve"> </w:t>
        </w:r>
      </w:ins>
    </w:p>
    <w:p w14:paraId="6C07C6CE" w14:textId="77777777" w:rsidR="002A2995" w:rsidRDefault="002A2995" w:rsidP="002A2995">
      <w:pPr>
        <w:pStyle w:val="BodyText"/>
        <w:ind w:left="420"/>
        <w:rPr>
          <w:ins w:id="136" w:author="A. J" w:date="2020-05-06T19:00:00Z"/>
          <w:szCs w:val="21"/>
        </w:rPr>
      </w:pPr>
      <w:ins w:id="137" w:author="A. J" w:date="2020-05-06T19:00:00Z">
        <w:r w:rsidRPr="00172F61">
          <w:rPr>
            <w:szCs w:val="21"/>
          </w:rPr>
          <w:t xml:space="preserve">If checked, the file name </w:t>
        </w:r>
        <w:r>
          <w:rPr>
            <w:szCs w:val="21"/>
          </w:rPr>
          <w:t>of the archived file will be changed based on your selected criteria</w:t>
        </w:r>
        <w:r w:rsidRPr="00172F61">
          <w:rPr>
            <w:szCs w:val="21"/>
          </w:rPr>
          <w:t xml:space="preserve">. You can </w:t>
        </w:r>
        <w:r>
          <w:rPr>
            <w:szCs w:val="21"/>
          </w:rPr>
          <w:t>append</w:t>
        </w:r>
        <w:r w:rsidRPr="00172F61">
          <w:rPr>
            <w:szCs w:val="21"/>
          </w:rPr>
          <w:t xml:space="preserve"> the date and time in the file name "</w:t>
        </w:r>
        <w:r>
          <w:rPr>
            <w:rFonts w:hint="eastAsia"/>
            <w:szCs w:val="21"/>
          </w:rPr>
          <w:t>F</w:t>
        </w:r>
        <w:r w:rsidRPr="00172F61">
          <w:rPr>
            <w:szCs w:val="21"/>
          </w:rPr>
          <w:t>ile name template".</w:t>
        </w:r>
      </w:ins>
    </w:p>
    <w:p w14:paraId="25ABEC43" w14:textId="77777777" w:rsidR="002A2995" w:rsidRPr="00172F61" w:rsidRDefault="002A2995" w:rsidP="00E31DA0">
      <w:pPr>
        <w:pStyle w:val="BodyText"/>
        <w:rPr>
          <w:szCs w:val="21"/>
        </w:rPr>
      </w:pPr>
    </w:p>
    <w:p w14:paraId="6CB31DBF" w14:textId="34FC3064" w:rsidR="00E31DA0" w:rsidRPr="00172F61" w:rsidRDefault="00E31DA0" w:rsidP="00E31DA0">
      <w:pPr>
        <w:pStyle w:val="ListParagraph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del w:id="138" w:author="A. J" w:date="2020-05-06T19:01:00Z">
        <w:r w:rsidRPr="00172F61" w:rsidDel="002A2995">
          <w:rPr>
            <w:rFonts w:hint="eastAsia"/>
            <w:szCs w:val="21"/>
          </w:rPr>
          <w:delText xml:space="preserve">rename </w:delText>
        </w:r>
      </w:del>
      <w:ins w:id="139" w:author="A. J" w:date="2020-05-06T19:01:00Z">
        <w:r w:rsidR="002A2995">
          <w:rPr>
            <w:szCs w:val="21"/>
          </w:rPr>
          <w:t>name</w:t>
        </w:r>
        <w:r w:rsidR="002A2995" w:rsidRPr="00172F61">
          <w:rPr>
            <w:rFonts w:hint="eastAsia"/>
            <w:szCs w:val="21"/>
          </w:rPr>
          <w:t xml:space="preserve"> </w:t>
        </w:r>
      </w:ins>
      <w:r w:rsidRPr="00172F61">
        <w:rPr>
          <w:rFonts w:hint="eastAsia"/>
          <w:szCs w:val="21"/>
        </w:rPr>
        <w:t>template</w:t>
      </w:r>
    </w:p>
    <w:p w14:paraId="2E892871" w14:textId="7FF37BA0" w:rsidR="00E31DA0" w:rsidRDefault="00E31DA0" w:rsidP="00E31DA0">
      <w:pPr>
        <w:pStyle w:val="BodyText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del w:id="140" w:author="A. J" w:date="2020-05-06T19:01:00Z">
        <w:r w:rsidRPr="00172F61" w:rsidDel="002A2995">
          <w:rPr>
            <w:szCs w:val="21"/>
          </w:rPr>
          <w:delText xml:space="preserve">model </w:delText>
        </w:r>
      </w:del>
      <w:ins w:id="141" w:author="A. J" w:date="2020-05-06T19:01:00Z">
        <w:r w:rsidR="002A2995">
          <w:rPr>
            <w:szCs w:val="21"/>
          </w:rPr>
          <w:t>patterns</w:t>
        </w:r>
        <w:r w:rsidR="002A2995" w:rsidRPr="00172F61">
          <w:rPr>
            <w:szCs w:val="21"/>
          </w:rPr>
          <w:t xml:space="preserve"> </w:t>
        </w:r>
        <w:r w:rsidR="002A2995">
          <w:rPr>
            <w:szCs w:val="21"/>
          </w:rPr>
          <w:t>to use to rename the archived</w:t>
        </w:r>
      </w:ins>
      <w:del w:id="142" w:author="A. J" w:date="2020-05-06T19:01:00Z">
        <w:r w:rsidRPr="00172F61" w:rsidDel="002A2995">
          <w:rPr>
            <w:szCs w:val="21"/>
          </w:rPr>
          <w:delText>of the</w:delText>
        </w:r>
      </w:del>
      <w:r w:rsidRPr="00172F61">
        <w:rPr>
          <w:szCs w:val="21"/>
        </w:rPr>
        <w:t xml:space="preserve"> file</w:t>
      </w:r>
      <w:ins w:id="143" w:author="A. J" w:date="2020-05-06T19:01:00Z">
        <w:r w:rsidR="002A2995">
          <w:rPr>
            <w:szCs w:val="21"/>
          </w:rPr>
          <w:t>s</w:t>
        </w:r>
      </w:ins>
      <w:del w:id="144" w:author="A. J" w:date="2020-05-06T19:01:00Z">
        <w:r w:rsidRPr="00172F61" w:rsidDel="002A2995">
          <w:rPr>
            <w:szCs w:val="21"/>
          </w:rPr>
          <w:delText xml:space="preserve"> to be renamed</w:delText>
        </w:r>
      </w:del>
      <w:r w:rsidRPr="00172F61">
        <w:rPr>
          <w:szCs w:val="21"/>
        </w:rPr>
        <w:t>. Default value is DSC</w:t>
      </w:r>
      <w:r w:rsidRPr="00172F61">
        <w:rPr>
          <w:rFonts w:hint="eastAsia"/>
          <w:szCs w:val="21"/>
        </w:rPr>
        <w:t>_</w:t>
      </w:r>
      <w:r w:rsidRPr="00172F61">
        <w:rPr>
          <w:szCs w:val="21"/>
        </w:rPr>
        <w:t>%DATE%_%TIME%</w:t>
      </w:r>
    </w:p>
    <w:p w14:paraId="5EE13ADC" w14:textId="379A4376" w:rsidR="00172F61" w:rsidRPr="00172F61" w:rsidRDefault="00327E02" w:rsidP="00172F61">
      <w:pPr>
        <w:pStyle w:val="BodyText"/>
        <w:numPr>
          <w:ilvl w:val="0"/>
          <w:numId w:val="40"/>
        </w:numPr>
        <w:rPr>
          <w:szCs w:val="21"/>
        </w:rPr>
      </w:pPr>
      <w:ins w:id="145" w:author="A. J" w:date="2020-05-06T19:02:00Z">
        <w:r>
          <w:rPr>
            <w:szCs w:val="21"/>
          </w:rPr>
          <w:t>%</w:t>
        </w:r>
      </w:ins>
      <w:r w:rsidR="00172F61" w:rsidRPr="00172F61">
        <w:rPr>
          <w:rFonts w:hint="eastAsia"/>
          <w:szCs w:val="21"/>
        </w:rPr>
        <w:t>Original name</w:t>
      </w:r>
      <w:ins w:id="146" w:author="A. J" w:date="2020-05-06T19:02:00Z">
        <w:r>
          <w:rPr>
            <w:szCs w:val="21"/>
          </w:rPr>
          <w:t>%</w:t>
        </w:r>
      </w:ins>
    </w:p>
    <w:p w14:paraId="019BF287" w14:textId="1382E3CD" w:rsidR="00172F61" w:rsidRPr="00172F61" w:rsidRDefault="00327E02" w:rsidP="00172F61">
      <w:pPr>
        <w:pStyle w:val="BodyText"/>
        <w:ind w:left="840"/>
        <w:rPr>
          <w:szCs w:val="21"/>
        </w:rPr>
      </w:pPr>
      <w:ins w:id="147" w:author="A. J" w:date="2020-05-06T19:02:00Z">
        <w:r>
          <w:rPr>
            <w:szCs w:val="21"/>
          </w:rPr>
          <w:t xml:space="preserve">Will be replaced by original file name during archive archiving </w:t>
        </w:r>
      </w:ins>
      <w:del w:id="148" w:author="A. J" w:date="2020-05-06T19:02:00Z">
        <w:r w:rsidR="00172F61" w:rsidRPr="00172F61" w:rsidDel="00327E02">
          <w:rPr>
            <w:rFonts w:hint="eastAsia"/>
            <w:szCs w:val="21"/>
          </w:rPr>
          <w:delText>To replace original file name.</w:delText>
        </w:r>
      </w:del>
      <w:r w:rsidR="00172F61" w:rsidRPr="00172F61">
        <w:rPr>
          <w:rFonts w:hint="eastAsia"/>
          <w:szCs w:val="21"/>
        </w:rPr>
        <w:t>(Ex. DSC_0001)</w:t>
      </w:r>
    </w:p>
    <w:p w14:paraId="56B3C809" w14:textId="3D11ABFE" w:rsidR="00172F61" w:rsidRPr="00172F61" w:rsidRDefault="00327E02" w:rsidP="00172F61">
      <w:pPr>
        <w:pStyle w:val="BodyText"/>
        <w:numPr>
          <w:ilvl w:val="0"/>
          <w:numId w:val="40"/>
        </w:numPr>
        <w:rPr>
          <w:szCs w:val="21"/>
        </w:rPr>
      </w:pPr>
      <w:ins w:id="149" w:author="A. J" w:date="2020-05-06T19:02:00Z">
        <w:r>
          <w:rPr>
            <w:szCs w:val="21"/>
          </w:rPr>
          <w:t>%</w:t>
        </w:r>
      </w:ins>
      <w:r w:rsidR="00172F61" w:rsidRPr="00172F61">
        <w:rPr>
          <w:rFonts w:hint="eastAsia"/>
          <w:szCs w:val="21"/>
        </w:rPr>
        <w:t>Date</w:t>
      </w:r>
      <w:ins w:id="150" w:author="A. J" w:date="2020-05-06T19:02:00Z">
        <w:r>
          <w:rPr>
            <w:szCs w:val="21"/>
          </w:rPr>
          <w:t>%</w:t>
        </w:r>
      </w:ins>
    </w:p>
    <w:p w14:paraId="4A0DD471" w14:textId="390DD776" w:rsidR="00172F61" w:rsidRPr="00172F61" w:rsidRDefault="00327E02" w:rsidP="00172F61">
      <w:pPr>
        <w:pStyle w:val="BodyText"/>
        <w:ind w:left="840"/>
        <w:rPr>
          <w:szCs w:val="21"/>
        </w:rPr>
      </w:pPr>
      <w:ins w:id="151" w:author="A. J" w:date="2020-05-06T19:02:00Z">
        <w:r>
          <w:rPr>
            <w:szCs w:val="21"/>
          </w:rPr>
          <w:t>Will be replaced by</w:t>
        </w:r>
      </w:ins>
      <w:ins w:id="152" w:author="A. J" w:date="2020-05-06T19:03:00Z">
        <w:r w:rsidR="00543E55">
          <w:rPr>
            <w:szCs w:val="21"/>
          </w:rPr>
          <w:t xml:space="preserve"> the</w:t>
        </w:r>
      </w:ins>
      <w:ins w:id="153" w:author="A. J" w:date="2020-05-06T19:02:00Z">
        <w:r>
          <w:rPr>
            <w:szCs w:val="21"/>
          </w:rPr>
          <w:t xml:space="preserve"> </w:t>
        </w:r>
      </w:ins>
      <w:del w:id="154" w:author="A. J" w:date="2020-05-06T19:02:00Z">
        <w:r w:rsidR="00172F61" w:rsidRPr="00172F61" w:rsidDel="00543E55">
          <w:rPr>
            <w:rFonts w:hint="eastAsia"/>
            <w:szCs w:val="21"/>
          </w:rPr>
          <w:delText xml:space="preserve">To replace </w:delText>
        </w:r>
      </w:del>
      <w:r w:rsidR="00172F61" w:rsidRPr="00172F61">
        <w:rPr>
          <w:rFonts w:hint="eastAsia"/>
          <w:szCs w:val="21"/>
        </w:rPr>
        <w:t>shoot</w:t>
      </w:r>
      <w:ins w:id="155" w:author="A. J" w:date="2020-05-06T19:02:00Z">
        <w:r w:rsidR="00543E55">
          <w:rPr>
            <w:szCs w:val="21"/>
          </w:rPr>
          <w:t>ing</w:t>
        </w:r>
      </w:ins>
      <w:r w:rsidR="00172F61" w:rsidRPr="00172F61">
        <w:rPr>
          <w:rFonts w:hint="eastAsia"/>
          <w:szCs w:val="21"/>
        </w:rPr>
        <w:t xml:space="preserve"> </w:t>
      </w:r>
      <w:proofErr w:type="gramStart"/>
      <w:r w:rsidR="00172F61" w:rsidRPr="00172F61">
        <w:rPr>
          <w:rFonts w:hint="eastAsia"/>
          <w:szCs w:val="21"/>
        </w:rPr>
        <w:t>date.(</w:t>
      </w:r>
      <w:proofErr w:type="gramEnd"/>
      <w:r w:rsidR="00172F61" w:rsidRPr="00172F61">
        <w:rPr>
          <w:rFonts w:hint="eastAsia"/>
          <w:szCs w:val="21"/>
        </w:rPr>
        <w:t>Ex. 2018-01-01)</w:t>
      </w:r>
    </w:p>
    <w:p w14:paraId="0F9BC9D2" w14:textId="7CC69DFD" w:rsidR="00172F61" w:rsidRPr="00172F61" w:rsidRDefault="00543E55" w:rsidP="00172F61">
      <w:pPr>
        <w:pStyle w:val="BodyText"/>
        <w:numPr>
          <w:ilvl w:val="0"/>
          <w:numId w:val="40"/>
        </w:numPr>
        <w:rPr>
          <w:szCs w:val="21"/>
        </w:rPr>
      </w:pPr>
      <w:ins w:id="156" w:author="A. J" w:date="2020-05-06T19:03:00Z">
        <w:r>
          <w:rPr>
            <w:szCs w:val="21"/>
          </w:rPr>
          <w:t>%</w:t>
        </w:r>
      </w:ins>
      <w:r w:rsidR="00172F61" w:rsidRPr="00172F61">
        <w:rPr>
          <w:rFonts w:hint="eastAsia"/>
          <w:szCs w:val="21"/>
        </w:rPr>
        <w:t>Time</w:t>
      </w:r>
      <w:ins w:id="157" w:author="A. J" w:date="2020-05-06T19:03:00Z">
        <w:r>
          <w:rPr>
            <w:szCs w:val="21"/>
          </w:rPr>
          <w:t>%</w:t>
        </w:r>
      </w:ins>
    </w:p>
    <w:p w14:paraId="669A3DCD" w14:textId="59861C82" w:rsidR="00172F61" w:rsidRDefault="00543E55" w:rsidP="00172F61">
      <w:pPr>
        <w:pStyle w:val="BodyText"/>
        <w:ind w:left="840"/>
        <w:rPr>
          <w:ins w:id="158" w:author="A. J" w:date="2020-05-06T19:03:00Z"/>
          <w:szCs w:val="21"/>
        </w:rPr>
      </w:pPr>
      <w:ins w:id="159" w:author="A. J" w:date="2020-05-06T19:03:00Z">
        <w:r>
          <w:rPr>
            <w:szCs w:val="21"/>
          </w:rPr>
          <w:t xml:space="preserve">Will be replaced by </w:t>
        </w:r>
      </w:ins>
      <w:del w:id="160" w:author="A. J" w:date="2020-05-06T19:03:00Z">
        <w:r w:rsidR="00172F61" w:rsidRPr="00172F61" w:rsidDel="00543E55">
          <w:rPr>
            <w:rFonts w:hint="eastAsia"/>
            <w:szCs w:val="21"/>
          </w:rPr>
          <w:delText>To replace shoot</w:delText>
        </w:r>
      </w:del>
      <w:ins w:id="161" w:author="A. J" w:date="2020-05-06T19:03:00Z">
        <w:r>
          <w:rPr>
            <w:szCs w:val="21"/>
          </w:rPr>
          <w:t>the shooting</w:t>
        </w:r>
      </w:ins>
      <w:r w:rsidR="00172F61" w:rsidRPr="00172F61">
        <w:rPr>
          <w:rFonts w:hint="eastAsia"/>
          <w:szCs w:val="21"/>
        </w:rPr>
        <w:t xml:space="preserve"> </w:t>
      </w:r>
      <w:proofErr w:type="gramStart"/>
      <w:r w:rsidR="00172F61" w:rsidRPr="00172F61">
        <w:rPr>
          <w:rFonts w:hint="eastAsia"/>
          <w:szCs w:val="21"/>
        </w:rPr>
        <w:t>time.(</w:t>
      </w:r>
      <w:proofErr w:type="gramEnd"/>
      <w:r w:rsidR="00172F61" w:rsidRPr="00172F61">
        <w:rPr>
          <w:rFonts w:hint="eastAsia"/>
          <w:szCs w:val="21"/>
        </w:rPr>
        <w:t>Ex. 13:01:10)</w:t>
      </w:r>
    </w:p>
    <w:p w14:paraId="09009C0B" w14:textId="77777777" w:rsidR="00543E55" w:rsidRPr="00172F61" w:rsidRDefault="00543E55">
      <w:pPr>
        <w:pStyle w:val="BodyText"/>
        <w:rPr>
          <w:szCs w:val="21"/>
        </w:rPr>
        <w:pPrChange w:id="162" w:author="A. J" w:date="2020-05-06T19:03:00Z">
          <w:pPr>
            <w:pStyle w:val="BodyText"/>
            <w:ind w:left="840"/>
          </w:pPr>
        </w:pPrChange>
      </w:pPr>
    </w:p>
    <w:p w14:paraId="4641CA5F" w14:textId="6DC7E0A2" w:rsidR="00E31DA0" w:rsidRPr="00172F61" w:rsidRDefault="00E31DA0" w:rsidP="00E31DA0">
      <w:pPr>
        <w:pStyle w:val="BodyText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ins w:id="163" w:author="A. J" w:date="2020-05-06T19:03:00Z">
        <w:r w:rsidR="00543E55">
          <w:rPr>
            <w:szCs w:val="21"/>
          </w:rPr>
          <w:t xml:space="preserve"> in the </w:t>
        </w:r>
        <w:r w:rsidR="008B39BB">
          <w:rPr>
            <w:szCs w:val="21"/>
          </w:rPr>
          <w:t>screen</w:t>
        </w:r>
      </w:ins>
      <w:ins w:id="164" w:author="A. J" w:date="2020-05-06T19:04:00Z">
        <w:r w:rsidR="008B39BB">
          <w:rPr>
            <w:szCs w:val="21"/>
          </w:rPr>
          <w:t xml:space="preserve"> displays how your target folder and file name will look like once archived</w:t>
        </w:r>
      </w:ins>
      <w:del w:id="165" w:author="A. J" w:date="2020-05-06T19:04:00Z">
        <w:r w:rsidRPr="00172F61" w:rsidDel="008B39BB">
          <w:rPr>
            <w:szCs w:val="21"/>
          </w:rPr>
          <w:delText xml:space="preserve"> shows the directory and filename actually saved</w:delText>
        </w:r>
      </w:del>
      <w:r w:rsidRPr="00172F61">
        <w:rPr>
          <w:szCs w:val="21"/>
        </w:rPr>
        <w:t>.</w:t>
      </w:r>
    </w:p>
    <w:p w14:paraId="64FD83BD" w14:textId="0CD9F285" w:rsidR="00E31DA0" w:rsidRDefault="00E31DA0" w:rsidP="00E31DA0">
      <w:pPr>
        <w:rPr>
          <w:ins w:id="166" w:author="A. J" w:date="2020-05-06T19:05:00Z"/>
          <w:sz w:val="21"/>
          <w:szCs w:val="21"/>
        </w:rPr>
      </w:pPr>
    </w:p>
    <w:p w14:paraId="5E0A8D00" w14:textId="514530D9" w:rsidR="00DF58D0" w:rsidRPr="00A71C98" w:rsidRDefault="006228BA" w:rsidP="00DF58D0">
      <w:pPr>
        <w:pStyle w:val="ListParagraph"/>
        <w:numPr>
          <w:ilvl w:val="0"/>
          <w:numId w:val="41"/>
        </w:numPr>
        <w:ind w:leftChars="0"/>
        <w:rPr>
          <w:ins w:id="167" w:author="A. J" w:date="2020-05-06T19:05:00Z"/>
          <w:szCs w:val="21"/>
        </w:rPr>
      </w:pPr>
      <w:ins w:id="168" w:author="A. J" w:date="2020-05-06T19:15:00Z">
        <w:r w:rsidRPr="006228BA">
          <w:rPr>
            <w:szCs w:val="21"/>
          </w:rPr>
          <w:t>Create a directory based on the shooting date to store the files.</w:t>
        </w:r>
      </w:ins>
    </w:p>
    <w:p w14:paraId="55D0241C" w14:textId="77777777" w:rsidR="00DF58D0" w:rsidRPr="00172F61" w:rsidRDefault="00DF58D0" w:rsidP="00DF58D0">
      <w:pPr>
        <w:pStyle w:val="BodyText"/>
        <w:ind w:left="426"/>
        <w:rPr>
          <w:ins w:id="169" w:author="A. J" w:date="2020-05-06T19:05:00Z"/>
          <w:szCs w:val="21"/>
        </w:rPr>
      </w:pPr>
      <w:ins w:id="170" w:author="A. J" w:date="2020-05-06T19:05:00Z">
        <w:r>
          <w:rPr>
            <w:szCs w:val="21"/>
          </w:rPr>
          <w:t xml:space="preserve">Creates a time stamped </w:t>
        </w:r>
        <w:r w:rsidRPr="00172F61">
          <w:rPr>
            <w:szCs w:val="21"/>
          </w:rPr>
          <w:t xml:space="preserve">directory </w:t>
        </w:r>
        <w:r>
          <w:rPr>
            <w:szCs w:val="21"/>
          </w:rPr>
          <w:t>where to</w:t>
        </w:r>
        <w:r w:rsidRPr="00172F61">
          <w:rPr>
            <w:szCs w:val="21"/>
          </w:rPr>
          <w:t xml:space="preserve"> store </w:t>
        </w:r>
        <w:r>
          <w:rPr>
            <w:szCs w:val="21"/>
          </w:rPr>
          <w:t xml:space="preserve">the archived </w:t>
        </w:r>
        <w:r w:rsidRPr="00172F61">
          <w:rPr>
            <w:szCs w:val="21"/>
          </w:rPr>
          <w:t>files.</w:t>
        </w:r>
      </w:ins>
    </w:p>
    <w:p w14:paraId="2039A20D" w14:textId="2EB81C4D" w:rsidR="00DF58D0" w:rsidRPr="00172F61" w:rsidDel="00DF58D0" w:rsidRDefault="00DF58D0" w:rsidP="00E31DA0">
      <w:pPr>
        <w:rPr>
          <w:del w:id="171" w:author="A. J" w:date="2020-05-06T19:05:00Z"/>
          <w:sz w:val="21"/>
          <w:szCs w:val="21"/>
        </w:rPr>
      </w:pPr>
    </w:p>
    <w:p w14:paraId="6CB3D2B5" w14:textId="5FE9FA8B" w:rsidR="00E31DA0" w:rsidRPr="00172F61" w:rsidDel="00DF58D0" w:rsidRDefault="00E31DA0" w:rsidP="00E31DA0">
      <w:pPr>
        <w:pStyle w:val="ListParagraph"/>
        <w:keepNext/>
        <w:keepLines/>
        <w:numPr>
          <w:ilvl w:val="0"/>
          <w:numId w:val="41"/>
        </w:numPr>
        <w:ind w:leftChars="0"/>
        <w:rPr>
          <w:del w:id="172" w:author="A. J" w:date="2020-05-06T19:05:00Z"/>
          <w:szCs w:val="21"/>
        </w:rPr>
      </w:pPr>
      <w:del w:id="173" w:author="A. J" w:date="2020-05-06T19:05:00Z">
        <w:r w:rsidRPr="00172F61" w:rsidDel="00DF58D0">
          <w:rPr>
            <w:rFonts w:hint="eastAsia"/>
            <w:szCs w:val="21"/>
          </w:rPr>
          <w:delText>Store the file in the directory</w:delText>
        </w:r>
      </w:del>
    </w:p>
    <w:p w14:paraId="49A75CEB" w14:textId="696A41D7" w:rsidR="00E31DA0" w:rsidRPr="00172F61" w:rsidRDefault="000B09C3" w:rsidP="00E31DA0">
      <w:pPr>
        <w:pStyle w:val="BodyText"/>
        <w:keepNext/>
        <w:keepLines/>
        <w:ind w:left="420"/>
        <w:rPr>
          <w:szCs w:val="21"/>
        </w:rPr>
      </w:pPr>
      <w:del w:id="174" w:author="A. J" w:date="2020-05-06T19:05:00Z">
        <w:r w:rsidRPr="000B09C3" w:rsidDel="00DF58D0">
          <w:rPr>
            <w:szCs w:val="21"/>
          </w:rPr>
          <w:delText xml:space="preserve">You can create and store a directory when archiving. </w:delText>
        </w:r>
      </w:del>
      <w:r w:rsidRPr="000B09C3">
        <w:rPr>
          <w:szCs w:val="21"/>
        </w:rPr>
        <w:t xml:space="preserve">When checked, </w:t>
      </w:r>
      <w:ins w:id="175" w:author="A. J" w:date="2020-05-06T19:06:00Z">
        <w:r w:rsidR="00F14A7E">
          <w:rPr>
            <w:szCs w:val="21"/>
          </w:rPr>
          <w:t xml:space="preserve">the </w:t>
        </w:r>
      </w:ins>
      <w:r w:rsidRPr="000B09C3">
        <w:rPr>
          <w:szCs w:val="21"/>
        </w:rPr>
        <w:t>"Directory name template" is displayed.</w:t>
      </w:r>
    </w:p>
    <w:p w14:paraId="34A48441" w14:textId="77777777" w:rsidR="00E31DA0" w:rsidRPr="00172F61" w:rsidRDefault="00E31DA0" w:rsidP="00E31DA0">
      <w:pPr>
        <w:rPr>
          <w:sz w:val="21"/>
          <w:szCs w:val="21"/>
        </w:rPr>
      </w:pPr>
    </w:p>
    <w:p w14:paraId="26728622" w14:textId="77777777" w:rsidR="00E31DA0" w:rsidRPr="00172F61" w:rsidRDefault="00E31DA0" w:rsidP="00E31DA0">
      <w:pPr>
        <w:pStyle w:val="ListParagraph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14:paraId="12909BFF" w14:textId="040C32D6" w:rsidR="00E31DA0" w:rsidRPr="00172F61" w:rsidRDefault="00F14A7E" w:rsidP="00E31DA0">
      <w:pPr>
        <w:pStyle w:val="BodyText"/>
        <w:keepNext/>
        <w:keepLines/>
        <w:ind w:left="420"/>
        <w:rPr>
          <w:szCs w:val="21"/>
        </w:rPr>
      </w:pPr>
      <w:ins w:id="176" w:author="A. J" w:date="2020-05-06T19:06:00Z">
        <w:r w:rsidRPr="00172F61">
          <w:rPr>
            <w:szCs w:val="21"/>
          </w:rPr>
          <w:t xml:space="preserve">Enter the </w:t>
        </w:r>
        <w:r>
          <w:rPr>
            <w:szCs w:val="21"/>
          </w:rPr>
          <w:t>patterns</w:t>
        </w:r>
        <w:r w:rsidRPr="00172F61">
          <w:rPr>
            <w:szCs w:val="21"/>
          </w:rPr>
          <w:t xml:space="preserve"> </w:t>
        </w:r>
        <w:r>
          <w:rPr>
            <w:szCs w:val="21"/>
          </w:rPr>
          <w:t xml:space="preserve">to use to rename </w:t>
        </w:r>
      </w:ins>
      <w:del w:id="177" w:author="A. J" w:date="2020-05-06T19:06:00Z">
        <w:r w:rsidR="000B09C3" w:rsidRPr="000B09C3" w:rsidDel="00F14A7E">
          <w:rPr>
            <w:szCs w:val="21"/>
          </w:rPr>
          <w:delText xml:space="preserve">Enter the model of </w:delText>
        </w:r>
      </w:del>
      <w:r w:rsidR="000B09C3" w:rsidRPr="000B09C3">
        <w:rPr>
          <w:szCs w:val="21"/>
        </w:rPr>
        <w:t>the directory to be created</w:t>
      </w:r>
      <w:del w:id="178" w:author="A. J" w:date="2020-05-06T19:07:00Z">
        <w:r w:rsidR="000B09C3" w:rsidRPr="000B09C3" w:rsidDel="005C6053">
          <w:rPr>
            <w:szCs w:val="21"/>
          </w:rPr>
          <w:delText>.</w:delText>
        </w:r>
      </w:del>
      <w:r w:rsidR="000B09C3" w:rsidRPr="000B09C3">
        <w:rPr>
          <w:szCs w:val="21"/>
        </w:rPr>
        <w:t xml:space="preserve"> </w:t>
      </w:r>
      <w:ins w:id="179" w:author="A. J" w:date="2020-05-06T19:07:00Z">
        <w:r w:rsidR="005C6053">
          <w:rPr>
            <w:szCs w:val="21"/>
          </w:rPr>
          <w:t xml:space="preserve">(exp. </w:t>
        </w:r>
      </w:ins>
      <w:r w:rsidR="000B09C3" w:rsidRPr="000B09C3">
        <w:rPr>
          <w:szCs w:val="21"/>
        </w:rPr>
        <w:t>DIR-% YEAR% -% MONTH% and so on</w:t>
      </w:r>
      <w:ins w:id="180" w:author="A. J" w:date="2020-05-06T19:07:00Z">
        <w:r w:rsidR="005C6053">
          <w:rPr>
            <w:szCs w:val="21"/>
          </w:rPr>
          <w:t>)</w:t>
        </w:r>
      </w:ins>
      <w:r w:rsidR="000B09C3" w:rsidRPr="000B09C3">
        <w:rPr>
          <w:szCs w:val="21"/>
        </w:rPr>
        <w:t>. By pressing the</w:t>
      </w:r>
      <w:ins w:id="181" w:author="A. J" w:date="2020-05-06T19:07:00Z">
        <w:r w:rsidR="005C6053">
          <w:rPr>
            <w:szCs w:val="21"/>
          </w:rPr>
          <w:t xml:space="preserve"> patterns buttons,</w:t>
        </w:r>
      </w:ins>
      <w:del w:id="182" w:author="A. J" w:date="2020-05-06T19:07:00Z">
        <w:r w:rsidR="000B09C3" w:rsidRPr="000B09C3" w:rsidDel="005C6053">
          <w:rPr>
            <w:szCs w:val="21"/>
          </w:rPr>
          <w:delText xml:space="preserve"> button </w:delText>
        </w:r>
      </w:del>
      <w:ins w:id="183" w:author="A. J" w:date="2020-05-06T19:07:00Z">
        <w:r w:rsidR="005C6053">
          <w:rPr>
            <w:szCs w:val="21"/>
          </w:rPr>
          <w:t xml:space="preserve"> </w:t>
        </w:r>
      </w:ins>
      <w:r w:rsidR="000B09C3" w:rsidRPr="000B09C3">
        <w:rPr>
          <w:szCs w:val="21"/>
        </w:rPr>
        <w:t>you can enter keywords behind the cursor.</w:t>
      </w:r>
    </w:p>
    <w:p w14:paraId="50BD50B7" w14:textId="30950ED9" w:rsidR="000B09C3" w:rsidRPr="00172F61" w:rsidRDefault="00B6496E" w:rsidP="000B09C3">
      <w:pPr>
        <w:pStyle w:val="BodyText"/>
        <w:keepNext/>
        <w:keepLines/>
        <w:numPr>
          <w:ilvl w:val="0"/>
          <w:numId w:val="40"/>
        </w:numPr>
        <w:rPr>
          <w:szCs w:val="21"/>
        </w:rPr>
      </w:pPr>
      <w:ins w:id="184" w:author="A. J" w:date="2020-05-06T19:16:00Z">
        <w:r>
          <w:rPr>
            <w:szCs w:val="21"/>
          </w:rPr>
          <w:t>%</w:t>
        </w:r>
      </w:ins>
      <w:r w:rsidR="000B09C3" w:rsidRPr="00172F61">
        <w:rPr>
          <w:rFonts w:hint="eastAsia"/>
          <w:szCs w:val="21"/>
        </w:rPr>
        <w:t>Year</w:t>
      </w:r>
      <w:ins w:id="185" w:author="A. J" w:date="2020-05-06T19:16:00Z">
        <w:r>
          <w:rPr>
            <w:szCs w:val="21"/>
          </w:rPr>
          <w:t>%</w:t>
        </w:r>
      </w:ins>
    </w:p>
    <w:p w14:paraId="09CE5679" w14:textId="25A36B4E" w:rsidR="000B09C3" w:rsidRPr="00172F61" w:rsidRDefault="00B6496E" w:rsidP="000B09C3">
      <w:pPr>
        <w:pStyle w:val="BodyText"/>
        <w:keepNext/>
        <w:keepLines/>
        <w:ind w:left="840"/>
        <w:rPr>
          <w:szCs w:val="21"/>
        </w:rPr>
      </w:pPr>
      <w:ins w:id="186" w:author="A. J" w:date="2020-05-06T19:15:00Z">
        <w:r>
          <w:rPr>
            <w:szCs w:val="21"/>
          </w:rPr>
          <w:t>Will be replaced by</w:t>
        </w:r>
        <w:r w:rsidRPr="00172F61">
          <w:rPr>
            <w:rFonts w:hint="eastAsia"/>
            <w:szCs w:val="21"/>
          </w:rPr>
          <w:t xml:space="preserve"> </w:t>
        </w:r>
        <w:r>
          <w:rPr>
            <w:szCs w:val="21"/>
          </w:rPr>
          <w:t>the</w:t>
        </w:r>
      </w:ins>
      <w:del w:id="187" w:author="A. J" w:date="2020-05-06T19:15:00Z">
        <w:r w:rsidR="000B09C3" w:rsidRPr="00172F61" w:rsidDel="00B6496E">
          <w:rPr>
            <w:rFonts w:hint="eastAsia"/>
            <w:szCs w:val="21"/>
          </w:rPr>
          <w:delText>To replace</w:delText>
        </w:r>
      </w:del>
      <w:r w:rsidR="000B09C3" w:rsidRPr="00172F61">
        <w:rPr>
          <w:rFonts w:hint="eastAsia"/>
          <w:szCs w:val="21"/>
        </w:rPr>
        <w:t xml:space="preserve"> shoot</w:t>
      </w:r>
      <w:ins w:id="188" w:author="A. J" w:date="2020-05-06T19:15:00Z">
        <w:r>
          <w:rPr>
            <w:szCs w:val="21"/>
          </w:rPr>
          <w:t>ing</w:t>
        </w:r>
      </w:ins>
      <w:r w:rsidR="000B09C3" w:rsidRPr="00172F61">
        <w:rPr>
          <w:rFonts w:hint="eastAsia"/>
          <w:szCs w:val="21"/>
        </w:rPr>
        <w:t xml:space="preserve"> Year.</w:t>
      </w:r>
      <w:ins w:id="189" w:author="A. J" w:date="2020-05-06T19:16:00Z">
        <w:r>
          <w:rPr>
            <w:szCs w:val="21"/>
          </w:rPr>
          <w:t xml:space="preserve"> </w:t>
        </w:r>
      </w:ins>
      <w:r w:rsidR="000B09C3" w:rsidRPr="00172F61">
        <w:rPr>
          <w:rFonts w:hint="eastAsia"/>
          <w:szCs w:val="21"/>
        </w:rPr>
        <w:t>(Ex. 2018)</w:t>
      </w:r>
    </w:p>
    <w:p w14:paraId="4BD81934" w14:textId="581F05BA" w:rsidR="000B09C3" w:rsidRPr="00172F61" w:rsidRDefault="00B6496E" w:rsidP="000B09C3">
      <w:pPr>
        <w:pStyle w:val="BodyText"/>
        <w:keepNext/>
        <w:keepLines/>
        <w:numPr>
          <w:ilvl w:val="0"/>
          <w:numId w:val="40"/>
        </w:numPr>
        <w:rPr>
          <w:szCs w:val="21"/>
        </w:rPr>
      </w:pPr>
      <w:ins w:id="190" w:author="A. J" w:date="2020-05-06T19:16:00Z">
        <w:r>
          <w:rPr>
            <w:szCs w:val="21"/>
          </w:rPr>
          <w:t>%</w:t>
        </w:r>
      </w:ins>
      <w:r w:rsidR="000B09C3" w:rsidRPr="00172F61">
        <w:rPr>
          <w:rFonts w:hint="eastAsia"/>
          <w:szCs w:val="21"/>
        </w:rPr>
        <w:t>Month</w:t>
      </w:r>
      <w:ins w:id="191" w:author="A. J" w:date="2020-05-06T19:16:00Z">
        <w:r>
          <w:rPr>
            <w:szCs w:val="21"/>
          </w:rPr>
          <w:t>%</w:t>
        </w:r>
      </w:ins>
    </w:p>
    <w:p w14:paraId="3C4BB10A" w14:textId="09585685" w:rsidR="000B09C3" w:rsidRPr="00172F61" w:rsidRDefault="00B6496E" w:rsidP="000B09C3">
      <w:pPr>
        <w:pStyle w:val="BodyText"/>
        <w:keepNext/>
        <w:keepLines/>
        <w:ind w:left="840"/>
        <w:rPr>
          <w:szCs w:val="21"/>
        </w:rPr>
      </w:pPr>
      <w:ins w:id="192" w:author="A. J" w:date="2020-05-06T19:16:00Z">
        <w:r>
          <w:rPr>
            <w:szCs w:val="21"/>
          </w:rPr>
          <w:t>Will be replaced by</w:t>
        </w:r>
        <w:r w:rsidRPr="00172F61">
          <w:rPr>
            <w:rFonts w:hint="eastAsia"/>
            <w:szCs w:val="21"/>
          </w:rPr>
          <w:t xml:space="preserve"> </w:t>
        </w:r>
        <w:r>
          <w:rPr>
            <w:szCs w:val="21"/>
          </w:rPr>
          <w:t>the</w:t>
        </w:r>
        <w:r w:rsidRPr="00172F61">
          <w:rPr>
            <w:rFonts w:hint="eastAsia"/>
            <w:szCs w:val="21"/>
          </w:rPr>
          <w:t xml:space="preserve"> shoot</w:t>
        </w:r>
        <w:r>
          <w:rPr>
            <w:szCs w:val="21"/>
          </w:rPr>
          <w:t>ing</w:t>
        </w:r>
        <w:r w:rsidRPr="00172F61">
          <w:rPr>
            <w:rFonts w:hint="eastAsia"/>
            <w:szCs w:val="21"/>
          </w:rPr>
          <w:t xml:space="preserve"> </w:t>
        </w:r>
      </w:ins>
      <w:del w:id="193" w:author="A. J" w:date="2020-05-06T19:16:00Z">
        <w:r w:rsidR="000B09C3" w:rsidRPr="00172F61" w:rsidDel="00B6496E">
          <w:rPr>
            <w:rFonts w:hint="eastAsia"/>
            <w:szCs w:val="21"/>
          </w:rPr>
          <w:delText xml:space="preserve">To replace shoot </w:delText>
        </w:r>
      </w:del>
      <w:r w:rsidR="000B09C3" w:rsidRPr="00172F61">
        <w:rPr>
          <w:rFonts w:hint="eastAsia"/>
          <w:szCs w:val="21"/>
        </w:rPr>
        <w:t>Month</w:t>
      </w:r>
      <w:ins w:id="194" w:author="A. J" w:date="2020-05-06T19:16:00Z">
        <w:r>
          <w:rPr>
            <w:szCs w:val="21"/>
          </w:rPr>
          <w:t xml:space="preserve"> </w:t>
        </w:r>
      </w:ins>
      <w:r w:rsidR="000B09C3" w:rsidRPr="00172F61">
        <w:rPr>
          <w:rFonts w:hint="eastAsia"/>
          <w:szCs w:val="21"/>
        </w:rPr>
        <w:t>(Ex. 01)</w:t>
      </w:r>
    </w:p>
    <w:p w14:paraId="3ED39B9C" w14:textId="560DB3F4" w:rsidR="000B09C3" w:rsidRPr="00172F61" w:rsidRDefault="00B6496E" w:rsidP="000B09C3">
      <w:pPr>
        <w:pStyle w:val="BodyText"/>
        <w:keepNext/>
        <w:keepLines/>
        <w:numPr>
          <w:ilvl w:val="0"/>
          <w:numId w:val="40"/>
        </w:numPr>
        <w:rPr>
          <w:szCs w:val="21"/>
        </w:rPr>
      </w:pPr>
      <w:ins w:id="195" w:author="A. J" w:date="2020-05-06T19:16:00Z">
        <w:r>
          <w:rPr>
            <w:szCs w:val="21"/>
          </w:rPr>
          <w:t>%</w:t>
        </w:r>
      </w:ins>
      <w:r w:rsidR="000B09C3" w:rsidRPr="00172F61">
        <w:rPr>
          <w:rFonts w:hint="eastAsia"/>
          <w:szCs w:val="21"/>
        </w:rPr>
        <w:t>Day</w:t>
      </w:r>
      <w:ins w:id="196" w:author="A. J" w:date="2020-05-06T19:16:00Z">
        <w:r>
          <w:rPr>
            <w:szCs w:val="21"/>
          </w:rPr>
          <w:t>%</w:t>
        </w:r>
      </w:ins>
    </w:p>
    <w:p w14:paraId="57057461" w14:textId="0B5B0561" w:rsidR="000B09C3" w:rsidRPr="00172F61" w:rsidRDefault="00B6496E" w:rsidP="000B09C3">
      <w:pPr>
        <w:pStyle w:val="BodyText"/>
        <w:keepNext/>
        <w:keepLines/>
        <w:ind w:left="840"/>
        <w:rPr>
          <w:szCs w:val="21"/>
        </w:rPr>
      </w:pPr>
      <w:ins w:id="197" w:author="A. J" w:date="2020-05-06T19:16:00Z">
        <w:r>
          <w:rPr>
            <w:szCs w:val="21"/>
          </w:rPr>
          <w:t>Will be replaced by</w:t>
        </w:r>
        <w:r w:rsidRPr="00172F61">
          <w:rPr>
            <w:rFonts w:hint="eastAsia"/>
            <w:szCs w:val="21"/>
          </w:rPr>
          <w:t xml:space="preserve"> </w:t>
        </w:r>
        <w:r>
          <w:rPr>
            <w:szCs w:val="21"/>
          </w:rPr>
          <w:t>the</w:t>
        </w:r>
        <w:r w:rsidRPr="00172F61">
          <w:rPr>
            <w:rFonts w:hint="eastAsia"/>
            <w:szCs w:val="21"/>
          </w:rPr>
          <w:t xml:space="preserve"> shoot</w:t>
        </w:r>
        <w:r>
          <w:rPr>
            <w:szCs w:val="21"/>
          </w:rPr>
          <w:t>ing</w:t>
        </w:r>
        <w:r w:rsidRPr="00172F61">
          <w:rPr>
            <w:rFonts w:hint="eastAsia"/>
            <w:szCs w:val="21"/>
          </w:rPr>
          <w:t xml:space="preserve"> </w:t>
        </w:r>
      </w:ins>
      <w:del w:id="198" w:author="A. J" w:date="2020-05-06T19:16:00Z">
        <w:r w:rsidR="000B09C3" w:rsidRPr="00172F61" w:rsidDel="00B6496E">
          <w:rPr>
            <w:rFonts w:hint="eastAsia"/>
            <w:szCs w:val="21"/>
          </w:rPr>
          <w:delText xml:space="preserve">To replace shoot </w:delText>
        </w:r>
      </w:del>
      <w:r w:rsidR="000B09C3" w:rsidRPr="00172F61">
        <w:rPr>
          <w:rFonts w:hint="eastAsia"/>
          <w:szCs w:val="21"/>
        </w:rPr>
        <w:t>Day</w:t>
      </w:r>
      <w:ins w:id="199" w:author="A. J" w:date="2020-05-06T19:16:00Z">
        <w:r>
          <w:rPr>
            <w:szCs w:val="21"/>
          </w:rPr>
          <w:t xml:space="preserve"> </w:t>
        </w:r>
      </w:ins>
      <w:r w:rsidR="000B09C3" w:rsidRPr="00172F61">
        <w:rPr>
          <w:rFonts w:hint="eastAsia"/>
          <w:szCs w:val="21"/>
        </w:rPr>
        <w:t>(Ex. 29)</w:t>
      </w:r>
    </w:p>
    <w:p w14:paraId="074E9CBC" w14:textId="537DD78E" w:rsidR="006F7039" w:rsidRPr="00172F61" w:rsidDel="00B6496E" w:rsidRDefault="006F7039" w:rsidP="006F7039">
      <w:pPr>
        <w:pStyle w:val="BodyText"/>
        <w:keepNext/>
        <w:keepLines/>
        <w:ind w:left="420"/>
        <w:rPr>
          <w:del w:id="200" w:author="A. J" w:date="2020-05-06T19:16:00Z"/>
          <w:szCs w:val="21"/>
        </w:rPr>
      </w:pPr>
      <w:del w:id="201" w:author="A. J" w:date="2020-05-06T19:16:00Z">
        <w:r w:rsidRPr="00172F61" w:rsidDel="00B6496E">
          <w:rPr>
            <w:szCs w:val="21"/>
          </w:rPr>
          <w:delText>The last line shows the directory and filename actually saved.</w:delText>
        </w:r>
      </w:del>
    </w:p>
    <w:p w14:paraId="6DDF968F" w14:textId="1DC3518F" w:rsidR="00E31DA0" w:rsidRDefault="00E31DA0" w:rsidP="008163DC">
      <w:pPr>
        <w:wordWrap w:val="0"/>
        <w:rPr>
          <w:ins w:id="202" w:author="A. J" w:date="2020-05-06T19:16:00Z"/>
        </w:rPr>
      </w:pPr>
    </w:p>
    <w:p w14:paraId="079F1CA0" w14:textId="77777777" w:rsidR="00B6496E" w:rsidRPr="00172F61" w:rsidRDefault="00B6496E" w:rsidP="00B6496E">
      <w:pPr>
        <w:pStyle w:val="BodyText"/>
        <w:keepNext/>
        <w:keepLines/>
        <w:ind w:left="420"/>
        <w:rPr>
          <w:ins w:id="203" w:author="A. J" w:date="2020-05-06T19:16:00Z"/>
          <w:szCs w:val="21"/>
        </w:rPr>
      </w:pPr>
      <w:ins w:id="204" w:author="A. J" w:date="2020-05-06T19:16:00Z">
        <w:r w:rsidRPr="00172F61">
          <w:rPr>
            <w:szCs w:val="21"/>
          </w:rPr>
          <w:t>The last line</w:t>
        </w:r>
        <w:r>
          <w:rPr>
            <w:szCs w:val="21"/>
          </w:rPr>
          <w:t xml:space="preserve"> in the screen displays how your target folder and file name will look like once archived</w:t>
        </w:r>
        <w:r w:rsidRPr="00172F61">
          <w:rPr>
            <w:szCs w:val="21"/>
          </w:rPr>
          <w:t>.</w:t>
        </w:r>
        <w:bookmarkEnd w:id="47"/>
      </w:ins>
    </w:p>
    <w:bookmarkEnd w:id="46"/>
    <w:p w14:paraId="691C8ECC" w14:textId="34A786D4" w:rsidR="00B6496E" w:rsidRDefault="00B6496E" w:rsidP="008163DC">
      <w:pPr>
        <w:wordWrap w:val="0"/>
        <w:rPr>
          <w:ins w:id="205" w:author="A. J" w:date="2020-05-06T19:22:00Z"/>
        </w:rPr>
      </w:pPr>
    </w:p>
    <w:p w14:paraId="47E8ED7C" w14:textId="14E729AE" w:rsidR="00F041C9" w:rsidRPr="000523D1" w:rsidDel="00021ABF" w:rsidRDefault="00F041C9" w:rsidP="008163DC">
      <w:pPr>
        <w:wordWrap w:val="0"/>
        <w:rPr>
          <w:del w:id="206" w:author="A. J" w:date="2020-05-06T20:35:00Z"/>
        </w:rPr>
      </w:pPr>
    </w:p>
    <w:p w14:paraId="359FE9FB" w14:textId="0BB56FAD" w:rsidR="00EC58F4" w:rsidRDefault="00184BDC" w:rsidP="00EC58F4">
      <w:pPr>
        <w:wordWrap w:val="0"/>
      </w:pPr>
      <w:r>
        <w:rPr>
          <w:rFonts w:hint="eastAsia"/>
        </w:rPr>
        <w:t>Detail</w:t>
      </w:r>
      <w:ins w:id="207" w:author="A. J" w:date="2020-05-06T19:16:00Z">
        <w:r w:rsidR="000339AB">
          <w:t>ed</w:t>
        </w:r>
      </w:ins>
      <w:r>
        <w:rPr>
          <w:rFonts w:hint="eastAsia"/>
        </w:rPr>
        <w:t xml:space="preserve"> </w:t>
      </w:r>
      <w:del w:id="208" w:author="A. J" w:date="2020-05-06T19:22:00Z">
        <w:r w:rsidDel="00155BE1">
          <w:rPr>
            <w:rFonts w:hint="eastAsia"/>
          </w:rPr>
          <w:delText>information</w:delText>
        </w:r>
      </w:del>
      <w:ins w:id="209" w:author="A. J" w:date="2020-05-06T19:22:00Z">
        <w:r w:rsidR="00155BE1">
          <w:t>information</w:t>
        </w:r>
      </w:ins>
    </w:p>
    <w:p w14:paraId="52E009BD" w14:textId="77777777" w:rsidR="003D1A4F" w:rsidRDefault="00BE627F" w:rsidP="003D1A4F">
      <w:pPr>
        <w:pStyle w:val="ListBullet"/>
        <w:numPr>
          <w:ilvl w:val="0"/>
          <w:numId w:val="0"/>
        </w:numPr>
      </w:pPr>
      <w:hyperlink r:id="rId8" w:history="1">
        <w:r w:rsidR="003D1A4F" w:rsidRPr="0063389C">
          <w:rPr>
            <w:rStyle w:val="Hyperlink"/>
          </w:rPr>
          <w:t>https://drive.google.com/file/d/0B77t0XpnNT7OYzZ0U01rR0VRMlk/view?usp=sharing</w:t>
        </w:r>
      </w:hyperlink>
    </w:p>
    <w:p w14:paraId="77E28367" w14:textId="77777777" w:rsidR="00EC58F4" w:rsidRPr="003D1A4F" w:rsidRDefault="00EC58F4" w:rsidP="008163DC">
      <w:pPr>
        <w:wordWrap w:val="0"/>
      </w:pPr>
    </w:p>
    <w:sectPr w:rsidR="00EC58F4" w:rsidRPr="003D1A4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15EB" w14:textId="77777777" w:rsidR="00BE627F" w:rsidRDefault="00BE627F" w:rsidP="008163DC">
      <w:r>
        <w:separator/>
      </w:r>
    </w:p>
    <w:p w14:paraId="25E4AA0B" w14:textId="77777777" w:rsidR="00BE627F" w:rsidRDefault="00BE627F" w:rsidP="008163DC"/>
    <w:p w14:paraId="505C4163" w14:textId="77777777" w:rsidR="00BE627F" w:rsidRDefault="00BE627F" w:rsidP="008163DC"/>
    <w:p w14:paraId="7E454130" w14:textId="77777777" w:rsidR="00BE627F" w:rsidRDefault="00BE627F" w:rsidP="008163DC"/>
    <w:p w14:paraId="41E2C08E" w14:textId="77777777" w:rsidR="00BE627F" w:rsidRDefault="00BE627F" w:rsidP="008163DC"/>
    <w:p w14:paraId="3301D3A4" w14:textId="77777777" w:rsidR="00BE627F" w:rsidRDefault="00BE627F" w:rsidP="008163DC"/>
    <w:p w14:paraId="6820FC10" w14:textId="77777777" w:rsidR="00BE627F" w:rsidRDefault="00BE627F" w:rsidP="008163DC"/>
    <w:p w14:paraId="5472E893" w14:textId="77777777" w:rsidR="00BE627F" w:rsidRDefault="00BE627F" w:rsidP="008163DC"/>
    <w:p w14:paraId="5751256B" w14:textId="77777777" w:rsidR="00BE627F" w:rsidRDefault="00BE627F" w:rsidP="008163DC"/>
    <w:p w14:paraId="5F1567CA" w14:textId="77777777" w:rsidR="00BE627F" w:rsidRDefault="00BE627F" w:rsidP="008163DC"/>
    <w:p w14:paraId="533B9C21" w14:textId="77777777" w:rsidR="00BE627F" w:rsidRDefault="00BE627F" w:rsidP="008163DC"/>
    <w:p w14:paraId="30E17F79" w14:textId="77777777" w:rsidR="00BE627F" w:rsidRDefault="00BE627F" w:rsidP="008163DC"/>
    <w:p w14:paraId="55E4047F" w14:textId="77777777" w:rsidR="00BE627F" w:rsidRDefault="00BE627F"/>
    <w:p w14:paraId="278D572D" w14:textId="77777777" w:rsidR="00BE627F" w:rsidRDefault="00BE627F"/>
    <w:p w14:paraId="7456276C" w14:textId="77777777" w:rsidR="00BE627F" w:rsidRDefault="00BE627F" w:rsidP="00496D97"/>
    <w:p w14:paraId="28333E6A" w14:textId="77777777" w:rsidR="00BE627F" w:rsidRDefault="00BE627F" w:rsidP="00496D97"/>
    <w:p w14:paraId="50EE3CCD" w14:textId="77777777" w:rsidR="00BE627F" w:rsidRDefault="00BE627F" w:rsidP="00496D97"/>
    <w:p w14:paraId="5E9F6B93" w14:textId="77777777" w:rsidR="00BE627F" w:rsidRDefault="00BE627F" w:rsidP="00496D97"/>
    <w:p w14:paraId="24EEBDD8" w14:textId="77777777" w:rsidR="00BE627F" w:rsidRDefault="00BE627F"/>
    <w:p w14:paraId="75F5E055" w14:textId="77777777" w:rsidR="00BE627F" w:rsidRDefault="00BE627F" w:rsidP="00A76701"/>
    <w:p w14:paraId="74AC070D" w14:textId="77777777" w:rsidR="00BE627F" w:rsidRDefault="00BE627F" w:rsidP="00A76701"/>
    <w:p w14:paraId="06976667" w14:textId="77777777" w:rsidR="00BE627F" w:rsidRDefault="00BE627F" w:rsidP="00A76701"/>
    <w:p w14:paraId="79402773" w14:textId="77777777" w:rsidR="00BE627F" w:rsidRDefault="00BE627F" w:rsidP="00A76701"/>
    <w:p w14:paraId="2D366329" w14:textId="77777777" w:rsidR="00BE627F" w:rsidRDefault="00BE627F" w:rsidP="00A76701"/>
    <w:p w14:paraId="1A86E374" w14:textId="77777777" w:rsidR="00BE627F" w:rsidRDefault="00BE627F" w:rsidP="00A76701"/>
    <w:p w14:paraId="43D09E86" w14:textId="77777777" w:rsidR="00BE627F" w:rsidRDefault="00BE627F" w:rsidP="00A76701"/>
    <w:p w14:paraId="355E5C2A" w14:textId="77777777" w:rsidR="00BE627F" w:rsidRDefault="00BE627F" w:rsidP="00A76701"/>
    <w:p w14:paraId="000276CD" w14:textId="77777777" w:rsidR="00BE627F" w:rsidRDefault="00BE627F" w:rsidP="00BF3D4B"/>
    <w:p w14:paraId="79944B25" w14:textId="77777777" w:rsidR="00BE627F" w:rsidRDefault="00BE627F"/>
    <w:p w14:paraId="4913BEE2" w14:textId="77777777" w:rsidR="00BE627F" w:rsidRDefault="00BE627F" w:rsidP="00C824C9"/>
    <w:p w14:paraId="158EAFDB" w14:textId="77777777" w:rsidR="00BE627F" w:rsidRDefault="00BE627F" w:rsidP="00C824C9"/>
    <w:p w14:paraId="1DFD308A" w14:textId="77777777" w:rsidR="00BE627F" w:rsidRDefault="00BE627F" w:rsidP="008D3251"/>
    <w:p w14:paraId="153BD8A8" w14:textId="77777777" w:rsidR="00BE627F" w:rsidRDefault="00BE627F" w:rsidP="008D3251"/>
    <w:p w14:paraId="33F35330" w14:textId="77777777" w:rsidR="00BE627F" w:rsidRDefault="00BE627F" w:rsidP="008D3251"/>
    <w:p w14:paraId="18CB2E15" w14:textId="77777777" w:rsidR="00BE627F" w:rsidRDefault="00BE627F"/>
    <w:p w14:paraId="45B3A6B5" w14:textId="77777777" w:rsidR="00BE627F" w:rsidRDefault="00BE627F" w:rsidP="00DF3347"/>
    <w:p w14:paraId="180F47BF" w14:textId="77777777" w:rsidR="00BE627F" w:rsidRDefault="00BE627F"/>
    <w:p w14:paraId="1D4023A2" w14:textId="77777777" w:rsidR="00BE627F" w:rsidRDefault="00BE627F"/>
    <w:p w14:paraId="40A3CF00" w14:textId="77777777" w:rsidR="00BE627F" w:rsidRDefault="00BE627F"/>
    <w:p w14:paraId="674901F9" w14:textId="77777777" w:rsidR="00BE627F" w:rsidRDefault="00BE627F" w:rsidP="00F74242"/>
    <w:p w14:paraId="76DD9887" w14:textId="77777777" w:rsidR="00BE627F" w:rsidRDefault="00BE627F" w:rsidP="004014AB"/>
    <w:p w14:paraId="2E31628A" w14:textId="77777777" w:rsidR="00BE627F" w:rsidRDefault="00BE627F" w:rsidP="004014AB"/>
    <w:p w14:paraId="379E0666" w14:textId="77777777" w:rsidR="00BE627F" w:rsidRDefault="00BE627F" w:rsidP="004014AB"/>
    <w:p w14:paraId="44684EB9" w14:textId="77777777" w:rsidR="00BE627F" w:rsidRDefault="00BE627F" w:rsidP="004014AB"/>
    <w:p w14:paraId="70A0D69C" w14:textId="77777777" w:rsidR="00BE627F" w:rsidRDefault="00BE627F" w:rsidP="004014AB"/>
    <w:p w14:paraId="655622D8" w14:textId="77777777" w:rsidR="00BE627F" w:rsidRDefault="00BE627F" w:rsidP="004014AB"/>
    <w:p w14:paraId="3483A232" w14:textId="77777777" w:rsidR="00BE627F" w:rsidRDefault="00BE627F"/>
    <w:p w14:paraId="38F216F4" w14:textId="77777777" w:rsidR="00BE627F" w:rsidRDefault="00BE627F" w:rsidP="00C9047C"/>
    <w:p w14:paraId="3A6770B9" w14:textId="77777777" w:rsidR="00BE627F" w:rsidRDefault="00BE627F" w:rsidP="004744C5"/>
    <w:p w14:paraId="2D5C3A22" w14:textId="77777777" w:rsidR="00BE627F" w:rsidRDefault="00BE627F" w:rsidP="004744C5"/>
    <w:p w14:paraId="462EE46C" w14:textId="77777777" w:rsidR="00BE627F" w:rsidRDefault="00BE627F" w:rsidP="004744C5"/>
    <w:p w14:paraId="0FFDD44F" w14:textId="77777777" w:rsidR="00BE627F" w:rsidRDefault="00BE627F" w:rsidP="004744C5"/>
    <w:p w14:paraId="17C6A2B5" w14:textId="77777777" w:rsidR="00BE627F" w:rsidRDefault="00BE627F" w:rsidP="004744C5"/>
    <w:p w14:paraId="3A5CC296" w14:textId="77777777" w:rsidR="00BE627F" w:rsidRDefault="00BE627F" w:rsidP="004744C5"/>
    <w:p w14:paraId="13A1BD40" w14:textId="77777777" w:rsidR="00BE627F" w:rsidRDefault="00BE627F" w:rsidP="004744C5"/>
    <w:p w14:paraId="3EE6020A" w14:textId="77777777" w:rsidR="00BE627F" w:rsidRDefault="00BE627F" w:rsidP="004744C5"/>
    <w:p w14:paraId="18E8FF8B" w14:textId="77777777" w:rsidR="00BE627F" w:rsidRDefault="00BE627F" w:rsidP="00140ADC"/>
    <w:p w14:paraId="3DA03D08" w14:textId="77777777" w:rsidR="00BE627F" w:rsidRDefault="00BE627F" w:rsidP="00140ADC"/>
    <w:p w14:paraId="475224F6" w14:textId="77777777" w:rsidR="00BE627F" w:rsidRDefault="00BE627F" w:rsidP="00140ADC"/>
    <w:p w14:paraId="3560CF07" w14:textId="77777777" w:rsidR="00BE627F" w:rsidRDefault="00BE627F"/>
    <w:p w14:paraId="5DF31B54" w14:textId="77777777" w:rsidR="00BE627F" w:rsidRDefault="00BE627F" w:rsidP="00455FDC"/>
    <w:p w14:paraId="526C52E9" w14:textId="77777777" w:rsidR="00BE627F" w:rsidRDefault="00BE627F"/>
    <w:p w14:paraId="20B595FB" w14:textId="77777777" w:rsidR="00BE627F" w:rsidRDefault="00BE627F" w:rsidP="00522324"/>
    <w:p w14:paraId="71476FC9" w14:textId="77777777" w:rsidR="00BE627F" w:rsidRDefault="00BE627F" w:rsidP="00522324"/>
    <w:p w14:paraId="5C98554C" w14:textId="77777777" w:rsidR="00BE627F" w:rsidRDefault="00BE627F" w:rsidP="00522324"/>
    <w:p w14:paraId="5B0D385F" w14:textId="77777777" w:rsidR="00BE627F" w:rsidRDefault="00BE627F" w:rsidP="00522324"/>
    <w:p w14:paraId="253886B4" w14:textId="77777777" w:rsidR="00BE627F" w:rsidRDefault="00BE627F" w:rsidP="009B1736"/>
    <w:p w14:paraId="04947A57" w14:textId="77777777" w:rsidR="00BE627F" w:rsidRDefault="00BE627F"/>
    <w:p w14:paraId="4F261201" w14:textId="77777777" w:rsidR="00BE627F" w:rsidRDefault="00BE627F"/>
    <w:p w14:paraId="028D8543" w14:textId="77777777" w:rsidR="00BE627F" w:rsidRDefault="00BE627F" w:rsidP="005F4419"/>
    <w:p w14:paraId="0A3E071A" w14:textId="77777777" w:rsidR="00BE627F" w:rsidRDefault="00BE627F"/>
    <w:p w14:paraId="08A326ED" w14:textId="77777777" w:rsidR="00BE627F" w:rsidRDefault="00BE627F" w:rsidP="00B17292"/>
    <w:p w14:paraId="7618F839" w14:textId="77777777" w:rsidR="00BE627F" w:rsidRDefault="00BE627F"/>
    <w:p w14:paraId="36F7A51C" w14:textId="77777777" w:rsidR="00BE627F" w:rsidRDefault="00BE627F" w:rsidP="002A3AA6"/>
    <w:p w14:paraId="5586069A" w14:textId="77777777" w:rsidR="00BE627F" w:rsidRDefault="00BE627F"/>
    <w:p w14:paraId="11B81D36" w14:textId="77777777" w:rsidR="00BE627F" w:rsidRDefault="00BE627F"/>
    <w:p w14:paraId="5F455D3C" w14:textId="77777777" w:rsidR="00BE627F" w:rsidRDefault="00BE627F"/>
    <w:p w14:paraId="03169E9E" w14:textId="77777777" w:rsidR="00BE627F" w:rsidRDefault="00BE627F" w:rsidP="00E31DA0"/>
    <w:p w14:paraId="15CFC262" w14:textId="77777777" w:rsidR="00BE627F" w:rsidRDefault="00BE627F" w:rsidP="00E31DA0"/>
    <w:p w14:paraId="5E60D8CF" w14:textId="77777777" w:rsidR="00BE627F" w:rsidRDefault="00BE627F" w:rsidP="00E31DA0"/>
  </w:endnote>
  <w:endnote w:type="continuationSeparator" w:id="0">
    <w:p w14:paraId="3ECACA1B" w14:textId="77777777" w:rsidR="00BE627F" w:rsidRDefault="00BE627F" w:rsidP="008163DC">
      <w:r>
        <w:continuationSeparator/>
      </w:r>
    </w:p>
    <w:p w14:paraId="04B84DDF" w14:textId="77777777" w:rsidR="00BE627F" w:rsidRDefault="00BE627F" w:rsidP="008163DC"/>
    <w:p w14:paraId="2D90123E" w14:textId="77777777" w:rsidR="00BE627F" w:rsidRDefault="00BE627F" w:rsidP="008163DC"/>
    <w:p w14:paraId="0B18B123" w14:textId="77777777" w:rsidR="00BE627F" w:rsidRDefault="00BE627F" w:rsidP="008163DC"/>
    <w:p w14:paraId="4D5052AC" w14:textId="77777777" w:rsidR="00BE627F" w:rsidRDefault="00BE627F" w:rsidP="008163DC"/>
    <w:p w14:paraId="1D806ADA" w14:textId="77777777" w:rsidR="00BE627F" w:rsidRDefault="00BE627F" w:rsidP="008163DC"/>
    <w:p w14:paraId="628FE2EB" w14:textId="77777777" w:rsidR="00BE627F" w:rsidRDefault="00BE627F" w:rsidP="008163DC"/>
    <w:p w14:paraId="45013447" w14:textId="77777777" w:rsidR="00BE627F" w:rsidRDefault="00BE627F" w:rsidP="008163DC"/>
    <w:p w14:paraId="5A3F58A4" w14:textId="77777777" w:rsidR="00BE627F" w:rsidRDefault="00BE627F" w:rsidP="008163DC"/>
    <w:p w14:paraId="4B38650B" w14:textId="77777777" w:rsidR="00BE627F" w:rsidRDefault="00BE627F" w:rsidP="008163DC"/>
    <w:p w14:paraId="4D892C30" w14:textId="77777777" w:rsidR="00BE627F" w:rsidRDefault="00BE627F" w:rsidP="008163DC"/>
    <w:p w14:paraId="22711B6F" w14:textId="77777777" w:rsidR="00BE627F" w:rsidRDefault="00BE627F" w:rsidP="008163DC"/>
    <w:p w14:paraId="68363DAD" w14:textId="77777777" w:rsidR="00BE627F" w:rsidRDefault="00BE627F"/>
    <w:p w14:paraId="03E8F336" w14:textId="77777777" w:rsidR="00BE627F" w:rsidRDefault="00BE627F"/>
    <w:p w14:paraId="1AC71E89" w14:textId="77777777" w:rsidR="00BE627F" w:rsidRDefault="00BE627F" w:rsidP="00496D97"/>
    <w:p w14:paraId="63EB1EEC" w14:textId="77777777" w:rsidR="00BE627F" w:rsidRDefault="00BE627F" w:rsidP="00496D97"/>
    <w:p w14:paraId="4E0E2391" w14:textId="77777777" w:rsidR="00BE627F" w:rsidRDefault="00BE627F" w:rsidP="00496D97"/>
    <w:p w14:paraId="0F7757BB" w14:textId="77777777" w:rsidR="00BE627F" w:rsidRDefault="00BE627F" w:rsidP="00496D97"/>
    <w:p w14:paraId="706D638B" w14:textId="77777777" w:rsidR="00BE627F" w:rsidRDefault="00BE627F"/>
    <w:p w14:paraId="2F90B7B2" w14:textId="77777777" w:rsidR="00BE627F" w:rsidRDefault="00BE627F" w:rsidP="00A76701"/>
    <w:p w14:paraId="5DE3E63A" w14:textId="77777777" w:rsidR="00BE627F" w:rsidRDefault="00BE627F" w:rsidP="00A76701"/>
    <w:p w14:paraId="0B04329D" w14:textId="77777777" w:rsidR="00BE627F" w:rsidRDefault="00BE627F" w:rsidP="00A76701"/>
    <w:p w14:paraId="3B1667F5" w14:textId="77777777" w:rsidR="00BE627F" w:rsidRDefault="00BE627F" w:rsidP="00A76701"/>
    <w:p w14:paraId="659F0150" w14:textId="77777777" w:rsidR="00BE627F" w:rsidRDefault="00BE627F" w:rsidP="00A76701"/>
    <w:p w14:paraId="200235B4" w14:textId="77777777" w:rsidR="00BE627F" w:rsidRDefault="00BE627F" w:rsidP="00A76701"/>
    <w:p w14:paraId="0FD2F37D" w14:textId="77777777" w:rsidR="00BE627F" w:rsidRDefault="00BE627F" w:rsidP="00A76701"/>
    <w:p w14:paraId="2AD3C59F" w14:textId="77777777" w:rsidR="00BE627F" w:rsidRDefault="00BE627F" w:rsidP="00A76701"/>
    <w:p w14:paraId="19513BFB" w14:textId="77777777" w:rsidR="00BE627F" w:rsidRDefault="00BE627F" w:rsidP="00BF3D4B"/>
    <w:p w14:paraId="5C76D024" w14:textId="77777777" w:rsidR="00BE627F" w:rsidRDefault="00BE627F"/>
    <w:p w14:paraId="551BEB9D" w14:textId="77777777" w:rsidR="00BE627F" w:rsidRDefault="00BE627F" w:rsidP="00C824C9"/>
    <w:p w14:paraId="2B2ACD83" w14:textId="77777777" w:rsidR="00BE627F" w:rsidRDefault="00BE627F" w:rsidP="00C824C9"/>
    <w:p w14:paraId="241AEE83" w14:textId="77777777" w:rsidR="00BE627F" w:rsidRDefault="00BE627F" w:rsidP="008D3251"/>
    <w:p w14:paraId="383CDBDA" w14:textId="77777777" w:rsidR="00BE627F" w:rsidRDefault="00BE627F" w:rsidP="008D3251"/>
    <w:p w14:paraId="11CAFFE2" w14:textId="77777777" w:rsidR="00BE627F" w:rsidRDefault="00BE627F" w:rsidP="008D3251"/>
    <w:p w14:paraId="33C731BB" w14:textId="77777777" w:rsidR="00BE627F" w:rsidRDefault="00BE627F"/>
    <w:p w14:paraId="7BCBA859" w14:textId="77777777" w:rsidR="00BE627F" w:rsidRDefault="00BE627F" w:rsidP="00DF3347"/>
    <w:p w14:paraId="4F06613B" w14:textId="77777777" w:rsidR="00BE627F" w:rsidRDefault="00BE627F"/>
    <w:p w14:paraId="42CCFADC" w14:textId="77777777" w:rsidR="00BE627F" w:rsidRDefault="00BE627F"/>
    <w:p w14:paraId="4CC0AF60" w14:textId="77777777" w:rsidR="00BE627F" w:rsidRDefault="00BE627F"/>
    <w:p w14:paraId="1714CD78" w14:textId="77777777" w:rsidR="00BE627F" w:rsidRDefault="00BE627F" w:rsidP="00F74242"/>
    <w:p w14:paraId="141B3509" w14:textId="77777777" w:rsidR="00BE627F" w:rsidRDefault="00BE627F" w:rsidP="004014AB"/>
    <w:p w14:paraId="72CE55D6" w14:textId="77777777" w:rsidR="00BE627F" w:rsidRDefault="00BE627F" w:rsidP="004014AB"/>
    <w:p w14:paraId="70BFDC17" w14:textId="77777777" w:rsidR="00BE627F" w:rsidRDefault="00BE627F" w:rsidP="004014AB"/>
    <w:p w14:paraId="0B6B472F" w14:textId="77777777" w:rsidR="00BE627F" w:rsidRDefault="00BE627F" w:rsidP="004014AB"/>
    <w:p w14:paraId="2D968E0C" w14:textId="77777777" w:rsidR="00BE627F" w:rsidRDefault="00BE627F" w:rsidP="004014AB"/>
    <w:p w14:paraId="03D43024" w14:textId="77777777" w:rsidR="00BE627F" w:rsidRDefault="00BE627F" w:rsidP="004014AB"/>
    <w:p w14:paraId="7E477704" w14:textId="77777777" w:rsidR="00BE627F" w:rsidRDefault="00BE627F"/>
    <w:p w14:paraId="16ADDF86" w14:textId="77777777" w:rsidR="00BE627F" w:rsidRDefault="00BE627F" w:rsidP="00C9047C"/>
    <w:p w14:paraId="2764CFF4" w14:textId="77777777" w:rsidR="00BE627F" w:rsidRDefault="00BE627F" w:rsidP="004744C5"/>
    <w:p w14:paraId="618A86ED" w14:textId="77777777" w:rsidR="00BE627F" w:rsidRDefault="00BE627F" w:rsidP="004744C5"/>
    <w:p w14:paraId="1A671049" w14:textId="77777777" w:rsidR="00BE627F" w:rsidRDefault="00BE627F" w:rsidP="004744C5"/>
    <w:p w14:paraId="7EE8805B" w14:textId="77777777" w:rsidR="00BE627F" w:rsidRDefault="00BE627F" w:rsidP="004744C5"/>
    <w:p w14:paraId="389119F8" w14:textId="77777777" w:rsidR="00BE627F" w:rsidRDefault="00BE627F" w:rsidP="004744C5"/>
    <w:p w14:paraId="319E2320" w14:textId="77777777" w:rsidR="00BE627F" w:rsidRDefault="00BE627F" w:rsidP="004744C5"/>
    <w:p w14:paraId="1AB648E9" w14:textId="77777777" w:rsidR="00BE627F" w:rsidRDefault="00BE627F" w:rsidP="004744C5"/>
    <w:p w14:paraId="5E17D4A8" w14:textId="77777777" w:rsidR="00BE627F" w:rsidRDefault="00BE627F" w:rsidP="004744C5"/>
    <w:p w14:paraId="53460BD8" w14:textId="77777777" w:rsidR="00BE627F" w:rsidRDefault="00BE627F" w:rsidP="00140ADC"/>
    <w:p w14:paraId="41413D01" w14:textId="77777777" w:rsidR="00BE627F" w:rsidRDefault="00BE627F" w:rsidP="00140ADC"/>
    <w:p w14:paraId="7ECE198A" w14:textId="77777777" w:rsidR="00BE627F" w:rsidRDefault="00BE627F" w:rsidP="00140ADC"/>
    <w:p w14:paraId="43B6BC97" w14:textId="77777777" w:rsidR="00BE627F" w:rsidRDefault="00BE627F"/>
    <w:p w14:paraId="546DD7A1" w14:textId="77777777" w:rsidR="00BE627F" w:rsidRDefault="00BE627F" w:rsidP="00455FDC"/>
    <w:p w14:paraId="14F60F1C" w14:textId="77777777" w:rsidR="00BE627F" w:rsidRDefault="00BE627F"/>
    <w:p w14:paraId="3EAE73EC" w14:textId="77777777" w:rsidR="00BE627F" w:rsidRDefault="00BE627F" w:rsidP="00522324"/>
    <w:p w14:paraId="45A1FAE7" w14:textId="77777777" w:rsidR="00BE627F" w:rsidRDefault="00BE627F" w:rsidP="00522324"/>
    <w:p w14:paraId="72234569" w14:textId="77777777" w:rsidR="00BE627F" w:rsidRDefault="00BE627F" w:rsidP="00522324"/>
    <w:p w14:paraId="4E2AB0A6" w14:textId="77777777" w:rsidR="00BE627F" w:rsidRDefault="00BE627F" w:rsidP="00522324"/>
    <w:p w14:paraId="56C7B289" w14:textId="77777777" w:rsidR="00BE627F" w:rsidRDefault="00BE627F" w:rsidP="009B1736"/>
    <w:p w14:paraId="461910A1" w14:textId="77777777" w:rsidR="00BE627F" w:rsidRDefault="00BE627F"/>
    <w:p w14:paraId="4A9FC8AE" w14:textId="77777777" w:rsidR="00BE627F" w:rsidRDefault="00BE627F"/>
    <w:p w14:paraId="6EE28D08" w14:textId="77777777" w:rsidR="00BE627F" w:rsidRDefault="00BE627F" w:rsidP="005F4419"/>
    <w:p w14:paraId="0449533D" w14:textId="77777777" w:rsidR="00BE627F" w:rsidRDefault="00BE627F"/>
    <w:p w14:paraId="0C0AEADC" w14:textId="77777777" w:rsidR="00BE627F" w:rsidRDefault="00BE627F" w:rsidP="00B17292"/>
    <w:p w14:paraId="19E0A708" w14:textId="77777777" w:rsidR="00BE627F" w:rsidRDefault="00BE627F"/>
    <w:p w14:paraId="5A749EB8" w14:textId="77777777" w:rsidR="00BE627F" w:rsidRDefault="00BE627F" w:rsidP="002A3AA6"/>
    <w:p w14:paraId="46F9D741" w14:textId="77777777" w:rsidR="00BE627F" w:rsidRDefault="00BE627F"/>
    <w:p w14:paraId="79C3AD5B" w14:textId="77777777" w:rsidR="00BE627F" w:rsidRDefault="00BE627F"/>
    <w:p w14:paraId="62DE669B" w14:textId="77777777" w:rsidR="00BE627F" w:rsidRDefault="00BE627F"/>
    <w:p w14:paraId="09132D8A" w14:textId="77777777" w:rsidR="00BE627F" w:rsidRDefault="00BE627F" w:rsidP="00E31DA0"/>
    <w:p w14:paraId="3FC6C9D2" w14:textId="77777777" w:rsidR="00BE627F" w:rsidRDefault="00BE627F" w:rsidP="00E31DA0"/>
    <w:p w14:paraId="48394A17" w14:textId="77777777" w:rsidR="00BE627F" w:rsidRDefault="00BE627F" w:rsidP="00E31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C5282" w14:textId="77777777" w:rsidR="00EF5150" w:rsidRDefault="00E0421E" w:rsidP="00E31DA0">
    <w:pPr>
      <w:pStyle w:val="Footer"/>
      <w:jc w:val="center"/>
    </w:pPr>
    <w:r>
      <w:rPr>
        <w:rStyle w:val="PageNumber"/>
      </w:rPr>
      <w:fldChar w:fldCharType="begin"/>
    </w:r>
    <w:r w:rsidR="00F1543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197">
      <w:rPr>
        <w:rStyle w:val="PageNumber"/>
        <w:noProof/>
      </w:rPr>
      <w:t>1</w:t>
    </w:r>
    <w:r>
      <w:rPr>
        <w:rStyle w:val="PageNumber"/>
      </w:rPr>
      <w:fldChar w:fldCharType="end"/>
    </w:r>
    <w:r w:rsidR="00F1543D">
      <w:rPr>
        <w:rStyle w:val="PageNumber"/>
        <w:rFonts w:hint="eastAsia"/>
      </w:rPr>
      <w:t>/</w:t>
    </w:r>
    <w:r>
      <w:rPr>
        <w:rStyle w:val="PageNumber"/>
      </w:rPr>
      <w:fldChar w:fldCharType="begin"/>
    </w:r>
    <w:r w:rsidR="00F1543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19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31829" w14:textId="77777777" w:rsidR="00BE627F" w:rsidRDefault="00BE627F" w:rsidP="008163DC">
      <w:r>
        <w:separator/>
      </w:r>
    </w:p>
    <w:p w14:paraId="5C72D7A0" w14:textId="77777777" w:rsidR="00BE627F" w:rsidRDefault="00BE627F" w:rsidP="008163DC"/>
    <w:p w14:paraId="3CC70332" w14:textId="77777777" w:rsidR="00BE627F" w:rsidRDefault="00BE627F" w:rsidP="008163DC"/>
    <w:p w14:paraId="39D2687C" w14:textId="77777777" w:rsidR="00BE627F" w:rsidRDefault="00BE627F" w:rsidP="008163DC"/>
    <w:p w14:paraId="57FF3649" w14:textId="77777777" w:rsidR="00BE627F" w:rsidRDefault="00BE627F" w:rsidP="008163DC"/>
    <w:p w14:paraId="74D2752B" w14:textId="77777777" w:rsidR="00BE627F" w:rsidRDefault="00BE627F" w:rsidP="008163DC"/>
    <w:p w14:paraId="48E5ECFB" w14:textId="77777777" w:rsidR="00BE627F" w:rsidRDefault="00BE627F" w:rsidP="008163DC"/>
    <w:p w14:paraId="37C1247D" w14:textId="77777777" w:rsidR="00BE627F" w:rsidRDefault="00BE627F" w:rsidP="008163DC"/>
    <w:p w14:paraId="07A197F2" w14:textId="77777777" w:rsidR="00BE627F" w:rsidRDefault="00BE627F" w:rsidP="008163DC"/>
    <w:p w14:paraId="5D4ECBCB" w14:textId="77777777" w:rsidR="00BE627F" w:rsidRDefault="00BE627F" w:rsidP="008163DC"/>
    <w:p w14:paraId="32ED2362" w14:textId="77777777" w:rsidR="00BE627F" w:rsidRDefault="00BE627F" w:rsidP="008163DC"/>
    <w:p w14:paraId="4E732B03" w14:textId="77777777" w:rsidR="00BE627F" w:rsidRDefault="00BE627F" w:rsidP="008163DC"/>
    <w:p w14:paraId="3345E5B6" w14:textId="77777777" w:rsidR="00BE627F" w:rsidRDefault="00BE627F"/>
    <w:p w14:paraId="1B8A45DF" w14:textId="77777777" w:rsidR="00BE627F" w:rsidRDefault="00BE627F"/>
    <w:p w14:paraId="22A72BD1" w14:textId="77777777" w:rsidR="00BE627F" w:rsidRDefault="00BE627F" w:rsidP="00496D97"/>
    <w:p w14:paraId="0248C66C" w14:textId="77777777" w:rsidR="00BE627F" w:rsidRDefault="00BE627F" w:rsidP="00496D97"/>
    <w:p w14:paraId="3CF0DA60" w14:textId="77777777" w:rsidR="00BE627F" w:rsidRDefault="00BE627F" w:rsidP="00496D97"/>
    <w:p w14:paraId="7EF6771B" w14:textId="77777777" w:rsidR="00BE627F" w:rsidRDefault="00BE627F" w:rsidP="00496D97"/>
    <w:p w14:paraId="50443CAC" w14:textId="77777777" w:rsidR="00BE627F" w:rsidRDefault="00BE627F"/>
    <w:p w14:paraId="64D861AF" w14:textId="77777777" w:rsidR="00BE627F" w:rsidRDefault="00BE627F" w:rsidP="00A76701"/>
    <w:p w14:paraId="5C285030" w14:textId="77777777" w:rsidR="00BE627F" w:rsidRDefault="00BE627F" w:rsidP="00A76701"/>
    <w:p w14:paraId="11992492" w14:textId="77777777" w:rsidR="00BE627F" w:rsidRDefault="00BE627F" w:rsidP="00A76701"/>
    <w:p w14:paraId="3B1CB46E" w14:textId="77777777" w:rsidR="00BE627F" w:rsidRDefault="00BE627F" w:rsidP="00A76701"/>
    <w:p w14:paraId="5742AD10" w14:textId="77777777" w:rsidR="00BE627F" w:rsidRDefault="00BE627F" w:rsidP="00A76701"/>
    <w:p w14:paraId="33F61522" w14:textId="77777777" w:rsidR="00BE627F" w:rsidRDefault="00BE627F" w:rsidP="00A76701"/>
    <w:p w14:paraId="0295766C" w14:textId="77777777" w:rsidR="00BE627F" w:rsidRDefault="00BE627F" w:rsidP="00A76701"/>
    <w:p w14:paraId="3AECC222" w14:textId="77777777" w:rsidR="00BE627F" w:rsidRDefault="00BE627F" w:rsidP="00A76701"/>
    <w:p w14:paraId="27E07556" w14:textId="77777777" w:rsidR="00BE627F" w:rsidRDefault="00BE627F" w:rsidP="00BF3D4B"/>
    <w:p w14:paraId="69022CB2" w14:textId="77777777" w:rsidR="00BE627F" w:rsidRDefault="00BE627F"/>
    <w:p w14:paraId="13799B4F" w14:textId="77777777" w:rsidR="00BE627F" w:rsidRDefault="00BE627F" w:rsidP="00C824C9"/>
    <w:p w14:paraId="3B47D5BB" w14:textId="77777777" w:rsidR="00BE627F" w:rsidRDefault="00BE627F" w:rsidP="00C824C9"/>
    <w:p w14:paraId="4DDF2AF8" w14:textId="77777777" w:rsidR="00BE627F" w:rsidRDefault="00BE627F" w:rsidP="008D3251"/>
    <w:p w14:paraId="0580433D" w14:textId="77777777" w:rsidR="00BE627F" w:rsidRDefault="00BE627F" w:rsidP="008D3251"/>
    <w:p w14:paraId="24A03827" w14:textId="77777777" w:rsidR="00BE627F" w:rsidRDefault="00BE627F" w:rsidP="008D3251"/>
    <w:p w14:paraId="31970477" w14:textId="77777777" w:rsidR="00BE627F" w:rsidRDefault="00BE627F"/>
    <w:p w14:paraId="099309F9" w14:textId="77777777" w:rsidR="00BE627F" w:rsidRDefault="00BE627F" w:rsidP="00DF3347"/>
    <w:p w14:paraId="68F24688" w14:textId="77777777" w:rsidR="00BE627F" w:rsidRDefault="00BE627F"/>
    <w:p w14:paraId="3188CEA3" w14:textId="77777777" w:rsidR="00BE627F" w:rsidRDefault="00BE627F"/>
    <w:p w14:paraId="686C0706" w14:textId="77777777" w:rsidR="00BE627F" w:rsidRDefault="00BE627F"/>
    <w:p w14:paraId="135659C8" w14:textId="77777777" w:rsidR="00BE627F" w:rsidRDefault="00BE627F" w:rsidP="00F74242"/>
    <w:p w14:paraId="72BF1702" w14:textId="77777777" w:rsidR="00BE627F" w:rsidRDefault="00BE627F" w:rsidP="004014AB"/>
    <w:p w14:paraId="27E2A143" w14:textId="77777777" w:rsidR="00BE627F" w:rsidRDefault="00BE627F" w:rsidP="004014AB"/>
    <w:p w14:paraId="3C5152CB" w14:textId="77777777" w:rsidR="00BE627F" w:rsidRDefault="00BE627F" w:rsidP="004014AB"/>
    <w:p w14:paraId="16E20C37" w14:textId="77777777" w:rsidR="00BE627F" w:rsidRDefault="00BE627F" w:rsidP="004014AB"/>
    <w:p w14:paraId="78FB64FB" w14:textId="77777777" w:rsidR="00BE627F" w:rsidRDefault="00BE627F" w:rsidP="004014AB"/>
    <w:p w14:paraId="5F5DEA91" w14:textId="77777777" w:rsidR="00BE627F" w:rsidRDefault="00BE627F" w:rsidP="004014AB"/>
    <w:p w14:paraId="30FCA068" w14:textId="77777777" w:rsidR="00BE627F" w:rsidRDefault="00BE627F"/>
    <w:p w14:paraId="66A2868D" w14:textId="77777777" w:rsidR="00BE627F" w:rsidRDefault="00BE627F" w:rsidP="00C9047C"/>
    <w:p w14:paraId="0410C816" w14:textId="77777777" w:rsidR="00BE627F" w:rsidRDefault="00BE627F" w:rsidP="004744C5"/>
    <w:p w14:paraId="12D8A6F2" w14:textId="77777777" w:rsidR="00BE627F" w:rsidRDefault="00BE627F" w:rsidP="004744C5"/>
    <w:p w14:paraId="1C89592C" w14:textId="77777777" w:rsidR="00BE627F" w:rsidRDefault="00BE627F" w:rsidP="004744C5"/>
    <w:p w14:paraId="5C2EBCDB" w14:textId="77777777" w:rsidR="00BE627F" w:rsidRDefault="00BE627F" w:rsidP="004744C5"/>
    <w:p w14:paraId="08100F87" w14:textId="77777777" w:rsidR="00BE627F" w:rsidRDefault="00BE627F" w:rsidP="004744C5"/>
    <w:p w14:paraId="6B306C15" w14:textId="77777777" w:rsidR="00BE627F" w:rsidRDefault="00BE627F" w:rsidP="004744C5"/>
    <w:p w14:paraId="3BAF4AC1" w14:textId="77777777" w:rsidR="00BE627F" w:rsidRDefault="00BE627F" w:rsidP="004744C5"/>
    <w:p w14:paraId="4ED3A1F5" w14:textId="77777777" w:rsidR="00BE627F" w:rsidRDefault="00BE627F" w:rsidP="004744C5"/>
    <w:p w14:paraId="27F917A9" w14:textId="77777777" w:rsidR="00BE627F" w:rsidRDefault="00BE627F" w:rsidP="00140ADC"/>
    <w:p w14:paraId="1A0D7834" w14:textId="77777777" w:rsidR="00BE627F" w:rsidRDefault="00BE627F" w:rsidP="00140ADC"/>
    <w:p w14:paraId="11C91326" w14:textId="77777777" w:rsidR="00BE627F" w:rsidRDefault="00BE627F" w:rsidP="00140ADC"/>
    <w:p w14:paraId="69F04B61" w14:textId="77777777" w:rsidR="00BE627F" w:rsidRDefault="00BE627F"/>
    <w:p w14:paraId="4288B961" w14:textId="77777777" w:rsidR="00BE627F" w:rsidRDefault="00BE627F" w:rsidP="00455FDC"/>
    <w:p w14:paraId="123CA2B8" w14:textId="77777777" w:rsidR="00BE627F" w:rsidRDefault="00BE627F"/>
    <w:p w14:paraId="3B3B3693" w14:textId="77777777" w:rsidR="00BE627F" w:rsidRDefault="00BE627F" w:rsidP="00522324"/>
    <w:p w14:paraId="69A9750D" w14:textId="77777777" w:rsidR="00BE627F" w:rsidRDefault="00BE627F" w:rsidP="00522324"/>
    <w:p w14:paraId="24FC50C9" w14:textId="77777777" w:rsidR="00BE627F" w:rsidRDefault="00BE627F" w:rsidP="00522324"/>
    <w:p w14:paraId="7EB3F96B" w14:textId="77777777" w:rsidR="00BE627F" w:rsidRDefault="00BE627F" w:rsidP="00522324"/>
    <w:p w14:paraId="59748C3C" w14:textId="77777777" w:rsidR="00BE627F" w:rsidRDefault="00BE627F" w:rsidP="009B1736"/>
    <w:p w14:paraId="6734B821" w14:textId="77777777" w:rsidR="00BE627F" w:rsidRDefault="00BE627F"/>
    <w:p w14:paraId="6C88BE20" w14:textId="77777777" w:rsidR="00BE627F" w:rsidRDefault="00BE627F"/>
    <w:p w14:paraId="54F2C04B" w14:textId="77777777" w:rsidR="00BE627F" w:rsidRDefault="00BE627F" w:rsidP="005F4419"/>
    <w:p w14:paraId="7FC7E205" w14:textId="77777777" w:rsidR="00BE627F" w:rsidRDefault="00BE627F"/>
    <w:p w14:paraId="3236E5C9" w14:textId="77777777" w:rsidR="00BE627F" w:rsidRDefault="00BE627F" w:rsidP="00B17292"/>
    <w:p w14:paraId="7F1A0F2E" w14:textId="77777777" w:rsidR="00BE627F" w:rsidRDefault="00BE627F"/>
    <w:p w14:paraId="25C55CA3" w14:textId="77777777" w:rsidR="00BE627F" w:rsidRDefault="00BE627F" w:rsidP="002A3AA6"/>
    <w:p w14:paraId="1F7F95AF" w14:textId="77777777" w:rsidR="00BE627F" w:rsidRDefault="00BE627F"/>
    <w:p w14:paraId="7C9E2473" w14:textId="77777777" w:rsidR="00BE627F" w:rsidRDefault="00BE627F"/>
    <w:p w14:paraId="59E953BA" w14:textId="77777777" w:rsidR="00BE627F" w:rsidRDefault="00BE627F"/>
    <w:p w14:paraId="673DDB76" w14:textId="77777777" w:rsidR="00BE627F" w:rsidRDefault="00BE627F" w:rsidP="00E31DA0"/>
    <w:p w14:paraId="4B19365A" w14:textId="77777777" w:rsidR="00BE627F" w:rsidRDefault="00BE627F" w:rsidP="00E31DA0"/>
    <w:p w14:paraId="2146F789" w14:textId="77777777" w:rsidR="00BE627F" w:rsidRDefault="00BE627F" w:rsidP="00E31DA0"/>
  </w:footnote>
  <w:footnote w:type="continuationSeparator" w:id="0">
    <w:p w14:paraId="334B3D11" w14:textId="77777777" w:rsidR="00BE627F" w:rsidRDefault="00BE627F" w:rsidP="008163DC">
      <w:r>
        <w:continuationSeparator/>
      </w:r>
    </w:p>
    <w:p w14:paraId="68729262" w14:textId="77777777" w:rsidR="00BE627F" w:rsidRDefault="00BE627F" w:rsidP="008163DC"/>
    <w:p w14:paraId="0E66B84F" w14:textId="77777777" w:rsidR="00BE627F" w:rsidRDefault="00BE627F" w:rsidP="008163DC"/>
    <w:p w14:paraId="15B96819" w14:textId="77777777" w:rsidR="00BE627F" w:rsidRDefault="00BE627F" w:rsidP="008163DC"/>
    <w:p w14:paraId="04DB3FCF" w14:textId="77777777" w:rsidR="00BE627F" w:rsidRDefault="00BE627F" w:rsidP="008163DC"/>
    <w:p w14:paraId="6A2B8891" w14:textId="77777777" w:rsidR="00BE627F" w:rsidRDefault="00BE627F" w:rsidP="008163DC"/>
    <w:p w14:paraId="23230E80" w14:textId="77777777" w:rsidR="00BE627F" w:rsidRDefault="00BE627F" w:rsidP="008163DC"/>
    <w:p w14:paraId="12F00697" w14:textId="77777777" w:rsidR="00BE627F" w:rsidRDefault="00BE627F" w:rsidP="008163DC"/>
    <w:p w14:paraId="1D398A47" w14:textId="77777777" w:rsidR="00BE627F" w:rsidRDefault="00BE627F" w:rsidP="008163DC"/>
    <w:p w14:paraId="437A7AD8" w14:textId="77777777" w:rsidR="00BE627F" w:rsidRDefault="00BE627F" w:rsidP="008163DC"/>
    <w:p w14:paraId="4CC77B06" w14:textId="77777777" w:rsidR="00BE627F" w:rsidRDefault="00BE627F" w:rsidP="008163DC"/>
    <w:p w14:paraId="1BC764C2" w14:textId="77777777" w:rsidR="00BE627F" w:rsidRDefault="00BE627F" w:rsidP="008163DC"/>
    <w:p w14:paraId="4B711635" w14:textId="77777777" w:rsidR="00BE627F" w:rsidRDefault="00BE627F"/>
    <w:p w14:paraId="4C6DBDC7" w14:textId="77777777" w:rsidR="00BE627F" w:rsidRDefault="00BE627F"/>
    <w:p w14:paraId="291662EC" w14:textId="77777777" w:rsidR="00BE627F" w:rsidRDefault="00BE627F" w:rsidP="00496D97"/>
    <w:p w14:paraId="5ADDB33A" w14:textId="77777777" w:rsidR="00BE627F" w:rsidRDefault="00BE627F" w:rsidP="00496D97"/>
    <w:p w14:paraId="06319A74" w14:textId="77777777" w:rsidR="00BE627F" w:rsidRDefault="00BE627F" w:rsidP="00496D97"/>
    <w:p w14:paraId="37FF1A93" w14:textId="77777777" w:rsidR="00BE627F" w:rsidRDefault="00BE627F" w:rsidP="00496D97"/>
    <w:p w14:paraId="50AB495A" w14:textId="77777777" w:rsidR="00BE627F" w:rsidRDefault="00BE627F"/>
    <w:p w14:paraId="5629D444" w14:textId="77777777" w:rsidR="00BE627F" w:rsidRDefault="00BE627F" w:rsidP="00A76701"/>
    <w:p w14:paraId="1DC114FD" w14:textId="77777777" w:rsidR="00BE627F" w:rsidRDefault="00BE627F" w:rsidP="00A76701"/>
    <w:p w14:paraId="134EF10D" w14:textId="77777777" w:rsidR="00BE627F" w:rsidRDefault="00BE627F" w:rsidP="00A76701"/>
    <w:p w14:paraId="5682299B" w14:textId="77777777" w:rsidR="00BE627F" w:rsidRDefault="00BE627F" w:rsidP="00A76701"/>
    <w:p w14:paraId="5A830DC0" w14:textId="77777777" w:rsidR="00BE627F" w:rsidRDefault="00BE627F" w:rsidP="00A76701"/>
    <w:p w14:paraId="70B374E9" w14:textId="77777777" w:rsidR="00BE627F" w:rsidRDefault="00BE627F" w:rsidP="00A76701"/>
    <w:p w14:paraId="2F98F9A5" w14:textId="77777777" w:rsidR="00BE627F" w:rsidRDefault="00BE627F" w:rsidP="00A76701"/>
    <w:p w14:paraId="1AADF11B" w14:textId="77777777" w:rsidR="00BE627F" w:rsidRDefault="00BE627F" w:rsidP="00A76701"/>
    <w:p w14:paraId="1E075B33" w14:textId="77777777" w:rsidR="00BE627F" w:rsidRDefault="00BE627F" w:rsidP="00BF3D4B"/>
    <w:p w14:paraId="1B426475" w14:textId="77777777" w:rsidR="00BE627F" w:rsidRDefault="00BE627F"/>
    <w:p w14:paraId="5D14A76E" w14:textId="77777777" w:rsidR="00BE627F" w:rsidRDefault="00BE627F" w:rsidP="00C824C9"/>
    <w:p w14:paraId="7C681960" w14:textId="77777777" w:rsidR="00BE627F" w:rsidRDefault="00BE627F" w:rsidP="00C824C9"/>
    <w:p w14:paraId="40A25FBA" w14:textId="77777777" w:rsidR="00BE627F" w:rsidRDefault="00BE627F" w:rsidP="008D3251"/>
    <w:p w14:paraId="303F331F" w14:textId="77777777" w:rsidR="00BE627F" w:rsidRDefault="00BE627F" w:rsidP="008D3251"/>
    <w:p w14:paraId="0398E9DB" w14:textId="77777777" w:rsidR="00BE627F" w:rsidRDefault="00BE627F" w:rsidP="008D3251"/>
    <w:p w14:paraId="1C5035E0" w14:textId="77777777" w:rsidR="00BE627F" w:rsidRDefault="00BE627F"/>
    <w:p w14:paraId="4C2F9882" w14:textId="77777777" w:rsidR="00BE627F" w:rsidRDefault="00BE627F" w:rsidP="00DF3347"/>
    <w:p w14:paraId="58FA8DAA" w14:textId="77777777" w:rsidR="00BE627F" w:rsidRDefault="00BE627F"/>
    <w:p w14:paraId="1F1995D1" w14:textId="77777777" w:rsidR="00BE627F" w:rsidRDefault="00BE627F"/>
    <w:p w14:paraId="33952B59" w14:textId="77777777" w:rsidR="00BE627F" w:rsidRDefault="00BE627F"/>
    <w:p w14:paraId="7CACC68D" w14:textId="77777777" w:rsidR="00BE627F" w:rsidRDefault="00BE627F" w:rsidP="00F74242"/>
    <w:p w14:paraId="0B4A0B88" w14:textId="77777777" w:rsidR="00BE627F" w:rsidRDefault="00BE627F" w:rsidP="004014AB"/>
    <w:p w14:paraId="32A92112" w14:textId="77777777" w:rsidR="00BE627F" w:rsidRDefault="00BE627F" w:rsidP="004014AB"/>
    <w:p w14:paraId="1D668004" w14:textId="77777777" w:rsidR="00BE627F" w:rsidRDefault="00BE627F" w:rsidP="004014AB"/>
    <w:p w14:paraId="0049D014" w14:textId="77777777" w:rsidR="00BE627F" w:rsidRDefault="00BE627F" w:rsidP="004014AB"/>
    <w:p w14:paraId="2AC052B4" w14:textId="77777777" w:rsidR="00BE627F" w:rsidRDefault="00BE627F" w:rsidP="004014AB"/>
    <w:p w14:paraId="2F318927" w14:textId="77777777" w:rsidR="00BE627F" w:rsidRDefault="00BE627F" w:rsidP="004014AB"/>
    <w:p w14:paraId="1A676327" w14:textId="77777777" w:rsidR="00BE627F" w:rsidRDefault="00BE627F"/>
    <w:p w14:paraId="0B539BAC" w14:textId="77777777" w:rsidR="00BE627F" w:rsidRDefault="00BE627F" w:rsidP="00C9047C"/>
    <w:p w14:paraId="2187DA6C" w14:textId="77777777" w:rsidR="00BE627F" w:rsidRDefault="00BE627F" w:rsidP="004744C5"/>
    <w:p w14:paraId="73D318E7" w14:textId="77777777" w:rsidR="00BE627F" w:rsidRDefault="00BE627F" w:rsidP="004744C5"/>
    <w:p w14:paraId="046F548D" w14:textId="77777777" w:rsidR="00BE627F" w:rsidRDefault="00BE627F" w:rsidP="004744C5"/>
    <w:p w14:paraId="3E0B57CD" w14:textId="77777777" w:rsidR="00BE627F" w:rsidRDefault="00BE627F" w:rsidP="004744C5"/>
    <w:p w14:paraId="54341E40" w14:textId="77777777" w:rsidR="00BE627F" w:rsidRDefault="00BE627F" w:rsidP="004744C5"/>
    <w:p w14:paraId="6E7961BA" w14:textId="77777777" w:rsidR="00BE627F" w:rsidRDefault="00BE627F" w:rsidP="004744C5"/>
    <w:p w14:paraId="41A70CAA" w14:textId="77777777" w:rsidR="00BE627F" w:rsidRDefault="00BE627F" w:rsidP="004744C5"/>
    <w:p w14:paraId="409DA568" w14:textId="77777777" w:rsidR="00BE627F" w:rsidRDefault="00BE627F" w:rsidP="004744C5"/>
    <w:p w14:paraId="7ADF63D7" w14:textId="77777777" w:rsidR="00BE627F" w:rsidRDefault="00BE627F" w:rsidP="00140ADC"/>
    <w:p w14:paraId="67061FDF" w14:textId="77777777" w:rsidR="00BE627F" w:rsidRDefault="00BE627F" w:rsidP="00140ADC"/>
    <w:p w14:paraId="71019616" w14:textId="77777777" w:rsidR="00BE627F" w:rsidRDefault="00BE627F" w:rsidP="00140ADC"/>
    <w:p w14:paraId="64E7AF4B" w14:textId="77777777" w:rsidR="00BE627F" w:rsidRDefault="00BE627F"/>
    <w:p w14:paraId="273CC044" w14:textId="77777777" w:rsidR="00BE627F" w:rsidRDefault="00BE627F" w:rsidP="00455FDC"/>
    <w:p w14:paraId="60A8B962" w14:textId="77777777" w:rsidR="00BE627F" w:rsidRDefault="00BE627F"/>
    <w:p w14:paraId="43DCC5C9" w14:textId="77777777" w:rsidR="00BE627F" w:rsidRDefault="00BE627F" w:rsidP="00522324"/>
    <w:p w14:paraId="079C7A0D" w14:textId="77777777" w:rsidR="00BE627F" w:rsidRDefault="00BE627F" w:rsidP="00522324"/>
    <w:p w14:paraId="190309E2" w14:textId="77777777" w:rsidR="00BE627F" w:rsidRDefault="00BE627F" w:rsidP="00522324"/>
    <w:p w14:paraId="249EEFAE" w14:textId="77777777" w:rsidR="00BE627F" w:rsidRDefault="00BE627F" w:rsidP="00522324"/>
    <w:p w14:paraId="005DB21E" w14:textId="77777777" w:rsidR="00BE627F" w:rsidRDefault="00BE627F" w:rsidP="009B1736"/>
    <w:p w14:paraId="2586DC73" w14:textId="77777777" w:rsidR="00BE627F" w:rsidRDefault="00BE627F"/>
    <w:p w14:paraId="41C4006B" w14:textId="77777777" w:rsidR="00BE627F" w:rsidRDefault="00BE627F"/>
    <w:p w14:paraId="1750EC87" w14:textId="77777777" w:rsidR="00BE627F" w:rsidRDefault="00BE627F" w:rsidP="005F4419"/>
    <w:p w14:paraId="168EC0DA" w14:textId="77777777" w:rsidR="00BE627F" w:rsidRDefault="00BE627F"/>
    <w:p w14:paraId="7D891B72" w14:textId="77777777" w:rsidR="00BE627F" w:rsidRDefault="00BE627F" w:rsidP="00B17292"/>
    <w:p w14:paraId="0FEEE3B8" w14:textId="77777777" w:rsidR="00BE627F" w:rsidRDefault="00BE627F"/>
    <w:p w14:paraId="5AA2D4B2" w14:textId="77777777" w:rsidR="00BE627F" w:rsidRDefault="00BE627F" w:rsidP="002A3AA6"/>
    <w:p w14:paraId="33C69C1D" w14:textId="77777777" w:rsidR="00BE627F" w:rsidRDefault="00BE627F"/>
    <w:p w14:paraId="655FCA24" w14:textId="77777777" w:rsidR="00BE627F" w:rsidRDefault="00BE627F"/>
    <w:p w14:paraId="26DABD77" w14:textId="77777777" w:rsidR="00BE627F" w:rsidRDefault="00BE627F"/>
    <w:p w14:paraId="30A357C5" w14:textId="77777777" w:rsidR="00BE627F" w:rsidRDefault="00BE627F" w:rsidP="00E31DA0"/>
    <w:p w14:paraId="056AFCBB" w14:textId="77777777" w:rsidR="00BE627F" w:rsidRDefault="00BE627F" w:rsidP="00E31DA0"/>
    <w:p w14:paraId="746E5571" w14:textId="77777777" w:rsidR="00BE627F" w:rsidRDefault="00BE627F" w:rsidP="00E31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7FD02" w14:textId="77777777" w:rsidR="00F1543D" w:rsidRDefault="00F1543D" w:rsidP="008163DC"/>
  <w:p w14:paraId="4ED21D94" w14:textId="77777777" w:rsidR="00F1543D" w:rsidRDefault="00F1543D" w:rsidP="008163DC"/>
  <w:p w14:paraId="6DC58729" w14:textId="77777777" w:rsidR="00F1543D" w:rsidRDefault="00F1543D" w:rsidP="008163DC"/>
  <w:p w14:paraId="4DDF2C46" w14:textId="77777777" w:rsidR="00F1543D" w:rsidRDefault="00F1543D" w:rsidP="008163DC"/>
  <w:p w14:paraId="05B2675A" w14:textId="77777777" w:rsidR="00F1543D" w:rsidRDefault="00F1543D" w:rsidP="008163DC"/>
  <w:p w14:paraId="2833AD15" w14:textId="77777777" w:rsidR="00F1543D" w:rsidRDefault="00F1543D" w:rsidP="008163DC"/>
  <w:p w14:paraId="6183B9BF" w14:textId="77777777" w:rsidR="00F1543D" w:rsidRDefault="00F1543D" w:rsidP="008163DC"/>
  <w:p w14:paraId="1579BA4B" w14:textId="77777777" w:rsidR="00F1543D" w:rsidRDefault="00F1543D" w:rsidP="008163DC"/>
  <w:p w14:paraId="79EC83EB" w14:textId="77777777" w:rsidR="00F1543D" w:rsidRDefault="00F1543D" w:rsidP="008163DC"/>
  <w:p w14:paraId="018DC2D0" w14:textId="77777777" w:rsidR="00F1543D" w:rsidRDefault="00F1543D" w:rsidP="008163DC"/>
  <w:p w14:paraId="36776387" w14:textId="77777777" w:rsidR="00F1543D" w:rsidRDefault="00F1543D" w:rsidP="008163DC"/>
  <w:p w14:paraId="1D321434" w14:textId="77777777" w:rsidR="00F1543D" w:rsidRDefault="00F1543D"/>
  <w:p w14:paraId="253DCBE2" w14:textId="77777777" w:rsidR="00F1543D" w:rsidRDefault="00F1543D"/>
  <w:p w14:paraId="4EC37165" w14:textId="77777777" w:rsidR="00F1543D" w:rsidRDefault="00F1543D" w:rsidP="00496D97"/>
  <w:p w14:paraId="3AE216CB" w14:textId="77777777" w:rsidR="00F1543D" w:rsidRDefault="00F1543D" w:rsidP="00496D97"/>
  <w:p w14:paraId="0E914131" w14:textId="77777777" w:rsidR="00F1543D" w:rsidRDefault="00F1543D" w:rsidP="00496D97"/>
  <w:p w14:paraId="757EA74D" w14:textId="77777777" w:rsidR="00F1543D" w:rsidRDefault="00F1543D" w:rsidP="00496D97"/>
  <w:p w14:paraId="16E51F26" w14:textId="77777777" w:rsidR="00F1543D" w:rsidRDefault="00F1543D"/>
  <w:p w14:paraId="6EE8B71D" w14:textId="77777777" w:rsidR="00F1543D" w:rsidRDefault="00F1543D" w:rsidP="00A76701"/>
  <w:p w14:paraId="70C5CA38" w14:textId="77777777" w:rsidR="00F1543D" w:rsidRDefault="00F1543D" w:rsidP="00A76701"/>
  <w:p w14:paraId="6EEBBBC1" w14:textId="77777777" w:rsidR="00F1543D" w:rsidRDefault="00F1543D" w:rsidP="00A76701"/>
  <w:p w14:paraId="648ECD3A" w14:textId="77777777" w:rsidR="00F1543D" w:rsidRDefault="00F1543D" w:rsidP="00A76701"/>
  <w:p w14:paraId="55641C7C" w14:textId="77777777" w:rsidR="00F1543D" w:rsidRDefault="00F1543D" w:rsidP="00A76701"/>
  <w:p w14:paraId="7CA5A8E5" w14:textId="77777777" w:rsidR="00F1543D" w:rsidRDefault="00F1543D" w:rsidP="00A76701"/>
  <w:p w14:paraId="7A4D4FF3" w14:textId="77777777" w:rsidR="00F1543D" w:rsidRDefault="00F1543D" w:rsidP="00A76701"/>
  <w:p w14:paraId="030119BD" w14:textId="77777777" w:rsidR="00F1543D" w:rsidRDefault="00F1543D" w:rsidP="00A76701"/>
  <w:p w14:paraId="5C450FE5" w14:textId="77777777" w:rsidR="00F1543D" w:rsidRDefault="00F1543D" w:rsidP="00BF3D4B"/>
  <w:p w14:paraId="607FB2C9" w14:textId="77777777" w:rsidR="00F1543D" w:rsidRDefault="00F1543D"/>
  <w:p w14:paraId="1DFABDC3" w14:textId="77777777" w:rsidR="00F1543D" w:rsidRDefault="00F1543D" w:rsidP="00C824C9"/>
  <w:p w14:paraId="374E952B" w14:textId="77777777" w:rsidR="00F1543D" w:rsidRDefault="00F1543D" w:rsidP="00C824C9"/>
  <w:p w14:paraId="5CBD565B" w14:textId="77777777" w:rsidR="00F1543D" w:rsidRDefault="00F1543D" w:rsidP="008D3251"/>
  <w:p w14:paraId="66A6C2B0" w14:textId="77777777" w:rsidR="00F1543D" w:rsidRDefault="00F1543D" w:rsidP="008D3251"/>
  <w:p w14:paraId="2687CDC7" w14:textId="77777777" w:rsidR="00F1543D" w:rsidRDefault="00F1543D" w:rsidP="008D3251"/>
  <w:p w14:paraId="42EE1E17" w14:textId="77777777" w:rsidR="00F1543D" w:rsidRDefault="00F1543D"/>
  <w:p w14:paraId="4405272E" w14:textId="77777777" w:rsidR="00F1543D" w:rsidRDefault="00F1543D" w:rsidP="00DF3347"/>
  <w:p w14:paraId="14BCECDA" w14:textId="77777777" w:rsidR="00F1543D" w:rsidRDefault="00F1543D"/>
  <w:p w14:paraId="2ED71235" w14:textId="77777777" w:rsidR="00F1543D" w:rsidRDefault="00F1543D"/>
  <w:p w14:paraId="0BE238C6" w14:textId="77777777" w:rsidR="00F1543D" w:rsidRDefault="00F1543D"/>
  <w:p w14:paraId="00A8BC48" w14:textId="77777777" w:rsidR="00F1543D" w:rsidRDefault="00F1543D" w:rsidP="00F74242"/>
  <w:p w14:paraId="644BBA0C" w14:textId="77777777" w:rsidR="00F1543D" w:rsidRDefault="00F1543D" w:rsidP="004014AB"/>
  <w:p w14:paraId="482D386D" w14:textId="77777777" w:rsidR="00F1543D" w:rsidRDefault="00F1543D" w:rsidP="004014AB"/>
  <w:p w14:paraId="09DA7947" w14:textId="77777777" w:rsidR="00F1543D" w:rsidRDefault="00F1543D" w:rsidP="004014AB"/>
  <w:p w14:paraId="1D6B5DCE" w14:textId="77777777" w:rsidR="00F1543D" w:rsidRDefault="00F1543D" w:rsidP="004014AB"/>
  <w:p w14:paraId="3AFA667A" w14:textId="77777777" w:rsidR="00F1543D" w:rsidRDefault="00F1543D" w:rsidP="004014AB"/>
  <w:p w14:paraId="333A2A77" w14:textId="77777777" w:rsidR="00F1543D" w:rsidRDefault="00F1543D" w:rsidP="004014AB"/>
  <w:p w14:paraId="597BF065" w14:textId="77777777" w:rsidR="00F1543D" w:rsidRDefault="00F1543D"/>
  <w:p w14:paraId="02C23261" w14:textId="77777777" w:rsidR="00F1543D" w:rsidRDefault="00F1543D" w:rsidP="00C9047C"/>
  <w:p w14:paraId="6F1364FD" w14:textId="77777777" w:rsidR="00F1543D" w:rsidRDefault="00F1543D" w:rsidP="004744C5"/>
  <w:p w14:paraId="56162F21" w14:textId="77777777" w:rsidR="00F1543D" w:rsidRDefault="00F1543D" w:rsidP="004744C5"/>
  <w:p w14:paraId="2C1AE114" w14:textId="77777777" w:rsidR="00F1543D" w:rsidRDefault="00F1543D" w:rsidP="004744C5"/>
  <w:p w14:paraId="1E3978CF" w14:textId="77777777" w:rsidR="00F1543D" w:rsidRDefault="00F1543D" w:rsidP="004744C5"/>
  <w:p w14:paraId="1DDC6E0D" w14:textId="77777777" w:rsidR="00F1543D" w:rsidRDefault="00F1543D" w:rsidP="004744C5"/>
  <w:p w14:paraId="2C769BD3" w14:textId="77777777" w:rsidR="00F1543D" w:rsidRDefault="00F1543D" w:rsidP="004744C5"/>
  <w:p w14:paraId="5D44C2D8" w14:textId="77777777" w:rsidR="00F1543D" w:rsidRDefault="00F1543D" w:rsidP="004744C5"/>
  <w:p w14:paraId="31F3C677" w14:textId="77777777" w:rsidR="00F1543D" w:rsidRDefault="00F1543D" w:rsidP="004744C5"/>
  <w:p w14:paraId="70118F94" w14:textId="77777777" w:rsidR="00F1543D" w:rsidRDefault="00F1543D" w:rsidP="00140ADC"/>
  <w:p w14:paraId="6CBE247D" w14:textId="77777777" w:rsidR="00F1543D" w:rsidRDefault="00F1543D" w:rsidP="00140ADC"/>
  <w:p w14:paraId="558AB5D6" w14:textId="77777777" w:rsidR="00F1543D" w:rsidRDefault="00F1543D" w:rsidP="00140ADC"/>
  <w:p w14:paraId="456EB845" w14:textId="77777777" w:rsidR="00F1543D" w:rsidRDefault="00F1543D"/>
  <w:p w14:paraId="43A00DA0" w14:textId="77777777" w:rsidR="00F1543D" w:rsidRDefault="00F1543D" w:rsidP="00455FDC"/>
  <w:p w14:paraId="6E3795CE" w14:textId="77777777" w:rsidR="00F1543D" w:rsidRDefault="00F1543D"/>
  <w:p w14:paraId="657AE224" w14:textId="77777777" w:rsidR="00F1543D" w:rsidRDefault="00F1543D" w:rsidP="00522324"/>
  <w:p w14:paraId="364264E8" w14:textId="77777777" w:rsidR="00F1543D" w:rsidRDefault="00F1543D" w:rsidP="00522324"/>
  <w:p w14:paraId="2C25EC5A" w14:textId="77777777" w:rsidR="00F1543D" w:rsidRDefault="00F1543D" w:rsidP="00522324"/>
  <w:p w14:paraId="45E90AE4" w14:textId="77777777" w:rsidR="00F1543D" w:rsidRDefault="00F1543D" w:rsidP="00522324"/>
  <w:p w14:paraId="1853B0A3" w14:textId="77777777" w:rsidR="00F1543D" w:rsidRDefault="00F1543D" w:rsidP="009B1736"/>
  <w:p w14:paraId="5DAC0E97" w14:textId="77777777" w:rsidR="00F1543D" w:rsidRDefault="00F1543D"/>
  <w:p w14:paraId="2CB8AB98" w14:textId="77777777" w:rsidR="00F1543D" w:rsidRDefault="00F1543D"/>
  <w:p w14:paraId="439BBFE8" w14:textId="77777777" w:rsidR="00F1543D" w:rsidRDefault="00F1543D" w:rsidP="005F4419"/>
  <w:p w14:paraId="491E1161" w14:textId="77777777" w:rsidR="00F1543D" w:rsidRDefault="00F1543D"/>
  <w:p w14:paraId="218D97DF" w14:textId="77777777" w:rsidR="00F1543D" w:rsidRDefault="00F1543D" w:rsidP="00B17292"/>
  <w:p w14:paraId="5008137D" w14:textId="77777777" w:rsidR="00F1543D" w:rsidRDefault="00F1543D"/>
  <w:p w14:paraId="60E07534" w14:textId="77777777" w:rsidR="00F1543D" w:rsidRDefault="00F1543D" w:rsidP="002A3AA6"/>
  <w:p w14:paraId="1DFD4115" w14:textId="77777777" w:rsidR="00F1543D" w:rsidRDefault="00F1543D"/>
  <w:p w14:paraId="17B67967" w14:textId="77777777" w:rsidR="00E91313" w:rsidRDefault="00E91313"/>
  <w:p w14:paraId="4E5C35CA" w14:textId="77777777" w:rsidR="00EF5150" w:rsidRDefault="00EF5150"/>
  <w:p w14:paraId="42886A43" w14:textId="77777777" w:rsidR="00EF5150" w:rsidRDefault="00EF5150" w:rsidP="00E31DA0"/>
  <w:p w14:paraId="06616B0E" w14:textId="77777777" w:rsidR="00EF5150" w:rsidRDefault="00EF5150" w:rsidP="00E31DA0"/>
  <w:p w14:paraId="62549BFA" w14:textId="77777777" w:rsidR="00EF5150" w:rsidRDefault="00EF5150" w:rsidP="00E31D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287AE" w14:textId="77777777" w:rsidR="00EF5150" w:rsidRDefault="00F1543D" w:rsidP="00E31DA0">
    <w:pPr>
      <w:pStyle w:val="Header"/>
      <w:jc w:val="center"/>
    </w:pPr>
    <w:r>
      <w:rPr>
        <w:rFonts w:hint="eastAsia"/>
      </w:rPr>
      <w:t>SMBSync2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7369" type="#_x0000_t75" style="width:9.5pt;height:9.5pt" o:bullet="t">
        <v:imagedata r:id="rId1" o:title="BD21335_"/>
      </v:shape>
    </w:pict>
  </w:numPicBullet>
  <w:numPicBullet w:numPicBulletId="1">
    <w:pict>
      <v:shape id="_x0000_i7370" type="#_x0000_t75" style="width:11.5pt;height:11.5pt" o:bullet="t">
        <v:imagedata r:id="rId2" o:title="BD14565_"/>
      </v:shape>
    </w:pict>
  </w:numPicBullet>
  <w:numPicBullet w:numPicBulletId="2">
    <w:pict>
      <v:shape id="_x0000_i7371" type="#_x0000_t75" style="width:14.5pt;height:14.5pt;visibility:visible;mso-wrap-style:square" o:bullet="t">
        <v:imagedata r:id="rId3" o:title="context_button_select_all"/>
      </v:shape>
    </w:pict>
  </w:numPicBullet>
  <w:numPicBullet w:numPicBulletId="3">
    <w:pict>
      <v:shape id="_x0000_i7372" type="#_x0000_t75" style="width:48pt;height:48pt;visibility:visible;mso-wrap-style:square" o:bullet="t">
        <v:imagedata r:id="rId4" o:title="context_button_share"/>
      </v:shape>
    </w:pict>
  </w:numPicBullet>
  <w:abstractNum w:abstractNumId="0" w15:restartNumberingAfterBreak="0">
    <w:nsid w:val="FFFFFF89"/>
    <w:multiLevelType w:val="singleLevel"/>
    <w:tmpl w:val="28D0064C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1BA530CB"/>
    <w:multiLevelType w:val="multilevel"/>
    <w:tmpl w:val="9F9EEB8A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 w15:restartNumberingAfterBreak="0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 w15:restartNumberingAfterBreak="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7"/>
  </w:num>
  <w:num w:numId="19">
    <w:abstractNumId w:val="12"/>
  </w:num>
  <w:num w:numId="20">
    <w:abstractNumId w:val="38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6"/>
  </w:num>
  <w:num w:numId="32">
    <w:abstractNumId w:val="9"/>
  </w:num>
  <w:num w:numId="33">
    <w:abstractNumId w:val="1"/>
  </w:num>
  <w:num w:numId="34">
    <w:abstractNumId w:val="26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1"/>
  </w:num>
  <w:num w:numId="40">
    <w:abstractNumId w:val="16"/>
  </w:num>
  <w:num w:numId="41">
    <w:abstractNumId w:val="17"/>
  </w:num>
  <w:num w:numId="42">
    <w:abstractNumId w:val="27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8C"/>
    <w:rsid w:val="000010F7"/>
    <w:rsid w:val="00004A78"/>
    <w:rsid w:val="000056DD"/>
    <w:rsid w:val="00005F0A"/>
    <w:rsid w:val="0000607D"/>
    <w:rsid w:val="00015E4E"/>
    <w:rsid w:val="00016ADB"/>
    <w:rsid w:val="00020021"/>
    <w:rsid w:val="00021148"/>
    <w:rsid w:val="00021ABF"/>
    <w:rsid w:val="00021EC4"/>
    <w:rsid w:val="00032126"/>
    <w:rsid w:val="000339AB"/>
    <w:rsid w:val="0003675D"/>
    <w:rsid w:val="00036989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3D1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0360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09C3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0FAD"/>
    <w:rsid w:val="000D1262"/>
    <w:rsid w:val="000D2BCE"/>
    <w:rsid w:val="000D7DD7"/>
    <w:rsid w:val="000E5CE3"/>
    <w:rsid w:val="000E62F6"/>
    <w:rsid w:val="000F1523"/>
    <w:rsid w:val="000F19B8"/>
    <w:rsid w:val="000F2D1D"/>
    <w:rsid w:val="000F4560"/>
    <w:rsid w:val="000F4A6C"/>
    <w:rsid w:val="000F72C6"/>
    <w:rsid w:val="001008F0"/>
    <w:rsid w:val="001009B7"/>
    <w:rsid w:val="00103783"/>
    <w:rsid w:val="00107378"/>
    <w:rsid w:val="00111184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5BE1"/>
    <w:rsid w:val="00156F3C"/>
    <w:rsid w:val="001570AE"/>
    <w:rsid w:val="00162564"/>
    <w:rsid w:val="001637AA"/>
    <w:rsid w:val="001649B9"/>
    <w:rsid w:val="00172757"/>
    <w:rsid w:val="00172F61"/>
    <w:rsid w:val="00174901"/>
    <w:rsid w:val="001754A6"/>
    <w:rsid w:val="001818EE"/>
    <w:rsid w:val="00181B45"/>
    <w:rsid w:val="001823D4"/>
    <w:rsid w:val="00183359"/>
    <w:rsid w:val="00183D7F"/>
    <w:rsid w:val="001845C7"/>
    <w:rsid w:val="00184BDC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A7D1A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3C2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31C9"/>
    <w:rsid w:val="00254AE9"/>
    <w:rsid w:val="0025583C"/>
    <w:rsid w:val="002558B2"/>
    <w:rsid w:val="00257734"/>
    <w:rsid w:val="00265338"/>
    <w:rsid w:val="002700E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DFC"/>
    <w:rsid w:val="00293E65"/>
    <w:rsid w:val="00295B9C"/>
    <w:rsid w:val="002969E8"/>
    <w:rsid w:val="002A000B"/>
    <w:rsid w:val="002A2995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0D9F"/>
    <w:rsid w:val="002C53C8"/>
    <w:rsid w:val="002D03CB"/>
    <w:rsid w:val="002D5CBF"/>
    <w:rsid w:val="002E17B7"/>
    <w:rsid w:val="002E1C62"/>
    <w:rsid w:val="002E5049"/>
    <w:rsid w:val="002E5162"/>
    <w:rsid w:val="002E5342"/>
    <w:rsid w:val="002E5B33"/>
    <w:rsid w:val="002E661D"/>
    <w:rsid w:val="002F21A9"/>
    <w:rsid w:val="002F4A4C"/>
    <w:rsid w:val="002F4AAD"/>
    <w:rsid w:val="00303575"/>
    <w:rsid w:val="0030423F"/>
    <w:rsid w:val="00305280"/>
    <w:rsid w:val="00306416"/>
    <w:rsid w:val="003067D1"/>
    <w:rsid w:val="00310660"/>
    <w:rsid w:val="00312211"/>
    <w:rsid w:val="00314169"/>
    <w:rsid w:val="003152E0"/>
    <w:rsid w:val="00315457"/>
    <w:rsid w:val="00324BE5"/>
    <w:rsid w:val="00327E02"/>
    <w:rsid w:val="00331797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68B2"/>
    <w:rsid w:val="003B7DC7"/>
    <w:rsid w:val="003C2EF0"/>
    <w:rsid w:val="003C3424"/>
    <w:rsid w:val="003C3DDC"/>
    <w:rsid w:val="003C42C3"/>
    <w:rsid w:val="003D1A4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A0C"/>
    <w:rsid w:val="00411577"/>
    <w:rsid w:val="00412146"/>
    <w:rsid w:val="00413073"/>
    <w:rsid w:val="00414AA8"/>
    <w:rsid w:val="00421279"/>
    <w:rsid w:val="00422283"/>
    <w:rsid w:val="0042415C"/>
    <w:rsid w:val="004338AA"/>
    <w:rsid w:val="004365E4"/>
    <w:rsid w:val="004413CA"/>
    <w:rsid w:val="00445BB3"/>
    <w:rsid w:val="00446601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67876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0E77"/>
    <w:rsid w:val="004932DA"/>
    <w:rsid w:val="00494E48"/>
    <w:rsid w:val="00496D97"/>
    <w:rsid w:val="00497A5F"/>
    <w:rsid w:val="004A014B"/>
    <w:rsid w:val="004A09C9"/>
    <w:rsid w:val="004A0B26"/>
    <w:rsid w:val="004A0E31"/>
    <w:rsid w:val="004A2337"/>
    <w:rsid w:val="004A4C95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2928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35A9C"/>
    <w:rsid w:val="005421F7"/>
    <w:rsid w:val="00543C0C"/>
    <w:rsid w:val="00543E55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529B"/>
    <w:rsid w:val="005C6053"/>
    <w:rsid w:val="005D0275"/>
    <w:rsid w:val="005D0BF7"/>
    <w:rsid w:val="005D0DF9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28BA"/>
    <w:rsid w:val="00623E28"/>
    <w:rsid w:val="0063023A"/>
    <w:rsid w:val="006327EA"/>
    <w:rsid w:val="00633662"/>
    <w:rsid w:val="00633CDE"/>
    <w:rsid w:val="00634A3F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2C71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6A72"/>
    <w:rsid w:val="006F7039"/>
    <w:rsid w:val="00701327"/>
    <w:rsid w:val="007038FB"/>
    <w:rsid w:val="00705232"/>
    <w:rsid w:val="00705370"/>
    <w:rsid w:val="00705D5B"/>
    <w:rsid w:val="00706126"/>
    <w:rsid w:val="00706AD1"/>
    <w:rsid w:val="00707245"/>
    <w:rsid w:val="00707570"/>
    <w:rsid w:val="007177BD"/>
    <w:rsid w:val="0072077C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4"/>
    <w:rsid w:val="0075106D"/>
    <w:rsid w:val="00754F6F"/>
    <w:rsid w:val="0075545E"/>
    <w:rsid w:val="0075699B"/>
    <w:rsid w:val="007578E8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32C9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43E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9BB"/>
    <w:rsid w:val="008B6731"/>
    <w:rsid w:val="008C0E62"/>
    <w:rsid w:val="008D3251"/>
    <w:rsid w:val="008E173B"/>
    <w:rsid w:val="008E62E7"/>
    <w:rsid w:val="008F08F3"/>
    <w:rsid w:val="008F3D4F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47F3A"/>
    <w:rsid w:val="00953433"/>
    <w:rsid w:val="009537BB"/>
    <w:rsid w:val="00954CBF"/>
    <w:rsid w:val="00955E37"/>
    <w:rsid w:val="0095730E"/>
    <w:rsid w:val="00965D5A"/>
    <w:rsid w:val="009704E3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0A68"/>
    <w:rsid w:val="009A4AEC"/>
    <w:rsid w:val="009B1736"/>
    <w:rsid w:val="009B4DF0"/>
    <w:rsid w:val="009B6FE6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418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25B"/>
    <w:rsid w:val="00A947D0"/>
    <w:rsid w:val="00AA02DE"/>
    <w:rsid w:val="00AA3AAF"/>
    <w:rsid w:val="00AB2005"/>
    <w:rsid w:val="00AB2410"/>
    <w:rsid w:val="00AB43BF"/>
    <w:rsid w:val="00AB72E1"/>
    <w:rsid w:val="00AC06B8"/>
    <w:rsid w:val="00AC3F99"/>
    <w:rsid w:val="00AD0870"/>
    <w:rsid w:val="00AD3E89"/>
    <w:rsid w:val="00AD7B2C"/>
    <w:rsid w:val="00AE0E8D"/>
    <w:rsid w:val="00AE1C81"/>
    <w:rsid w:val="00AE2651"/>
    <w:rsid w:val="00AE2A91"/>
    <w:rsid w:val="00AE3B55"/>
    <w:rsid w:val="00AE4EED"/>
    <w:rsid w:val="00AF0B55"/>
    <w:rsid w:val="00B0022E"/>
    <w:rsid w:val="00B03C30"/>
    <w:rsid w:val="00B04F47"/>
    <w:rsid w:val="00B07AB4"/>
    <w:rsid w:val="00B10CD8"/>
    <w:rsid w:val="00B1227A"/>
    <w:rsid w:val="00B14655"/>
    <w:rsid w:val="00B15A91"/>
    <w:rsid w:val="00B160AD"/>
    <w:rsid w:val="00B17292"/>
    <w:rsid w:val="00B212F5"/>
    <w:rsid w:val="00B21D0E"/>
    <w:rsid w:val="00B22D29"/>
    <w:rsid w:val="00B26687"/>
    <w:rsid w:val="00B2694F"/>
    <w:rsid w:val="00B26E0B"/>
    <w:rsid w:val="00B310D7"/>
    <w:rsid w:val="00B400BE"/>
    <w:rsid w:val="00B434A9"/>
    <w:rsid w:val="00B47AF8"/>
    <w:rsid w:val="00B47B2F"/>
    <w:rsid w:val="00B55D4A"/>
    <w:rsid w:val="00B5660E"/>
    <w:rsid w:val="00B57FF3"/>
    <w:rsid w:val="00B6496E"/>
    <w:rsid w:val="00B672F3"/>
    <w:rsid w:val="00B67F40"/>
    <w:rsid w:val="00B7048E"/>
    <w:rsid w:val="00B73273"/>
    <w:rsid w:val="00B76197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1E81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293A"/>
    <w:rsid w:val="00BD46F1"/>
    <w:rsid w:val="00BD5083"/>
    <w:rsid w:val="00BD7E4B"/>
    <w:rsid w:val="00BE0720"/>
    <w:rsid w:val="00BE0EB9"/>
    <w:rsid w:val="00BE5082"/>
    <w:rsid w:val="00BE627F"/>
    <w:rsid w:val="00BE71A3"/>
    <w:rsid w:val="00BE788A"/>
    <w:rsid w:val="00BF2830"/>
    <w:rsid w:val="00BF39A3"/>
    <w:rsid w:val="00BF3D4B"/>
    <w:rsid w:val="00BF48B4"/>
    <w:rsid w:val="00BF6F63"/>
    <w:rsid w:val="00BF75FE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3903"/>
    <w:rsid w:val="00C3438E"/>
    <w:rsid w:val="00C3646C"/>
    <w:rsid w:val="00C36E27"/>
    <w:rsid w:val="00C40186"/>
    <w:rsid w:val="00C419CA"/>
    <w:rsid w:val="00C4428B"/>
    <w:rsid w:val="00C465EA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579D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3032"/>
    <w:rsid w:val="00CA64B5"/>
    <w:rsid w:val="00CA7327"/>
    <w:rsid w:val="00CB3DF8"/>
    <w:rsid w:val="00CB3EFF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6FED"/>
    <w:rsid w:val="00CD7350"/>
    <w:rsid w:val="00CD764A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526B"/>
    <w:rsid w:val="00D36016"/>
    <w:rsid w:val="00D366DA"/>
    <w:rsid w:val="00D369D4"/>
    <w:rsid w:val="00D43600"/>
    <w:rsid w:val="00D462D4"/>
    <w:rsid w:val="00D52089"/>
    <w:rsid w:val="00D52965"/>
    <w:rsid w:val="00D54357"/>
    <w:rsid w:val="00D5683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97B2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58D0"/>
    <w:rsid w:val="00DF6DE4"/>
    <w:rsid w:val="00DF7AC3"/>
    <w:rsid w:val="00E02F4A"/>
    <w:rsid w:val="00E0421E"/>
    <w:rsid w:val="00E04F8E"/>
    <w:rsid w:val="00E05860"/>
    <w:rsid w:val="00E063E4"/>
    <w:rsid w:val="00E0649A"/>
    <w:rsid w:val="00E10C2E"/>
    <w:rsid w:val="00E10EC7"/>
    <w:rsid w:val="00E1149B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1DA0"/>
    <w:rsid w:val="00E32109"/>
    <w:rsid w:val="00E40F73"/>
    <w:rsid w:val="00E412EF"/>
    <w:rsid w:val="00E41E70"/>
    <w:rsid w:val="00E42563"/>
    <w:rsid w:val="00E43169"/>
    <w:rsid w:val="00E43B0D"/>
    <w:rsid w:val="00E44439"/>
    <w:rsid w:val="00E503E8"/>
    <w:rsid w:val="00E50BD8"/>
    <w:rsid w:val="00E51041"/>
    <w:rsid w:val="00E516E2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67F41"/>
    <w:rsid w:val="00E70366"/>
    <w:rsid w:val="00E730C6"/>
    <w:rsid w:val="00E74CBB"/>
    <w:rsid w:val="00E8057A"/>
    <w:rsid w:val="00E824C3"/>
    <w:rsid w:val="00E8437F"/>
    <w:rsid w:val="00E8510A"/>
    <w:rsid w:val="00E879FF"/>
    <w:rsid w:val="00E91306"/>
    <w:rsid w:val="00E91313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2935"/>
    <w:rsid w:val="00ED397F"/>
    <w:rsid w:val="00ED4134"/>
    <w:rsid w:val="00ED561B"/>
    <w:rsid w:val="00ED7E27"/>
    <w:rsid w:val="00EE1C6B"/>
    <w:rsid w:val="00EE350D"/>
    <w:rsid w:val="00EE4723"/>
    <w:rsid w:val="00EE59C8"/>
    <w:rsid w:val="00EE75E0"/>
    <w:rsid w:val="00EF4802"/>
    <w:rsid w:val="00EF5150"/>
    <w:rsid w:val="00EF68B0"/>
    <w:rsid w:val="00EF68C4"/>
    <w:rsid w:val="00EF73D0"/>
    <w:rsid w:val="00EF76A7"/>
    <w:rsid w:val="00EF7A88"/>
    <w:rsid w:val="00F020D8"/>
    <w:rsid w:val="00F02260"/>
    <w:rsid w:val="00F041C9"/>
    <w:rsid w:val="00F053E8"/>
    <w:rsid w:val="00F07E70"/>
    <w:rsid w:val="00F149CF"/>
    <w:rsid w:val="00F14A51"/>
    <w:rsid w:val="00F14A7E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579"/>
    <w:rsid w:val="00F67B22"/>
    <w:rsid w:val="00F711E6"/>
    <w:rsid w:val="00F725B1"/>
    <w:rsid w:val="00F725FB"/>
    <w:rsid w:val="00F739A7"/>
    <w:rsid w:val="00F74242"/>
    <w:rsid w:val="00F77009"/>
    <w:rsid w:val="00F80086"/>
    <w:rsid w:val="00F830B4"/>
    <w:rsid w:val="00F84059"/>
    <w:rsid w:val="00F85581"/>
    <w:rsid w:val="00F90D81"/>
    <w:rsid w:val="00F9469F"/>
    <w:rsid w:val="00F95F66"/>
    <w:rsid w:val="00FA380A"/>
    <w:rsid w:val="00FA3BD4"/>
    <w:rsid w:val="00FA3F27"/>
    <w:rsid w:val="00FA6252"/>
    <w:rsid w:val="00FA65FE"/>
    <w:rsid w:val="00FB3038"/>
    <w:rsid w:val="00FB41DF"/>
    <w:rsid w:val="00FC4554"/>
    <w:rsid w:val="00FC5EFB"/>
    <w:rsid w:val="00FC6477"/>
    <w:rsid w:val="00FD2A8A"/>
    <w:rsid w:val="00FE4D3D"/>
    <w:rsid w:val="00FE5919"/>
    <w:rsid w:val="00FF35DC"/>
    <w:rsid w:val="00FF3820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7FA453FB"/>
  <w15:docId w15:val="{434BC14E-0CD6-45B3-8E10-FEFFC535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4E2928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Heading4">
    <w:name w:val="heading 4"/>
    <w:basedOn w:val="Normal"/>
    <w:next w:val="Normal"/>
    <w:qFormat/>
    <w:rsid w:val="00DF201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rsid w:val="00DF201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F2014"/>
    <w:pPr>
      <w:keepNext/>
      <w:outlineLvl w:val="6"/>
    </w:pPr>
  </w:style>
  <w:style w:type="paragraph" w:styleId="Heading8">
    <w:name w:val="heading 8"/>
    <w:basedOn w:val="Normal"/>
    <w:next w:val="Normal"/>
    <w:qFormat/>
    <w:rsid w:val="00DF2014"/>
    <w:pPr>
      <w:keepNext/>
      <w:outlineLvl w:val="7"/>
    </w:pPr>
  </w:style>
  <w:style w:type="paragraph" w:styleId="Heading9">
    <w:name w:val="heading 9"/>
    <w:basedOn w:val="Normal"/>
    <w:next w:val="Normal"/>
    <w:qFormat/>
    <w:rsid w:val="00DF2014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mm">
    <w:name w:val="スタイル 左 :  14.8 mm"/>
    <w:basedOn w:val="Normal"/>
    <w:rsid w:val="00E21E2B"/>
    <w:pPr>
      <w:ind w:left="840"/>
    </w:pPr>
    <w:rPr>
      <w:rFonts w:cs="MS Mincho"/>
      <w:szCs w:val="20"/>
    </w:rPr>
  </w:style>
  <w:style w:type="numbering" w:customStyle="1" w:styleId="a0">
    <w:name w:val="スタイル 箇条書き"/>
    <w:basedOn w:val="NoList"/>
    <w:rsid w:val="00813405"/>
    <w:pPr>
      <w:numPr>
        <w:numId w:val="1"/>
      </w:numPr>
    </w:pPr>
  </w:style>
  <w:style w:type="table" w:styleId="TableProfessional">
    <w:name w:val="Table Professional"/>
    <w:basedOn w:val="TableNormal"/>
    <w:rsid w:val="004A0B2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6E0A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TOC2">
    <w:name w:val="toc 2"/>
    <w:basedOn w:val="Normal"/>
    <w:next w:val="Normal"/>
    <w:autoRedefine/>
    <w:uiPriority w:val="39"/>
    <w:rsid w:val="00016ADB"/>
    <w:pPr>
      <w:ind w:leftChars="100" w:left="210"/>
    </w:pPr>
  </w:style>
  <w:style w:type="character" w:styleId="Hyperlink">
    <w:name w:val="Hyperlink"/>
    <w:basedOn w:val="DefaultParagraphFont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NoList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NoList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NoList"/>
    <w:rsid w:val="002E5342"/>
    <w:pPr>
      <w:numPr>
        <w:numId w:val="4"/>
      </w:numPr>
    </w:pPr>
  </w:style>
  <w:style w:type="character" w:styleId="FollowedHyperlink">
    <w:name w:val="FollowedHyperlink"/>
    <w:basedOn w:val="DefaultParagraphFont"/>
    <w:rsid w:val="00331797"/>
    <w:rPr>
      <w:color w:val="800080"/>
      <w:u w:val="single"/>
    </w:rPr>
  </w:style>
  <w:style w:type="paragraph" w:styleId="Header">
    <w:name w:val="header"/>
    <w:basedOn w:val="Normal"/>
    <w:rsid w:val="00F375C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F375CF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F375CF"/>
  </w:style>
  <w:style w:type="numbering" w:customStyle="1" w:styleId="1">
    <w:name w:val="スタイル スタイル 箇条書き1 + アウトライン番号"/>
    <w:basedOn w:val="NoList"/>
    <w:rsid w:val="00926056"/>
    <w:pPr>
      <w:numPr>
        <w:numId w:val="5"/>
      </w:numPr>
    </w:pPr>
  </w:style>
  <w:style w:type="numbering" w:customStyle="1" w:styleId="a">
    <w:name w:val="スタイル 段落番号"/>
    <w:basedOn w:val="NoList"/>
    <w:rsid w:val="0005214D"/>
    <w:pPr>
      <w:numPr>
        <w:numId w:val="6"/>
      </w:numPr>
    </w:pPr>
  </w:style>
  <w:style w:type="paragraph" w:styleId="TOC3">
    <w:name w:val="toc 3"/>
    <w:basedOn w:val="Normal"/>
    <w:next w:val="Normal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Heading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Heading2Char">
    <w:name w:val="Heading 2 Char"/>
    <w:basedOn w:val="DefaultParagraphFont"/>
    <w:link w:val="Heading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Heading2Char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86125"/>
    <w:pPr>
      <w:ind w:leftChars="400" w:left="840"/>
    </w:pPr>
    <w:rPr>
      <w:sz w:val="21"/>
    </w:rPr>
  </w:style>
  <w:style w:type="paragraph" w:styleId="BalloonText">
    <w:name w:val="Balloon Text"/>
    <w:basedOn w:val="Normal"/>
    <w:link w:val="BalloonTextChar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E52EDD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E52EDD"/>
    <w:rPr>
      <w:rFonts w:ascii="MS UI Gothic" w:eastAsia="MS UI Gothic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BodyText">
    <w:name w:val="Body Text"/>
    <w:basedOn w:val="Normal"/>
    <w:link w:val="BodyTextChar"/>
    <w:rsid w:val="00184BDC"/>
    <w:rPr>
      <w:sz w:val="21"/>
    </w:rPr>
  </w:style>
  <w:style w:type="character" w:customStyle="1" w:styleId="BodyTextChar">
    <w:name w:val="Body Text Char"/>
    <w:basedOn w:val="DefaultParagraphFont"/>
    <w:link w:val="BodyText"/>
    <w:rsid w:val="00184BDC"/>
    <w:rPr>
      <w:kern w:val="2"/>
      <w:sz w:val="21"/>
      <w:szCs w:val="24"/>
    </w:rPr>
  </w:style>
  <w:style w:type="paragraph" w:styleId="ListBullet">
    <w:name w:val="List Bullet"/>
    <w:basedOn w:val="Normal"/>
    <w:rsid w:val="003D1A4F"/>
    <w:pPr>
      <w:numPr>
        <w:numId w:val="38"/>
      </w:numPr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82660-85B9-4DC6-823A-C314CE67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3</Pages>
  <Words>873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5668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A. J</cp:lastModifiedBy>
  <cp:revision>375</cp:revision>
  <cp:lastPrinted>2016-05-03T22:26:00Z</cp:lastPrinted>
  <dcterms:created xsi:type="dcterms:W3CDTF">2014-04-25T05:43:00Z</dcterms:created>
  <dcterms:modified xsi:type="dcterms:W3CDTF">2020-05-06T22:33:00Z</dcterms:modified>
</cp:coreProperties>
</file>