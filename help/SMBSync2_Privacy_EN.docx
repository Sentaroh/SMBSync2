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77422" w14:textId="77777777" w:rsidR="007E6903" w:rsidRDefault="00A1057E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652606">
        <w:instrText xml:space="preserve"> TOC \o "1-3" \h \z \u </w:instrText>
      </w:r>
      <w:r>
        <w:fldChar w:fldCharType="separate"/>
      </w:r>
      <w:hyperlink w:anchor="_Toc12196015" w:history="1">
        <w:r w:rsidR="007E6903" w:rsidRPr="00E95206">
          <w:rPr>
            <w:rStyle w:val="Hyperlink"/>
            <w:noProof/>
          </w:rPr>
          <w:t>1. Permissions</w:t>
        </w:r>
        <w:r w:rsidR="007E69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5EFC44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6" w:history="1">
        <w:r w:rsidR="007E6903" w:rsidRPr="00E95206">
          <w:rPr>
            <w:rStyle w:val="Hyperlink"/>
            <w:noProof/>
          </w:rPr>
          <w:t>1.1.Location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_Toc12196016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39009439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7" w:history="1">
        <w:r w:rsidR="007E6903" w:rsidRPr="00E95206">
          <w:rPr>
            <w:rStyle w:val="Hyperlink"/>
            <w:noProof/>
          </w:rPr>
          <w:t>1.2.Photos/Media/Files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_Toc12196017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664313A4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8" w:history="1">
        <w:r w:rsidR="007E6903" w:rsidRPr="00E95206">
          <w:rPr>
            <w:rStyle w:val="Hyperlink"/>
            <w:noProof/>
          </w:rPr>
          <w:t>1.3.Storage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_Toc12196018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3655589D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19" w:history="1">
        <w:r w:rsidR="007E6903" w:rsidRPr="00E95206">
          <w:rPr>
            <w:rStyle w:val="Hyperlink"/>
            <w:noProof/>
          </w:rPr>
          <w:t>1.4.Wi-Fi Connection infomation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_Toc12196019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0335574E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0" w:history="1">
        <w:r w:rsidR="007E6903" w:rsidRPr="00E95206">
          <w:rPr>
            <w:rStyle w:val="Hyperlink"/>
            <w:noProof/>
          </w:rPr>
          <w:t>1.5.Other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_Toc12196020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3062FDC4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1" w:history="1">
        <w:r w:rsidR="007E6903" w:rsidRPr="00E95206">
          <w:rPr>
            <w:rStyle w:val="Hyperlink"/>
            <w:noProof/>
          </w:rPr>
          <w:t>1.5.1.view network connections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_Toc12196021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60AE050C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2" w:history="1">
        <w:r w:rsidR="007E6903" w:rsidRPr="00E95206">
          <w:rPr>
            <w:rStyle w:val="Hyperlink"/>
            <w:noProof/>
          </w:rPr>
          <w:t>1.5.2.connect and disconnect from Wi-Fi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_Toc12196022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0F047AB9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3" w:history="1">
        <w:r w:rsidR="007E6903" w:rsidRPr="00E95206">
          <w:rPr>
            <w:rStyle w:val="Hyperlink"/>
            <w:noProof/>
          </w:rPr>
          <w:t>1.5.3.full network access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_Toc12196023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39E4CB1F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4" w:history="1">
        <w:r w:rsidR="007E6903" w:rsidRPr="00E95206">
          <w:rPr>
            <w:rStyle w:val="Hyperlink"/>
            <w:noProof/>
          </w:rPr>
          <w:t>1.5.4.run at startup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_Toc12196024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2</w:t>
        </w:r>
        <w:r w:rsidR="00A1057E">
          <w:rPr>
            <w:noProof/>
            <w:webHidden/>
          </w:rPr>
          <w:fldChar w:fldCharType="end"/>
        </w:r>
      </w:hyperlink>
    </w:p>
    <w:p w14:paraId="19513BC8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5" w:history="1">
        <w:r w:rsidR="007E6903" w:rsidRPr="00E95206">
          <w:rPr>
            <w:rStyle w:val="Hyperlink"/>
            <w:noProof/>
          </w:rPr>
          <w:t>1.5.5.control vibration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_Toc12196025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3</w:t>
        </w:r>
        <w:r w:rsidR="00A1057E">
          <w:rPr>
            <w:noProof/>
            <w:webHidden/>
          </w:rPr>
          <w:fldChar w:fldCharType="end"/>
        </w:r>
      </w:hyperlink>
    </w:p>
    <w:p w14:paraId="5C6F2120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6" w:history="1">
        <w:r w:rsidR="007E6903" w:rsidRPr="00E95206">
          <w:rPr>
            <w:rStyle w:val="Hyperlink"/>
            <w:noProof/>
          </w:rPr>
          <w:t>1.5.6.prevent device from sleeping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_Toc12196026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3</w:t>
        </w:r>
        <w:r w:rsidR="00A1057E">
          <w:rPr>
            <w:noProof/>
            <w:webHidden/>
          </w:rPr>
          <w:fldChar w:fldCharType="end"/>
        </w:r>
      </w:hyperlink>
    </w:p>
    <w:p w14:paraId="2E56AEAE" w14:textId="77777777" w:rsidR="007E6903" w:rsidRDefault="00450E1B" w:rsidP="007E6903">
      <w:pPr>
        <w:pStyle w:val="TOC3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7" w:history="1">
        <w:r w:rsidR="007E6903" w:rsidRPr="00E95206">
          <w:rPr>
            <w:rStyle w:val="Hyperlink"/>
            <w:noProof/>
          </w:rPr>
          <w:t>1.5.7.install shortcuts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_Toc12196027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3</w:t>
        </w:r>
        <w:r w:rsidR="00A1057E">
          <w:rPr>
            <w:noProof/>
            <w:webHidden/>
          </w:rPr>
          <w:fldChar w:fldCharType="end"/>
        </w:r>
      </w:hyperlink>
    </w:p>
    <w:p w14:paraId="4E780BD2" w14:textId="77777777" w:rsidR="007E6903" w:rsidRDefault="00450E1B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8" w:history="1">
        <w:r w:rsidR="007E6903" w:rsidRPr="00E95206">
          <w:rPr>
            <w:rStyle w:val="Hyperlink"/>
            <w:noProof/>
          </w:rPr>
          <w:t>2.Data recorded by the app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_Toc12196028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 w:rsidR="00A1057E">
          <w:rPr>
            <w:noProof/>
            <w:webHidden/>
          </w:rPr>
          <w:fldChar w:fldCharType="end"/>
        </w:r>
      </w:hyperlink>
    </w:p>
    <w:p w14:paraId="6E6A637C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29" w:history="1">
        <w:r w:rsidR="007E6903" w:rsidRPr="00E95206">
          <w:rPr>
            <w:rStyle w:val="Hyperlink"/>
            <w:noProof/>
          </w:rPr>
          <w:t>2.1.Synchronization task list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_Toc12196029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 w:rsidR="00A1057E">
          <w:rPr>
            <w:noProof/>
            <w:webHidden/>
          </w:rPr>
          <w:fldChar w:fldCharType="end"/>
        </w:r>
      </w:hyperlink>
    </w:p>
    <w:p w14:paraId="027770FB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30" w:history="1">
        <w:r w:rsidR="007E6903" w:rsidRPr="00E95206">
          <w:rPr>
            <w:rStyle w:val="Hyperlink"/>
            <w:noProof/>
          </w:rPr>
          <w:t>2.2.App activity record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_Toc12196030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 w:rsidR="00A1057E">
          <w:rPr>
            <w:noProof/>
            <w:webHidden/>
          </w:rPr>
          <w:fldChar w:fldCharType="end"/>
        </w:r>
      </w:hyperlink>
    </w:p>
    <w:p w14:paraId="3B35F412" w14:textId="77777777" w:rsidR="007E6903" w:rsidRDefault="00450E1B" w:rsidP="007E6903">
      <w:pPr>
        <w:pStyle w:val="TOC2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31" w:history="1">
        <w:r w:rsidR="007E6903" w:rsidRPr="00E95206">
          <w:rPr>
            <w:rStyle w:val="Hyperlink"/>
            <w:noProof/>
          </w:rPr>
          <w:t>2.3.Sync task list exported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_Toc12196031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4</w:t>
        </w:r>
        <w:r w:rsidR="00A1057E">
          <w:rPr>
            <w:noProof/>
            <w:webHidden/>
          </w:rPr>
          <w:fldChar w:fldCharType="end"/>
        </w:r>
      </w:hyperlink>
    </w:p>
    <w:p w14:paraId="1FE13ACC" w14:textId="77777777" w:rsidR="007E6903" w:rsidRDefault="00450E1B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196032" w:history="1">
        <w:r w:rsidR="007E6903" w:rsidRPr="00E95206">
          <w:rPr>
            <w:rStyle w:val="Hyperlink"/>
            <w:noProof/>
          </w:rPr>
          <w:t>3.Send recorded data from the app</w:t>
        </w:r>
        <w:r w:rsidR="007E6903">
          <w:rPr>
            <w:noProof/>
            <w:webHidden/>
          </w:rPr>
          <w:tab/>
        </w:r>
        <w:r w:rsidR="00A1057E">
          <w:rPr>
            <w:noProof/>
            <w:webHidden/>
          </w:rPr>
          <w:fldChar w:fldCharType="begin"/>
        </w:r>
        <w:r w:rsidR="007E6903">
          <w:rPr>
            <w:noProof/>
            <w:webHidden/>
          </w:rPr>
          <w:instrText xml:space="preserve"> PAGEREF _Toc12196032 \h </w:instrText>
        </w:r>
        <w:r w:rsidR="00A1057E">
          <w:rPr>
            <w:noProof/>
            <w:webHidden/>
          </w:rPr>
        </w:r>
        <w:r w:rsidR="00A1057E">
          <w:rPr>
            <w:noProof/>
            <w:webHidden/>
          </w:rPr>
          <w:fldChar w:fldCharType="separate"/>
        </w:r>
        <w:r w:rsidR="00DE6738">
          <w:rPr>
            <w:noProof/>
            <w:webHidden/>
          </w:rPr>
          <w:t>5</w:t>
        </w:r>
        <w:r w:rsidR="00A1057E">
          <w:rPr>
            <w:noProof/>
            <w:webHidden/>
          </w:rPr>
          <w:fldChar w:fldCharType="end"/>
        </w:r>
      </w:hyperlink>
    </w:p>
    <w:p w14:paraId="1E996FF0" w14:textId="77777777" w:rsidR="008163DC" w:rsidRDefault="00A1057E" w:rsidP="00D97A84">
      <w:pPr>
        <w:pStyle w:val="Heading1"/>
        <w:spacing w:before="360"/>
      </w:pPr>
      <w:r>
        <w:rPr>
          <w:sz w:val="24"/>
        </w:rPr>
        <w:lastRenderedPageBreak/>
        <w:fldChar w:fldCharType="end"/>
      </w:r>
      <w:bookmarkStart w:id="0" w:name="_Toc12196015"/>
      <w:r w:rsidR="006D7277">
        <w:rPr>
          <w:rFonts w:hint="eastAsia"/>
        </w:rPr>
        <w:t>1.</w:t>
      </w:r>
      <w:r w:rsidR="006D7277" w:rsidRPr="006D7277">
        <w:t xml:space="preserve"> Permissions</w:t>
      </w:r>
      <w:bookmarkEnd w:id="0"/>
    </w:p>
    <w:p w14:paraId="7F681D21" w14:textId="77777777" w:rsidR="00D97A84" w:rsidRPr="00D97A84" w:rsidRDefault="00D97A84" w:rsidP="00D97A84">
      <w:r w:rsidRPr="00D97A84">
        <w:t>The app</w:t>
      </w:r>
      <w:r w:rsidR="00402435">
        <w:t xml:space="preserve"> uses the following permissions</w:t>
      </w:r>
      <w:r w:rsidR="00402435">
        <w:rPr>
          <w:rFonts w:hint="eastAsia"/>
        </w:rPr>
        <w:t>.</w:t>
      </w:r>
    </w:p>
    <w:p w14:paraId="58327E1D" w14:textId="77777777" w:rsidR="0006031D" w:rsidRPr="00894CF4" w:rsidRDefault="0006031D" w:rsidP="00740882">
      <w:pPr>
        <w:pStyle w:val="20mm8261"/>
        <w:spacing w:before="360"/>
      </w:pPr>
      <w:bookmarkStart w:id="1" w:name="_Toc8456826"/>
      <w:bookmarkStart w:id="2" w:name="_Toc12196016"/>
      <w:r>
        <w:rPr>
          <w:rFonts w:hint="eastAsia"/>
        </w:rPr>
        <w:t>1</w:t>
      </w:r>
      <w:r w:rsidRPr="00894CF4">
        <w:rPr>
          <w:rFonts w:hint="eastAsia"/>
        </w:rPr>
        <w:t>.1</w:t>
      </w:r>
      <w:bookmarkEnd w:id="1"/>
      <w:r w:rsidR="006D7277">
        <w:rPr>
          <w:rFonts w:hint="eastAsia"/>
        </w:rPr>
        <w:t>.</w:t>
      </w:r>
      <w:r w:rsidR="002C38E2">
        <w:rPr>
          <w:rFonts w:hint="eastAsia"/>
        </w:rPr>
        <w:t>Location</w:t>
      </w:r>
      <w:bookmarkEnd w:id="2"/>
    </w:p>
    <w:p w14:paraId="378678C4" w14:textId="77777777" w:rsidR="008817FE" w:rsidRPr="008817FE" w:rsidRDefault="008817FE" w:rsidP="008817FE">
      <w:pPr>
        <w:jc w:val="both"/>
        <w:rPr>
          <w:ins w:id="3" w:author="A. J" w:date="2020-05-07T00:36:00Z"/>
        </w:rPr>
      </w:pPr>
      <w:ins w:id="4" w:author="A. J" w:date="2020-05-07T00:36:00Z">
        <w:r w:rsidRPr="008817FE">
          <w:rPr>
            <w:rFonts w:hint="eastAsia"/>
          </w:rPr>
          <w:t>-</w:t>
        </w:r>
        <w:r w:rsidRPr="008817FE">
          <w:t>approximate location (network-based)</w:t>
        </w:r>
      </w:ins>
    </w:p>
    <w:p w14:paraId="3CD3B5FE" w14:textId="77777777" w:rsidR="008817FE" w:rsidRPr="008817FE" w:rsidRDefault="008817FE" w:rsidP="008817FE">
      <w:pPr>
        <w:jc w:val="both"/>
        <w:rPr>
          <w:ins w:id="5" w:author="A. J" w:date="2020-05-07T00:36:00Z"/>
        </w:rPr>
      </w:pPr>
      <w:ins w:id="6" w:author="A. J" w:date="2020-05-07T00:36:00Z">
        <w:r w:rsidRPr="008817FE">
          <w:t xml:space="preserve">Required to obtain the </w:t>
        </w:r>
        <w:proofErr w:type="spellStart"/>
        <w:r w:rsidRPr="008817FE">
          <w:t>WiFi</w:t>
        </w:r>
        <w:proofErr w:type="spellEnd"/>
        <w:r w:rsidRPr="008817FE">
          <w:t xml:space="preserve"> SSID name on Android 8.1 and higher.</w:t>
        </w:r>
      </w:ins>
    </w:p>
    <w:p w14:paraId="241CF395" w14:textId="4D07E9A2" w:rsidR="0006031D" w:rsidDel="008817FE" w:rsidRDefault="0006031D" w:rsidP="00740882">
      <w:pPr>
        <w:rPr>
          <w:del w:id="7" w:author="A. J" w:date="2020-05-07T00:36:00Z"/>
        </w:rPr>
      </w:pPr>
      <w:del w:id="8" w:author="A. J" w:date="2020-05-07T00:36:00Z">
        <w:r w:rsidDel="008817FE">
          <w:rPr>
            <w:rFonts w:hint="eastAsia"/>
          </w:rPr>
          <w:delText>-</w:delText>
        </w:r>
        <w:r w:rsidRPr="0006031D" w:rsidDel="008817FE">
          <w:delText>approximate location (network-based)</w:delText>
        </w:r>
      </w:del>
    </w:p>
    <w:p w14:paraId="05B954D4" w14:textId="269B8693" w:rsidR="005E33E3" w:rsidDel="008817FE" w:rsidRDefault="00572DEC" w:rsidP="00740882">
      <w:pPr>
        <w:rPr>
          <w:del w:id="9" w:author="A. J" w:date="2020-05-07T00:36:00Z"/>
        </w:rPr>
      </w:pPr>
      <w:del w:id="10" w:author="A. J" w:date="2020-05-07T00:36:00Z">
        <w:r w:rsidRPr="00572DEC" w:rsidDel="008817FE">
          <w:delText>Used to obtain the WiFi SSID name on Android 8.1 or higher.</w:delText>
        </w:r>
      </w:del>
    </w:p>
    <w:p w14:paraId="31F7F73F" w14:textId="77777777" w:rsidR="005E33E3" w:rsidRDefault="005E33E3" w:rsidP="00740882">
      <w:r>
        <w:t xml:space="preserve">   </w:t>
      </w:r>
    </w:p>
    <w:p w14:paraId="10D50880" w14:textId="77777777" w:rsidR="0006031D" w:rsidRPr="00894CF4" w:rsidRDefault="0006031D" w:rsidP="00740882">
      <w:pPr>
        <w:pStyle w:val="20mm8261"/>
        <w:spacing w:before="360"/>
      </w:pPr>
      <w:bookmarkStart w:id="11" w:name="_Toc1219601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2</w:t>
      </w:r>
      <w:r w:rsidR="006D7277">
        <w:rPr>
          <w:rFonts w:hint="eastAsia"/>
        </w:rPr>
        <w:t>.</w:t>
      </w:r>
      <w:r w:rsidR="00572DEC" w:rsidRPr="00572DEC">
        <w:t>Photos/Media/Files</w:t>
      </w:r>
      <w:bookmarkEnd w:id="11"/>
    </w:p>
    <w:p w14:paraId="63A37FF9" w14:textId="77777777" w:rsidR="008817FE" w:rsidRPr="008817FE" w:rsidRDefault="008817FE" w:rsidP="008817FE">
      <w:pPr>
        <w:jc w:val="both"/>
        <w:rPr>
          <w:ins w:id="12" w:author="A. J" w:date="2020-05-07T00:36:00Z"/>
        </w:rPr>
      </w:pPr>
      <w:ins w:id="13" w:author="A. J" w:date="2020-05-07T00:36:00Z">
        <w:r w:rsidRPr="008817FE">
          <w:rPr>
            <w:rFonts w:hint="eastAsia"/>
          </w:rPr>
          <w:t>-</w:t>
        </w:r>
        <w:r w:rsidRPr="008817FE">
          <w:t>read the contents of your External SD Card, Internal Storage and USB medias.</w:t>
        </w:r>
      </w:ins>
    </w:p>
    <w:p w14:paraId="12714ECC" w14:textId="77777777" w:rsidR="008817FE" w:rsidRPr="008817FE" w:rsidRDefault="008817FE" w:rsidP="008817FE">
      <w:pPr>
        <w:jc w:val="both"/>
        <w:rPr>
          <w:ins w:id="14" w:author="A. J" w:date="2020-05-07T00:36:00Z"/>
        </w:rPr>
      </w:pPr>
      <w:ins w:id="15" w:author="A. J" w:date="2020-05-07T00:36:00Z">
        <w:r w:rsidRPr="008817FE">
          <w:rPr>
            <w:rFonts w:hint="eastAsia"/>
          </w:rPr>
          <w:t>-</w:t>
        </w:r>
        <w:r w:rsidRPr="008817FE">
          <w:t>modify or delete the contents of your storage</w:t>
        </w:r>
      </w:ins>
    </w:p>
    <w:p w14:paraId="1FE8ABB2" w14:textId="77777777" w:rsidR="008817FE" w:rsidRPr="008817FE" w:rsidRDefault="008817FE" w:rsidP="008817FE">
      <w:pPr>
        <w:jc w:val="both"/>
        <w:rPr>
          <w:ins w:id="16" w:author="A. J" w:date="2020-05-07T00:36:00Z"/>
        </w:rPr>
      </w:pPr>
    </w:p>
    <w:p w14:paraId="3C0F9F5C" w14:textId="77777777" w:rsidR="008817FE" w:rsidRPr="008817FE" w:rsidRDefault="008817FE" w:rsidP="008817FE">
      <w:pPr>
        <w:jc w:val="both"/>
        <w:rPr>
          <w:ins w:id="17" w:author="A. J" w:date="2020-05-07T00:36:00Z"/>
        </w:rPr>
      </w:pPr>
      <w:ins w:id="18" w:author="A. J" w:date="2020-05-07T00:36:00Z">
        <w:r w:rsidRPr="008817FE">
          <w:t>Required for file synchronization to internal/external/USB storage and to read/write operations on application data files.</w:t>
        </w:r>
      </w:ins>
    </w:p>
    <w:p w14:paraId="57B3DD75" w14:textId="59283AC9" w:rsidR="0006031D" w:rsidDel="008817FE" w:rsidRDefault="0006031D" w:rsidP="00740882">
      <w:pPr>
        <w:rPr>
          <w:del w:id="19" w:author="A. J" w:date="2020-05-07T00:36:00Z"/>
        </w:rPr>
      </w:pPr>
      <w:del w:id="20" w:author="A. J" w:date="2020-05-07T00:36:00Z">
        <w:r w:rsidDel="008817FE">
          <w:rPr>
            <w:rFonts w:hint="eastAsia"/>
          </w:rPr>
          <w:delText>-</w:delText>
        </w:r>
        <w:r w:rsidDel="008817FE">
          <w:delText>read the contents of your USB storage</w:delText>
        </w:r>
      </w:del>
    </w:p>
    <w:p w14:paraId="2A43ABDE" w14:textId="49273E85" w:rsidR="005E33E3" w:rsidRPr="0006031D" w:rsidDel="008817FE" w:rsidRDefault="0006031D" w:rsidP="00740882">
      <w:pPr>
        <w:rPr>
          <w:del w:id="21" w:author="A. J" w:date="2020-05-07T00:36:00Z"/>
        </w:rPr>
      </w:pPr>
      <w:del w:id="22" w:author="A. J" w:date="2020-05-07T00:36:00Z">
        <w:r w:rsidDel="008817FE">
          <w:rPr>
            <w:rFonts w:hint="eastAsia"/>
          </w:rPr>
          <w:delText>-</w:delText>
        </w:r>
        <w:r w:rsidDel="008817FE">
          <w:delText>modify or delete the contents of your USB storage</w:delText>
        </w:r>
      </w:del>
    </w:p>
    <w:p w14:paraId="01253FBD" w14:textId="479CC0F6" w:rsidR="005E33E3" w:rsidRPr="0006031D" w:rsidDel="008817FE" w:rsidRDefault="00572DEC" w:rsidP="00740882">
      <w:pPr>
        <w:rPr>
          <w:del w:id="23" w:author="A. J" w:date="2020-05-07T00:36:00Z"/>
        </w:rPr>
      </w:pPr>
      <w:del w:id="24" w:author="A. J" w:date="2020-05-07T00:36:00Z">
        <w:r w:rsidRPr="00572DEC" w:rsidDel="008817FE">
          <w:delText>Used for file synchronization to internal</w:delText>
        </w:r>
        <w:r w:rsidDel="008817FE">
          <w:rPr>
            <w:rFonts w:hint="eastAsia"/>
          </w:rPr>
          <w:delText>/external</w:delText>
        </w:r>
        <w:r w:rsidRPr="00572DEC" w:rsidDel="008817FE">
          <w:delText xml:space="preserve"> storage and read/write of management file.</w:delText>
        </w:r>
      </w:del>
    </w:p>
    <w:p w14:paraId="0D0AF235" w14:textId="77777777" w:rsidR="005E33E3" w:rsidRPr="00572DEC" w:rsidRDefault="005E33E3" w:rsidP="00740882"/>
    <w:p w14:paraId="77FA85BD" w14:textId="77777777" w:rsidR="004C6A8B" w:rsidRPr="00894CF4" w:rsidRDefault="004C6A8B" w:rsidP="00740882">
      <w:pPr>
        <w:pStyle w:val="20mm8261"/>
        <w:spacing w:before="360"/>
      </w:pPr>
      <w:bookmarkStart w:id="25" w:name="_Toc12196018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3</w:t>
      </w:r>
      <w:r w:rsidR="006D7277">
        <w:rPr>
          <w:rFonts w:hint="eastAsia"/>
        </w:rPr>
        <w:t>.</w:t>
      </w:r>
      <w:r w:rsidR="002C38E2">
        <w:rPr>
          <w:rFonts w:hint="eastAsia"/>
        </w:rPr>
        <w:t>Storage</w:t>
      </w:r>
      <w:bookmarkEnd w:id="25"/>
    </w:p>
    <w:p w14:paraId="389B5BE5" w14:textId="77777777" w:rsidR="008817FE" w:rsidRDefault="008817FE" w:rsidP="008817FE">
      <w:pPr>
        <w:rPr>
          <w:ins w:id="26" w:author="A. J" w:date="2020-05-07T00:37:00Z"/>
        </w:rPr>
      </w:pPr>
      <w:ins w:id="27" w:author="A. J" w:date="2020-05-07T00:37:00Z">
        <w:r>
          <w:rPr>
            <w:rFonts w:hint="eastAsia"/>
          </w:rPr>
          <w:t>-</w:t>
        </w:r>
        <w:r>
          <w:t>read the contents of your External SD Card, Internal Storage and USB medias.</w:t>
        </w:r>
      </w:ins>
    </w:p>
    <w:p w14:paraId="3B213EC0" w14:textId="77777777" w:rsidR="008817FE" w:rsidRPr="0006031D" w:rsidRDefault="008817FE" w:rsidP="008817FE">
      <w:pPr>
        <w:rPr>
          <w:ins w:id="28" w:author="A. J" w:date="2020-05-07T00:37:00Z"/>
        </w:rPr>
      </w:pPr>
      <w:ins w:id="29" w:author="A. J" w:date="2020-05-07T00:37:00Z">
        <w:r>
          <w:rPr>
            <w:rFonts w:hint="eastAsia"/>
          </w:rPr>
          <w:t>-</w:t>
        </w:r>
        <w:r>
          <w:t>modify or delete the contents of your storage</w:t>
        </w:r>
      </w:ins>
    </w:p>
    <w:p w14:paraId="05712E6F" w14:textId="77777777" w:rsidR="008817FE" w:rsidRDefault="008817FE" w:rsidP="008817FE">
      <w:pPr>
        <w:rPr>
          <w:ins w:id="30" w:author="A. J" w:date="2020-05-07T00:37:00Z"/>
        </w:rPr>
      </w:pPr>
    </w:p>
    <w:p w14:paraId="620F1444" w14:textId="77777777" w:rsidR="008817FE" w:rsidRPr="004C6A8B" w:rsidRDefault="008817FE" w:rsidP="008817FE">
      <w:pPr>
        <w:rPr>
          <w:ins w:id="31" w:author="A. J" w:date="2020-05-07T00:37:00Z"/>
        </w:rPr>
      </w:pPr>
      <w:ins w:id="32" w:author="A. J" w:date="2020-05-07T00:37:00Z">
        <w:r>
          <w:t>Required</w:t>
        </w:r>
        <w:r w:rsidRPr="00582EB9">
          <w:t xml:space="preserve"> for file synchronization to internal/external</w:t>
        </w:r>
        <w:r>
          <w:t xml:space="preserve">/USB </w:t>
        </w:r>
        <w:r w:rsidRPr="00582EB9">
          <w:t xml:space="preserve">storage and </w:t>
        </w:r>
        <w:r>
          <w:t xml:space="preserve">to </w:t>
        </w:r>
        <w:r w:rsidRPr="00582EB9">
          <w:t xml:space="preserve">read/write </w:t>
        </w:r>
        <w:r>
          <w:t>operations on</w:t>
        </w:r>
        <w:r w:rsidRPr="00582EB9">
          <w:t xml:space="preserve"> </w:t>
        </w:r>
        <w:r>
          <w:t>application data</w:t>
        </w:r>
        <w:r w:rsidRPr="00582EB9">
          <w:t xml:space="preserve"> file</w:t>
        </w:r>
        <w:r>
          <w:t>s</w:t>
        </w:r>
        <w:r w:rsidRPr="00582EB9">
          <w:t>.</w:t>
        </w:r>
      </w:ins>
    </w:p>
    <w:p w14:paraId="60E988A0" w14:textId="44237E45" w:rsidR="004C6A8B" w:rsidDel="008817FE" w:rsidRDefault="004C6A8B" w:rsidP="00740882">
      <w:pPr>
        <w:rPr>
          <w:del w:id="33" w:author="A. J" w:date="2020-05-07T00:37:00Z"/>
        </w:rPr>
      </w:pPr>
      <w:del w:id="34" w:author="A. J" w:date="2020-05-07T00:37:00Z">
        <w:r w:rsidDel="008817FE">
          <w:rPr>
            <w:rFonts w:hint="eastAsia"/>
          </w:rPr>
          <w:delText>-</w:delText>
        </w:r>
        <w:r w:rsidDel="008817FE">
          <w:delText>read the contents of your USB storage</w:delText>
        </w:r>
      </w:del>
    </w:p>
    <w:p w14:paraId="7A2B4600" w14:textId="426E8609" w:rsidR="004C6A8B" w:rsidRPr="0006031D" w:rsidDel="008817FE" w:rsidRDefault="004C6A8B" w:rsidP="00740882">
      <w:pPr>
        <w:rPr>
          <w:del w:id="35" w:author="A. J" w:date="2020-05-07T00:37:00Z"/>
        </w:rPr>
      </w:pPr>
      <w:del w:id="36" w:author="A. J" w:date="2020-05-07T00:37:00Z">
        <w:r w:rsidDel="008817FE">
          <w:rPr>
            <w:rFonts w:hint="eastAsia"/>
          </w:rPr>
          <w:delText>-</w:delText>
        </w:r>
        <w:r w:rsidDel="008817FE">
          <w:delText>modify or delete the contents of your USB storage</w:delText>
        </w:r>
      </w:del>
    </w:p>
    <w:p w14:paraId="69297312" w14:textId="48246DF6" w:rsidR="004C6A8B" w:rsidRPr="0006031D" w:rsidDel="008817FE" w:rsidRDefault="00572DEC" w:rsidP="00740882">
      <w:pPr>
        <w:rPr>
          <w:del w:id="37" w:author="A. J" w:date="2020-05-07T00:37:00Z"/>
        </w:rPr>
      </w:pPr>
      <w:del w:id="38" w:author="A. J" w:date="2020-05-07T00:37:00Z">
        <w:r w:rsidRPr="00572DEC" w:rsidDel="008817FE">
          <w:delText>Used for file synchronization to USB storage and read/write of management file.</w:delText>
        </w:r>
      </w:del>
    </w:p>
    <w:p w14:paraId="76306A27" w14:textId="77777777" w:rsidR="004C6A8B" w:rsidRPr="00894CF4" w:rsidRDefault="004C6A8B" w:rsidP="00740882">
      <w:pPr>
        <w:pStyle w:val="20mm8261"/>
        <w:spacing w:before="360"/>
      </w:pPr>
      <w:bookmarkStart w:id="39" w:name="_Toc12196019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rPr>
          <w:rFonts w:hint="eastAsia"/>
        </w:rPr>
        <w:t xml:space="preserve">Wi-Fi </w:t>
      </w:r>
      <w:r w:rsidR="002C38E2">
        <w:rPr>
          <w:rFonts w:hint="eastAsia"/>
        </w:rPr>
        <w:t>Connect</w:t>
      </w:r>
      <w:r w:rsidR="00572DEC">
        <w:rPr>
          <w:rFonts w:hint="eastAsia"/>
        </w:rPr>
        <w:t xml:space="preserve">ion </w:t>
      </w:r>
      <w:proofErr w:type="spellStart"/>
      <w:r w:rsidR="00572DEC">
        <w:rPr>
          <w:rFonts w:hint="eastAsia"/>
        </w:rPr>
        <w:t>infomation</w:t>
      </w:r>
      <w:bookmarkEnd w:id="39"/>
      <w:proofErr w:type="spellEnd"/>
    </w:p>
    <w:p w14:paraId="4A147126" w14:textId="77777777" w:rsidR="00005B5B" w:rsidRDefault="00005B5B" w:rsidP="00005B5B">
      <w:pPr>
        <w:rPr>
          <w:ins w:id="40" w:author="A. J" w:date="2020-05-07T00:37:00Z"/>
        </w:rPr>
      </w:pPr>
      <w:ins w:id="41" w:author="A. J" w:date="2020-05-07T00:37:00Z">
        <w:r>
          <w:rPr>
            <w:rFonts w:hint="eastAsia"/>
          </w:rPr>
          <w:t>-</w:t>
        </w:r>
        <w:r w:rsidRPr="004C6A8B">
          <w:t xml:space="preserve"> </w:t>
        </w:r>
        <w:r>
          <w:t>view Wi-Fi connections</w:t>
        </w:r>
      </w:ins>
    </w:p>
    <w:p w14:paraId="0D459AE5" w14:textId="77777777" w:rsidR="00005B5B" w:rsidRPr="0006031D" w:rsidRDefault="00005B5B" w:rsidP="00005B5B">
      <w:pPr>
        <w:rPr>
          <w:ins w:id="42" w:author="A. J" w:date="2020-05-07T00:37:00Z"/>
        </w:rPr>
      </w:pPr>
      <w:ins w:id="43" w:author="A. J" w:date="2020-05-07T00:37:00Z">
        <w:r>
          <w:t>Required</w:t>
        </w:r>
        <w:r w:rsidRPr="00582EB9">
          <w:t xml:space="preserve"> to check the status of Wi-Fi</w:t>
        </w:r>
        <w:r>
          <w:t xml:space="preserve"> (on/off)</w:t>
        </w:r>
        <w:r w:rsidRPr="00582EB9">
          <w:t xml:space="preserve"> at the start of synchronization.</w:t>
        </w:r>
      </w:ins>
    </w:p>
    <w:p w14:paraId="3A655A99" w14:textId="7A7911E6" w:rsidR="004C6A8B" w:rsidDel="00005B5B" w:rsidRDefault="004C6A8B" w:rsidP="00740882">
      <w:pPr>
        <w:rPr>
          <w:del w:id="44" w:author="A. J" w:date="2020-05-07T00:37:00Z"/>
        </w:rPr>
      </w:pPr>
      <w:del w:id="45" w:author="A. J" w:date="2020-05-07T00:37:00Z">
        <w:r w:rsidDel="00005B5B">
          <w:rPr>
            <w:rFonts w:hint="eastAsia"/>
          </w:rPr>
          <w:delText>-</w:delText>
        </w:r>
        <w:r w:rsidRPr="004C6A8B" w:rsidDel="00005B5B">
          <w:delText xml:space="preserve"> </w:delText>
        </w:r>
        <w:r w:rsidDel="00005B5B">
          <w:delText>view Wi-Fi connections</w:delText>
        </w:r>
      </w:del>
    </w:p>
    <w:p w14:paraId="5D515FF2" w14:textId="4117D35D" w:rsidR="004C6A8B" w:rsidRPr="0006031D" w:rsidDel="00005B5B" w:rsidRDefault="00572DEC" w:rsidP="00740882">
      <w:pPr>
        <w:rPr>
          <w:del w:id="46" w:author="A. J" w:date="2020-05-07T00:37:00Z"/>
        </w:rPr>
      </w:pPr>
      <w:del w:id="47" w:author="A. J" w:date="2020-05-07T00:37:00Z">
        <w:r w:rsidRPr="00572DEC" w:rsidDel="00005B5B">
          <w:delText>Used to check the status of Wi-Fi at the start of synchronization.</w:delText>
        </w:r>
      </w:del>
    </w:p>
    <w:p w14:paraId="15DAA1E1" w14:textId="77777777" w:rsidR="004C6A8B" w:rsidRPr="00894CF4" w:rsidRDefault="004C6A8B" w:rsidP="006D7277">
      <w:pPr>
        <w:pStyle w:val="Heading2"/>
        <w:spacing w:before="360"/>
      </w:pPr>
      <w:bookmarkStart w:id="48" w:name="_Toc12196020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</w:t>
      </w:r>
      <w:r w:rsidR="006D7277">
        <w:rPr>
          <w:rFonts w:hint="eastAsia"/>
        </w:rPr>
        <w:t>.</w:t>
      </w:r>
      <w:r w:rsidR="002C38E2">
        <w:rPr>
          <w:rFonts w:hint="eastAsia"/>
        </w:rPr>
        <w:t>Other</w:t>
      </w:r>
      <w:bookmarkEnd w:id="48"/>
    </w:p>
    <w:p w14:paraId="7F80FBD7" w14:textId="77777777" w:rsidR="005E33E3" w:rsidRDefault="004C6A8B" w:rsidP="00740882">
      <w:pPr>
        <w:pStyle w:val="Heading3"/>
        <w:spacing w:before="360"/>
      </w:pPr>
      <w:bookmarkStart w:id="49" w:name="_Toc8456827"/>
      <w:bookmarkStart w:id="50" w:name="_Toc12196021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5.1</w:t>
      </w:r>
      <w:bookmarkEnd w:id="49"/>
      <w:r w:rsidR="006D7277">
        <w:rPr>
          <w:rFonts w:hint="eastAsia"/>
        </w:rPr>
        <w:t>.</w:t>
      </w:r>
      <w:r w:rsidR="005E33E3">
        <w:t>view network connections</w:t>
      </w:r>
      <w:bookmarkEnd w:id="50"/>
    </w:p>
    <w:p w14:paraId="5C281AD1" w14:textId="77777777" w:rsidR="00005B5B" w:rsidRDefault="00005B5B" w:rsidP="00005B5B">
      <w:pPr>
        <w:rPr>
          <w:ins w:id="51" w:author="A. J" w:date="2020-05-07T00:37:00Z"/>
        </w:rPr>
      </w:pPr>
      <w:ins w:id="52" w:author="A. J" w:date="2020-05-07T00:37:00Z">
        <w:r>
          <w:t>Required</w:t>
        </w:r>
        <w:r w:rsidRPr="00582EB9">
          <w:t xml:space="preserve"> </w:t>
        </w:r>
        <w:r>
          <w:t>to confirm that device is connected to the network at the start of synchronization.</w:t>
        </w:r>
      </w:ins>
    </w:p>
    <w:p w14:paraId="124A75C6" w14:textId="690767DB" w:rsidR="00572DEC" w:rsidRPr="00572DEC" w:rsidDel="00005B5B" w:rsidRDefault="00572DEC" w:rsidP="00740882">
      <w:pPr>
        <w:rPr>
          <w:del w:id="53" w:author="A. J" w:date="2020-05-07T00:37:00Z"/>
        </w:rPr>
      </w:pPr>
      <w:del w:id="54" w:author="A. J" w:date="2020-05-07T00:37:00Z">
        <w:r w:rsidDel="00005B5B">
          <w:rPr>
            <w:rFonts w:hint="eastAsia"/>
          </w:rPr>
          <w:delText>U</w:delText>
        </w:r>
        <w:r w:rsidRPr="00572DEC" w:rsidDel="00005B5B">
          <w:delText>sed to confirm that it is connected to the network at the start of synchronization.</w:delText>
        </w:r>
      </w:del>
    </w:p>
    <w:p w14:paraId="4D94DA69" w14:textId="77777777" w:rsidR="004C6A8B" w:rsidRDefault="004C6A8B" w:rsidP="00740882">
      <w:pPr>
        <w:pStyle w:val="Heading3"/>
        <w:spacing w:before="360"/>
      </w:pPr>
      <w:bookmarkStart w:id="55" w:name="_Toc12196022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2</w:t>
      </w:r>
      <w:r w:rsidR="006D7277">
        <w:rPr>
          <w:rFonts w:hint="eastAsia"/>
        </w:rPr>
        <w:t>.</w:t>
      </w:r>
      <w:r w:rsidRPr="004C6A8B">
        <w:t>connect and disconnect from Wi-Fi</w:t>
      </w:r>
      <w:bookmarkEnd w:id="55"/>
    </w:p>
    <w:p w14:paraId="40218184" w14:textId="77777777" w:rsidR="00005B5B" w:rsidRPr="004C6A8B" w:rsidRDefault="00005B5B" w:rsidP="00005B5B">
      <w:pPr>
        <w:rPr>
          <w:ins w:id="56" w:author="A. J" w:date="2020-05-07T00:37:00Z"/>
        </w:rPr>
      </w:pPr>
      <w:ins w:id="57" w:author="A. J" w:date="2020-05-07T00:37:00Z">
        <w:r>
          <w:t>Required</w:t>
        </w:r>
        <w:r w:rsidRPr="00582EB9">
          <w:t xml:space="preserve"> </w:t>
        </w:r>
        <w:r>
          <w:t>to turn on / off Wi-Fi before and after a scheduled synchronization.</w:t>
        </w:r>
      </w:ins>
    </w:p>
    <w:p w14:paraId="628BD1CC" w14:textId="2CE74A7E" w:rsidR="004C6A8B" w:rsidRPr="004C6A8B" w:rsidDel="00005B5B" w:rsidRDefault="00572DEC" w:rsidP="00740882">
      <w:pPr>
        <w:rPr>
          <w:del w:id="58" w:author="A. J" w:date="2020-05-07T00:37:00Z"/>
        </w:rPr>
      </w:pPr>
      <w:del w:id="59" w:author="A. J" w:date="2020-05-07T00:37:00Z">
        <w:r w:rsidRPr="00572DEC" w:rsidDel="00005B5B">
          <w:delText>Used to turn on / off Wi-Fi in schedule synchronization.</w:delText>
        </w:r>
      </w:del>
    </w:p>
    <w:p w14:paraId="28FC6F47" w14:textId="77777777" w:rsidR="004C6A8B" w:rsidRDefault="004C6A8B" w:rsidP="00740882">
      <w:pPr>
        <w:pStyle w:val="Heading3"/>
        <w:spacing w:before="360"/>
      </w:pPr>
      <w:bookmarkStart w:id="60" w:name="_Toc12196023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3</w:t>
      </w:r>
      <w:r w:rsidR="006D7277">
        <w:rPr>
          <w:rFonts w:hint="eastAsia"/>
        </w:rPr>
        <w:t>.</w:t>
      </w:r>
      <w:r w:rsidRPr="004C6A8B">
        <w:t>full network access</w:t>
      </w:r>
      <w:bookmarkEnd w:id="60"/>
    </w:p>
    <w:p w14:paraId="63A3929A" w14:textId="77777777" w:rsidR="00005B5B" w:rsidRDefault="00005B5B" w:rsidP="00005B5B">
      <w:pPr>
        <w:rPr>
          <w:ins w:id="61" w:author="A. J" w:date="2020-05-07T00:37:00Z"/>
        </w:rPr>
      </w:pPr>
      <w:ins w:id="62" w:author="A. J" w:date="2020-05-07T00:37:00Z">
        <w:r>
          <w:t>Required</w:t>
        </w:r>
        <w:r w:rsidRPr="00582EB9">
          <w:t xml:space="preserve"> </w:t>
        </w:r>
        <w:r>
          <w:t>to perform network synchronization using the SMB protocol.</w:t>
        </w:r>
      </w:ins>
    </w:p>
    <w:p w14:paraId="7745CD68" w14:textId="116826C2" w:rsidR="004C6A8B" w:rsidDel="00005B5B" w:rsidRDefault="00572DEC" w:rsidP="00740882">
      <w:pPr>
        <w:rPr>
          <w:del w:id="63" w:author="A. J" w:date="2020-05-07T00:37:00Z"/>
        </w:rPr>
      </w:pPr>
      <w:del w:id="64" w:author="A. J" w:date="2020-05-07T00:37:00Z">
        <w:r w:rsidRPr="00572DEC" w:rsidDel="00005B5B">
          <w:delText>Used to perform synchronization with the SMB protocol through the network.</w:delText>
        </w:r>
      </w:del>
    </w:p>
    <w:p w14:paraId="4BE60E16" w14:textId="77777777" w:rsidR="004C6A8B" w:rsidRDefault="004C6A8B" w:rsidP="00740882">
      <w:pPr>
        <w:pStyle w:val="Heading3"/>
        <w:spacing w:before="360"/>
      </w:pPr>
      <w:bookmarkStart w:id="65" w:name="_Toc12196024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4</w:t>
      </w:r>
      <w:r w:rsidR="006D7277">
        <w:rPr>
          <w:rFonts w:hint="eastAsia"/>
        </w:rPr>
        <w:t>.</w:t>
      </w:r>
      <w:r w:rsidRPr="004C6A8B">
        <w:t>run at startup</w:t>
      </w:r>
      <w:bookmarkEnd w:id="65"/>
    </w:p>
    <w:p w14:paraId="496322AD" w14:textId="77777777" w:rsidR="00005B5B" w:rsidRDefault="00005B5B" w:rsidP="00005B5B">
      <w:pPr>
        <w:rPr>
          <w:ins w:id="66" w:author="A. J" w:date="2020-05-07T00:38:00Z"/>
        </w:rPr>
      </w:pPr>
      <w:ins w:id="67" w:author="A. J" w:date="2020-05-07T00:38:00Z">
        <w:r>
          <w:t>Required</w:t>
        </w:r>
        <w:r w:rsidRPr="00582EB9">
          <w:t xml:space="preserve"> </w:t>
        </w:r>
        <w:r>
          <w:t>to perform scheduled synchronization.</w:t>
        </w:r>
      </w:ins>
    </w:p>
    <w:p w14:paraId="53B72CD8" w14:textId="753690EF" w:rsidR="004C6A8B" w:rsidDel="00005B5B" w:rsidRDefault="00572DEC" w:rsidP="00740882">
      <w:pPr>
        <w:rPr>
          <w:del w:id="68" w:author="A. J" w:date="2020-05-07T00:38:00Z"/>
        </w:rPr>
      </w:pPr>
      <w:del w:id="69" w:author="A. J" w:date="2020-05-07T00:38:00Z">
        <w:r w:rsidRPr="00572DEC" w:rsidDel="00005B5B">
          <w:delText>Used to perform schedule synchronization.</w:delText>
        </w:r>
      </w:del>
    </w:p>
    <w:p w14:paraId="354045EB" w14:textId="77777777" w:rsidR="004C6A8B" w:rsidRDefault="004C6A8B" w:rsidP="00740882">
      <w:pPr>
        <w:pStyle w:val="Heading3"/>
        <w:spacing w:before="360"/>
      </w:pPr>
      <w:bookmarkStart w:id="70" w:name="_Toc12196025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5</w:t>
      </w:r>
      <w:r w:rsidR="006D7277">
        <w:rPr>
          <w:rFonts w:hint="eastAsia"/>
        </w:rPr>
        <w:t>.</w:t>
      </w:r>
      <w:r w:rsidRPr="004C6A8B">
        <w:t>control vibration</w:t>
      </w:r>
      <w:bookmarkEnd w:id="70"/>
    </w:p>
    <w:p w14:paraId="1FC02953" w14:textId="77777777" w:rsidR="004469B3" w:rsidRDefault="004469B3" w:rsidP="004469B3">
      <w:pPr>
        <w:rPr>
          <w:ins w:id="71" w:author="A. J" w:date="2020-05-07T00:38:00Z"/>
        </w:rPr>
      </w:pPr>
      <w:ins w:id="72" w:author="A. J" w:date="2020-05-07T00:38:00Z">
        <w:r>
          <w:t>Required</w:t>
        </w:r>
        <w:r w:rsidRPr="00582EB9">
          <w:t xml:space="preserve"> </w:t>
        </w:r>
        <w:r>
          <w:t>to notify the user by vibration at the end of synchronization.</w:t>
        </w:r>
      </w:ins>
    </w:p>
    <w:p w14:paraId="7DC70DFA" w14:textId="46254B22" w:rsidR="004C6A8B" w:rsidDel="004469B3" w:rsidRDefault="00572DEC" w:rsidP="00740882">
      <w:pPr>
        <w:rPr>
          <w:del w:id="73" w:author="A. J" w:date="2020-05-07T00:38:00Z"/>
        </w:rPr>
      </w:pPr>
      <w:del w:id="74" w:author="A. J" w:date="2020-05-07T00:38:00Z">
        <w:r w:rsidRPr="00572DEC" w:rsidDel="004469B3">
          <w:delText>Used to notify the user at the end of synchronization.</w:delText>
        </w:r>
      </w:del>
    </w:p>
    <w:p w14:paraId="58702635" w14:textId="77777777" w:rsidR="004C6A8B" w:rsidRDefault="004C6A8B" w:rsidP="00740882">
      <w:pPr>
        <w:pStyle w:val="Heading3"/>
        <w:spacing w:before="360"/>
      </w:pPr>
      <w:bookmarkStart w:id="75" w:name="_Toc12196026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6</w:t>
      </w:r>
      <w:r w:rsidR="006D7277">
        <w:rPr>
          <w:rFonts w:hint="eastAsia"/>
        </w:rPr>
        <w:t>.</w:t>
      </w:r>
      <w:r w:rsidRPr="004C6A8B">
        <w:t>prevent device from sleeping</w:t>
      </w:r>
      <w:bookmarkEnd w:id="75"/>
    </w:p>
    <w:p w14:paraId="57D6D94C" w14:textId="77777777" w:rsidR="004469B3" w:rsidRDefault="004469B3" w:rsidP="004469B3">
      <w:pPr>
        <w:rPr>
          <w:ins w:id="76" w:author="A. J" w:date="2020-05-07T00:38:00Z"/>
        </w:rPr>
      </w:pPr>
      <w:ins w:id="77" w:author="A. J" w:date="2020-05-07T00:38:00Z">
        <w:r>
          <w:t>Required</w:t>
        </w:r>
        <w:r w:rsidRPr="00582EB9">
          <w:t xml:space="preserve"> </w:t>
        </w:r>
        <w:r>
          <w:t>to start synchronization from a scheduled or external application.</w:t>
        </w:r>
      </w:ins>
    </w:p>
    <w:p w14:paraId="617698CB" w14:textId="596020CA" w:rsidR="004C6A8B" w:rsidDel="004469B3" w:rsidRDefault="00572DEC" w:rsidP="00740882">
      <w:pPr>
        <w:rPr>
          <w:del w:id="78" w:author="A. J" w:date="2020-05-07T00:38:00Z"/>
        </w:rPr>
      </w:pPr>
      <w:del w:id="79" w:author="A. J" w:date="2020-05-07T00:38:00Z">
        <w:r w:rsidRPr="00572DEC" w:rsidDel="004469B3">
          <w:delText>Use</w:delText>
        </w:r>
      </w:del>
      <w:del w:id="80" w:author="A. J" w:date="2020-05-07T00:34:00Z">
        <w:r w:rsidRPr="00572DEC" w:rsidDel="006116BE">
          <w:delText xml:space="preserve"> it</w:delText>
        </w:r>
      </w:del>
      <w:del w:id="81" w:author="A. J" w:date="2020-05-07T00:38:00Z">
        <w:r w:rsidRPr="00572DEC" w:rsidDel="004469B3">
          <w:delText xml:space="preserve"> to start synchronization from a schedule or external application.</w:delText>
        </w:r>
      </w:del>
    </w:p>
    <w:p w14:paraId="1DD07FE9" w14:textId="77777777" w:rsidR="004C6A8B" w:rsidRDefault="004C6A8B" w:rsidP="00740882">
      <w:pPr>
        <w:pStyle w:val="Heading3"/>
        <w:spacing w:before="360"/>
      </w:pPr>
      <w:bookmarkStart w:id="82" w:name="_Toc12196027"/>
      <w:r>
        <w:rPr>
          <w:rFonts w:hint="eastAsia"/>
        </w:rPr>
        <w:t>1</w:t>
      </w:r>
      <w:r w:rsidRPr="00894CF4">
        <w:rPr>
          <w:rFonts w:hint="eastAsia"/>
        </w:rPr>
        <w:t>.</w:t>
      </w:r>
      <w:r>
        <w:rPr>
          <w:rFonts w:hint="eastAsia"/>
        </w:rPr>
        <w:t>5.</w:t>
      </w:r>
      <w:r w:rsidR="00EF2914">
        <w:rPr>
          <w:rFonts w:hint="eastAsia"/>
        </w:rPr>
        <w:t>7</w:t>
      </w:r>
      <w:r w:rsidR="006D7277">
        <w:rPr>
          <w:rFonts w:hint="eastAsia"/>
        </w:rPr>
        <w:t>.</w:t>
      </w:r>
      <w:r w:rsidRPr="004C6A8B">
        <w:t>install shortcuts</w:t>
      </w:r>
      <w:bookmarkEnd w:id="82"/>
    </w:p>
    <w:p w14:paraId="640B7DBC" w14:textId="77777777" w:rsidR="004469B3" w:rsidRPr="0023365D" w:rsidRDefault="004469B3" w:rsidP="004469B3">
      <w:pPr>
        <w:rPr>
          <w:ins w:id="83" w:author="A. J" w:date="2020-05-07T00:38:00Z"/>
        </w:rPr>
      </w:pPr>
      <w:ins w:id="84" w:author="A. J" w:date="2020-05-07T00:38:00Z">
        <w:r>
          <w:t>Required</w:t>
        </w:r>
        <w:r w:rsidRPr="00582EB9">
          <w:t xml:space="preserve"> </w:t>
        </w:r>
        <w:r>
          <w:t>to add a synchronization task shortcut on the home screen.</w:t>
        </w:r>
      </w:ins>
    </w:p>
    <w:p w14:paraId="62C7D127" w14:textId="178F004E" w:rsidR="006D4BD6" w:rsidRPr="006D4BD6" w:rsidDel="004469B3" w:rsidRDefault="00572DEC" w:rsidP="00740882">
      <w:pPr>
        <w:rPr>
          <w:del w:id="85" w:author="A. J" w:date="2020-05-07T00:38:00Z"/>
        </w:rPr>
      </w:pPr>
      <w:del w:id="86" w:author="A. J" w:date="2020-05-07T00:38:00Z">
        <w:r w:rsidRPr="00572DEC" w:rsidDel="004469B3">
          <w:delText xml:space="preserve">Used to add a synchronization start shortcut to the </w:delText>
        </w:r>
      </w:del>
      <w:del w:id="87" w:author="A. J" w:date="2020-05-07T00:34:00Z">
        <w:r w:rsidRPr="00572DEC" w:rsidDel="0054357F">
          <w:delText>desktop</w:delText>
        </w:r>
      </w:del>
      <w:del w:id="88" w:author="A. J" w:date="2020-05-07T00:38:00Z">
        <w:r w:rsidRPr="00572DEC" w:rsidDel="004469B3">
          <w:delText>.</w:delText>
        </w:r>
      </w:del>
    </w:p>
    <w:p w14:paraId="26AFB842" w14:textId="77777777" w:rsidR="005E33E3" w:rsidRPr="005E33E3" w:rsidRDefault="005E33E3" w:rsidP="00740882"/>
    <w:p w14:paraId="3E3C95D1" w14:textId="77777777" w:rsidR="008163DC" w:rsidRDefault="006D7277" w:rsidP="00D97A84">
      <w:pPr>
        <w:pStyle w:val="Heading1"/>
        <w:spacing w:before="360"/>
      </w:pPr>
      <w:bookmarkStart w:id="89" w:name="_Toc12196028"/>
      <w:r>
        <w:rPr>
          <w:rFonts w:hint="eastAsia"/>
        </w:rPr>
        <w:t>2.</w:t>
      </w:r>
      <w:r w:rsidR="00C42D61" w:rsidRPr="00C42D61">
        <w:t>Data recorded by the app</w:t>
      </w:r>
      <w:bookmarkEnd w:id="89"/>
    </w:p>
    <w:p w14:paraId="0B46C886" w14:textId="77777777" w:rsidR="004469B3" w:rsidRPr="00D13D41" w:rsidRDefault="004469B3" w:rsidP="004469B3">
      <w:pPr>
        <w:rPr>
          <w:ins w:id="90" w:author="A. J" w:date="2020-05-07T00:39:00Z"/>
        </w:rPr>
      </w:pPr>
      <w:bookmarkStart w:id="91" w:name="_Toc9071207"/>
      <w:ins w:id="92" w:author="A. J" w:date="2020-05-07T00:39:00Z">
        <w:r>
          <w:t>No data will be sent outside of the app unless the user operates it</w:t>
        </w:r>
        <w:r w:rsidRPr="00C42D61">
          <w:t>.</w:t>
        </w:r>
      </w:ins>
    </w:p>
    <w:bookmarkEnd w:id="91"/>
    <w:p w14:paraId="354C4499" w14:textId="61621830" w:rsidR="00DF0677" w:rsidRPr="00D13D41" w:rsidDel="004469B3" w:rsidRDefault="00C42D61" w:rsidP="00740882">
      <w:pPr>
        <w:rPr>
          <w:del w:id="93" w:author="A. J" w:date="2020-05-07T00:39:00Z"/>
        </w:rPr>
      </w:pPr>
      <w:del w:id="94" w:author="A. J" w:date="2020-05-07T00:39:00Z">
        <w:r w:rsidRPr="00C42D61" w:rsidDel="004469B3">
          <w:delText>The recorded data will not be sent to the outside of the app unless the user operates it.</w:delText>
        </w:r>
      </w:del>
    </w:p>
    <w:p w14:paraId="49F07AF9" w14:textId="77777777" w:rsidR="00DF0677" w:rsidRPr="00DF0677" w:rsidRDefault="00DF0677" w:rsidP="006D7277">
      <w:pPr>
        <w:pStyle w:val="Heading2"/>
        <w:spacing w:before="360"/>
      </w:pPr>
      <w:bookmarkStart w:id="95" w:name="_2.1_Synchronization_task"/>
      <w:bookmarkStart w:id="96" w:name="_Toc12196029"/>
      <w:bookmarkEnd w:id="95"/>
      <w:r>
        <w:rPr>
          <w:rFonts w:hint="eastAsia"/>
        </w:rPr>
        <w:t>2.1</w:t>
      </w:r>
      <w:r w:rsidR="006D7277">
        <w:rPr>
          <w:rFonts w:hint="eastAsia"/>
        </w:rPr>
        <w:t>.</w:t>
      </w:r>
      <w:r w:rsidRPr="00DF0677">
        <w:t xml:space="preserve">Synchronization </w:t>
      </w:r>
      <w:r w:rsidRPr="00EF2914">
        <w:t>task</w:t>
      </w:r>
      <w:r w:rsidRPr="00DF0677">
        <w:t xml:space="preserve"> list</w:t>
      </w:r>
      <w:bookmarkEnd w:id="96"/>
    </w:p>
    <w:p w14:paraId="5802FB6E" w14:textId="77777777" w:rsidR="004469B3" w:rsidRPr="004469B3" w:rsidRDefault="004469B3" w:rsidP="004469B3">
      <w:pPr>
        <w:jc w:val="both"/>
        <w:rPr>
          <w:ins w:id="97" w:author="A. J" w:date="2020-05-07T00:39:00Z"/>
        </w:rPr>
      </w:pPr>
      <w:ins w:id="98" w:author="A. J" w:date="2020-05-07T00:39:00Z">
        <w:r w:rsidRPr="004469B3">
          <w:t>The app records the necessary data to perform the synchronization.</w:t>
        </w:r>
      </w:ins>
    </w:p>
    <w:p w14:paraId="05748242" w14:textId="77777777" w:rsidR="004469B3" w:rsidRPr="004469B3" w:rsidRDefault="004469B3" w:rsidP="004469B3">
      <w:pPr>
        <w:numPr>
          <w:ilvl w:val="0"/>
          <w:numId w:val="12"/>
        </w:numPr>
        <w:jc w:val="both"/>
        <w:rPr>
          <w:ins w:id="99" w:author="A. J" w:date="2020-05-07T00:39:00Z"/>
          <w:sz w:val="21"/>
        </w:rPr>
      </w:pPr>
      <w:ins w:id="100" w:author="A. J" w:date="2020-05-07T00:39:00Z">
        <w:r w:rsidRPr="004469B3">
          <w:rPr>
            <w:sz w:val="21"/>
          </w:rPr>
          <w:t>Directory name, file name, SMB server host name, IP address, port number, account name, password (*1)</w:t>
        </w:r>
      </w:ins>
    </w:p>
    <w:p w14:paraId="61B5C28A" w14:textId="77777777" w:rsidR="004469B3" w:rsidRPr="004469B3" w:rsidRDefault="004469B3" w:rsidP="004469B3">
      <w:pPr>
        <w:numPr>
          <w:ilvl w:val="0"/>
          <w:numId w:val="12"/>
        </w:numPr>
        <w:jc w:val="both"/>
        <w:rPr>
          <w:ins w:id="101" w:author="A. J" w:date="2020-05-07T00:39:00Z"/>
          <w:sz w:val="21"/>
        </w:rPr>
      </w:pPr>
      <w:ins w:id="102" w:author="A. J" w:date="2020-05-07T00:39:00Z">
        <w:r w:rsidRPr="004469B3">
          <w:rPr>
            <w:rFonts w:hint="eastAsia"/>
            <w:sz w:val="21"/>
          </w:rPr>
          <w:t>Wi-Fi SSID name</w:t>
        </w:r>
      </w:ins>
    </w:p>
    <w:p w14:paraId="14F51A8D" w14:textId="77777777" w:rsidR="004469B3" w:rsidRPr="004469B3" w:rsidRDefault="004469B3" w:rsidP="004469B3">
      <w:pPr>
        <w:numPr>
          <w:ilvl w:val="0"/>
          <w:numId w:val="12"/>
        </w:numPr>
        <w:jc w:val="both"/>
        <w:rPr>
          <w:ins w:id="103" w:author="A. J" w:date="2020-05-07T00:39:00Z"/>
          <w:sz w:val="21"/>
        </w:rPr>
      </w:pPr>
      <w:ins w:id="104" w:author="A. J" w:date="2020-05-07T00:39:00Z">
        <w:r w:rsidRPr="004469B3">
          <w:rPr>
            <w:sz w:val="21"/>
          </w:rPr>
          <w:t>App password (*1) to protect app launch and setting change</w:t>
        </w:r>
      </w:ins>
    </w:p>
    <w:p w14:paraId="1A0854B6" w14:textId="77777777" w:rsidR="004469B3" w:rsidRPr="004469B3" w:rsidRDefault="004469B3" w:rsidP="004469B3">
      <w:pPr>
        <w:numPr>
          <w:ilvl w:val="0"/>
          <w:numId w:val="12"/>
        </w:numPr>
        <w:jc w:val="both"/>
        <w:rPr>
          <w:ins w:id="105" w:author="A. J" w:date="2020-05-07T00:39:00Z"/>
          <w:sz w:val="21"/>
        </w:rPr>
      </w:pPr>
      <w:ins w:id="106" w:author="A. J" w:date="2020-05-07T00:39:00Z">
        <w:r w:rsidRPr="004469B3">
          <w:rPr>
            <w:sz w:val="21"/>
          </w:rPr>
          <w:t>App settings</w:t>
        </w:r>
      </w:ins>
    </w:p>
    <w:p w14:paraId="4CA69A84" w14:textId="77777777" w:rsidR="004469B3" w:rsidRPr="004469B3" w:rsidRDefault="004469B3" w:rsidP="004469B3">
      <w:pPr>
        <w:rPr>
          <w:ins w:id="107" w:author="A. J" w:date="2020-05-07T00:39:00Z"/>
        </w:rPr>
      </w:pPr>
    </w:p>
    <w:p w14:paraId="2E828FF9" w14:textId="77777777" w:rsidR="004469B3" w:rsidRPr="004469B3" w:rsidRDefault="004469B3" w:rsidP="004469B3">
      <w:pPr>
        <w:jc w:val="both"/>
        <w:rPr>
          <w:ins w:id="108" w:author="A. J" w:date="2020-05-07T00:39:00Z"/>
        </w:rPr>
      </w:pPr>
      <w:ins w:id="109" w:author="A. J" w:date="2020-05-07T00:39:00Z">
        <w:r w:rsidRPr="004469B3">
          <w:t xml:space="preserve">*1- password is encrypted with a system generated password and stored in the Android </w:t>
        </w:r>
        <w:proofErr w:type="spellStart"/>
        <w:r w:rsidRPr="004469B3">
          <w:t>Keystore</w:t>
        </w:r>
        <w:proofErr w:type="spellEnd"/>
        <w:r w:rsidRPr="004469B3">
          <w:t>.</w:t>
        </w:r>
      </w:ins>
    </w:p>
    <w:p w14:paraId="29AA70AF" w14:textId="55FDC668" w:rsidR="00740882" w:rsidDel="004469B3" w:rsidRDefault="00DF0677" w:rsidP="00740882">
      <w:pPr>
        <w:rPr>
          <w:del w:id="110" w:author="A. J" w:date="2020-05-07T00:39:00Z"/>
        </w:rPr>
      </w:pPr>
      <w:del w:id="111" w:author="A. J" w:date="2020-05-07T00:39:00Z">
        <w:r w:rsidRPr="00DF0677" w:rsidDel="004469B3">
          <w:delText>The app records the necessary data to perform the synchronization.</w:delText>
        </w:r>
      </w:del>
    </w:p>
    <w:p w14:paraId="0AB1B555" w14:textId="7B574326" w:rsidR="00740882" w:rsidDel="004469B3" w:rsidRDefault="00740882" w:rsidP="00DF701F">
      <w:pPr>
        <w:pStyle w:val="ListParagraph"/>
        <w:numPr>
          <w:ilvl w:val="0"/>
          <w:numId w:val="12"/>
        </w:numPr>
        <w:ind w:leftChars="0"/>
        <w:rPr>
          <w:del w:id="112" w:author="A. J" w:date="2020-05-07T00:39:00Z"/>
        </w:rPr>
      </w:pPr>
      <w:del w:id="113" w:author="A. J" w:date="2020-05-07T00:39:00Z">
        <w:r w:rsidRPr="00740882" w:rsidDel="004469B3">
          <w:delText>Directory name, file name, SMB server host name, IP address, port number, account name, password (* 1)</w:delText>
        </w:r>
      </w:del>
    </w:p>
    <w:p w14:paraId="5E86237E" w14:textId="79DF30A5" w:rsidR="00B06D7D" w:rsidDel="004469B3" w:rsidRDefault="00B06D7D" w:rsidP="00DF701F">
      <w:pPr>
        <w:pStyle w:val="ListParagraph"/>
        <w:numPr>
          <w:ilvl w:val="0"/>
          <w:numId w:val="12"/>
        </w:numPr>
        <w:ind w:leftChars="0"/>
        <w:rPr>
          <w:del w:id="114" w:author="A. J" w:date="2020-05-07T00:39:00Z"/>
        </w:rPr>
      </w:pPr>
      <w:del w:id="115" w:author="A. J" w:date="2020-05-07T00:39:00Z">
        <w:r w:rsidDel="004469B3">
          <w:rPr>
            <w:rFonts w:hint="eastAsia"/>
          </w:rPr>
          <w:delText>Wi-Fi SSID name</w:delText>
        </w:r>
      </w:del>
    </w:p>
    <w:p w14:paraId="5B0C79A8" w14:textId="54AE6630" w:rsidR="00740882" w:rsidDel="004469B3" w:rsidRDefault="00DF0677" w:rsidP="00DF701F">
      <w:pPr>
        <w:pStyle w:val="ListParagraph"/>
        <w:numPr>
          <w:ilvl w:val="0"/>
          <w:numId w:val="12"/>
        </w:numPr>
        <w:ind w:leftChars="0"/>
        <w:rPr>
          <w:del w:id="116" w:author="A. J" w:date="2020-05-07T00:39:00Z"/>
        </w:rPr>
      </w:pPr>
      <w:del w:id="117" w:author="A. J" w:date="2020-05-07T00:39:00Z">
        <w:r w:rsidRPr="00DF0677" w:rsidDel="004469B3">
          <w:delText>App password (* 1) to protect app launch and setting change</w:delText>
        </w:r>
      </w:del>
    </w:p>
    <w:p w14:paraId="08A3F68E" w14:textId="472E9413" w:rsidR="00740882" w:rsidDel="004469B3" w:rsidRDefault="00DF0677" w:rsidP="00DF701F">
      <w:pPr>
        <w:pStyle w:val="ListParagraph"/>
        <w:numPr>
          <w:ilvl w:val="0"/>
          <w:numId w:val="12"/>
        </w:numPr>
        <w:ind w:leftChars="0"/>
        <w:rPr>
          <w:del w:id="118" w:author="A. J" w:date="2020-05-07T00:39:00Z"/>
        </w:rPr>
      </w:pPr>
      <w:del w:id="119" w:author="A. J" w:date="2020-05-07T00:39:00Z">
        <w:r w:rsidRPr="00DF0677" w:rsidDel="004469B3">
          <w:delText>App setting value</w:delText>
        </w:r>
      </w:del>
    </w:p>
    <w:p w14:paraId="153654DE" w14:textId="77642597" w:rsidR="00740882" w:rsidDel="004469B3" w:rsidRDefault="00DF0677" w:rsidP="00740882">
      <w:pPr>
        <w:rPr>
          <w:del w:id="120" w:author="A. J" w:date="2020-05-07T00:39:00Z"/>
        </w:rPr>
      </w:pPr>
      <w:del w:id="121" w:author="A. J" w:date="2020-05-07T00:39:00Z">
        <w:r w:rsidRPr="00DF0677" w:rsidDel="004469B3">
          <w:delText>* 1 Encrypted with system generated password stored in Android Keystore.</w:delText>
        </w:r>
      </w:del>
    </w:p>
    <w:p w14:paraId="606293BA" w14:textId="77777777" w:rsidR="00740882" w:rsidRDefault="00740882" w:rsidP="00740882"/>
    <w:p w14:paraId="40CA208F" w14:textId="77777777" w:rsidR="00740882" w:rsidRPr="00DF0677" w:rsidRDefault="00740882" w:rsidP="006D7277">
      <w:pPr>
        <w:pStyle w:val="Heading2"/>
        <w:spacing w:before="360"/>
      </w:pPr>
      <w:bookmarkStart w:id="122" w:name="_Toc12196030"/>
      <w:r>
        <w:rPr>
          <w:rFonts w:hint="eastAsia"/>
        </w:rPr>
        <w:t>2.2</w:t>
      </w:r>
      <w:r w:rsidR="006D7277">
        <w:rPr>
          <w:rFonts w:hint="eastAsia"/>
        </w:rPr>
        <w:t>.</w:t>
      </w:r>
      <w:r w:rsidRPr="00740882">
        <w:t>App activity record</w:t>
      </w:r>
      <w:bookmarkEnd w:id="122"/>
    </w:p>
    <w:p w14:paraId="560FDFF6" w14:textId="77777777" w:rsidR="00F54B09" w:rsidRPr="00F54B09" w:rsidRDefault="00F54B09" w:rsidP="00F54B09">
      <w:pPr>
        <w:jc w:val="both"/>
        <w:rPr>
          <w:ins w:id="123" w:author="A. J" w:date="2020-05-07T00:40:00Z"/>
        </w:rPr>
      </w:pPr>
      <w:ins w:id="124" w:author="A. J" w:date="2020-05-07T00:40:00Z">
        <w:r w:rsidRPr="00F54B09">
          <w:t>The app needs to record the following data to check the synchronization results and for troubleshooting.</w:t>
        </w:r>
      </w:ins>
    </w:p>
    <w:p w14:paraId="3A0FC00D" w14:textId="77777777" w:rsidR="00F54B09" w:rsidRPr="00F54B09" w:rsidRDefault="00F54B09" w:rsidP="00F54B09">
      <w:pPr>
        <w:jc w:val="both"/>
        <w:rPr>
          <w:ins w:id="125" w:author="A. J" w:date="2020-05-07T00:40:00Z"/>
        </w:rPr>
      </w:pPr>
    </w:p>
    <w:p w14:paraId="09478AD8" w14:textId="77777777" w:rsidR="00F54B09" w:rsidRPr="00F54B09" w:rsidRDefault="00F54B09" w:rsidP="00F54B09">
      <w:pPr>
        <w:numPr>
          <w:ilvl w:val="0"/>
          <w:numId w:val="18"/>
        </w:numPr>
        <w:jc w:val="both"/>
        <w:rPr>
          <w:ins w:id="126" w:author="A. J" w:date="2020-05-07T00:40:00Z"/>
          <w:sz w:val="21"/>
        </w:rPr>
      </w:pPr>
      <w:ins w:id="127" w:author="A. J" w:date="2020-05-07T00:40:00Z">
        <w:r w:rsidRPr="00F54B09">
          <w:rPr>
            <w:sz w:val="21"/>
          </w:rPr>
          <w:t>Android version, terminal maker, terminal name, terminal model, application version</w:t>
        </w:r>
      </w:ins>
    </w:p>
    <w:p w14:paraId="18A624F6" w14:textId="77777777" w:rsidR="00F54B09" w:rsidRPr="00F54B09" w:rsidRDefault="00F54B09" w:rsidP="00F54B09">
      <w:pPr>
        <w:numPr>
          <w:ilvl w:val="0"/>
          <w:numId w:val="18"/>
        </w:numPr>
        <w:jc w:val="both"/>
        <w:rPr>
          <w:ins w:id="128" w:author="A. J" w:date="2020-05-07T00:40:00Z"/>
          <w:sz w:val="21"/>
        </w:rPr>
      </w:pPr>
      <w:ins w:id="129" w:author="A. J" w:date="2020-05-07T00:40:00Z">
        <w:r w:rsidRPr="00F54B09">
          <w:rPr>
            <w:sz w:val="21"/>
          </w:rPr>
          <w:t>Directory name, file name, file size, file last modified time</w:t>
        </w:r>
      </w:ins>
    </w:p>
    <w:p w14:paraId="38E4B674" w14:textId="77777777" w:rsidR="00F54B09" w:rsidRPr="00F54B09" w:rsidRDefault="00F54B09" w:rsidP="00F54B09">
      <w:pPr>
        <w:numPr>
          <w:ilvl w:val="0"/>
          <w:numId w:val="18"/>
        </w:numPr>
        <w:jc w:val="both"/>
        <w:rPr>
          <w:ins w:id="130" w:author="A. J" w:date="2020-05-07T00:40:00Z"/>
          <w:sz w:val="21"/>
        </w:rPr>
      </w:pPr>
      <w:ins w:id="131" w:author="A. J" w:date="2020-05-07T00:40:00Z">
        <w:r w:rsidRPr="00F54B09">
          <w:rPr>
            <w:sz w:val="21"/>
          </w:rPr>
          <w:t>SMB server host name, IP address, port number, account name</w:t>
        </w:r>
      </w:ins>
    </w:p>
    <w:p w14:paraId="393845C0" w14:textId="77777777" w:rsidR="00F54B09" w:rsidRPr="00F54B09" w:rsidRDefault="00F54B09" w:rsidP="00F54B09">
      <w:pPr>
        <w:numPr>
          <w:ilvl w:val="0"/>
          <w:numId w:val="18"/>
        </w:numPr>
        <w:jc w:val="both"/>
        <w:rPr>
          <w:ins w:id="132" w:author="A. J" w:date="2020-05-07T00:40:00Z"/>
          <w:sz w:val="21"/>
        </w:rPr>
      </w:pPr>
      <w:ins w:id="133" w:author="A. J" w:date="2020-05-07T00:40:00Z">
        <w:r w:rsidRPr="00F54B09">
          <w:rPr>
            <w:sz w:val="21"/>
          </w:rPr>
          <w:t>Network interface name, IP address, Wi-Fi SSID name</w:t>
        </w:r>
      </w:ins>
    </w:p>
    <w:p w14:paraId="3ED8A6C6" w14:textId="220C95B4" w:rsidR="00F54B09" w:rsidRDefault="00F54B09" w:rsidP="00F54B09">
      <w:pPr>
        <w:numPr>
          <w:ilvl w:val="0"/>
          <w:numId w:val="18"/>
        </w:numPr>
        <w:jc w:val="both"/>
        <w:rPr>
          <w:ins w:id="134" w:author="A. J" w:date="2020-05-07T00:40:00Z"/>
          <w:sz w:val="21"/>
        </w:rPr>
      </w:pPr>
      <w:ins w:id="135" w:author="A. J" w:date="2020-05-07T00:40:00Z">
        <w:r w:rsidRPr="00F54B09">
          <w:rPr>
            <w:sz w:val="21"/>
          </w:rPr>
          <w:t>System settings</w:t>
        </w:r>
      </w:ins>
    </w:p>
    <w:p w14:paraId="57D7D163" w14:textId="57366A77" w:rsidR="00C75799" w:rsidRPr="00F54B09" w:rsidRDefault="00C75799" w:rsidP="00F54B09">
      <w:pPr>
        <w:numPr>
          <w:ilvl w:val="0"/>
          <w:numId w:val="18"/>
        </w:numPr>
        <w:jc w:val="both"/>
        <w:rPr>
          <w:ins w:id="136" w:author="A. J" w:date="2020-05-07T00:40:00Z"/>
          <w:sz w:val="21"/>
        </w:rPr>
      </w:pPr>
      <w:ins w:id="137" w:author="A. J" w:date="2020-05-07T00:40:00Z">
        <w:r w:rsidRPr="00F54B09">
          <w:t>App settings</w:t>
        </w:r>
      </w:ins>
    </w:p>
    <w:p w14:paraId="254FED8F" w14:textId="40FEDC22" w:rsidR="00740882" w:rsidDel="00F54B09" w:rsidRDefault="00DF0677" w:rsidP="00F54B09">
      <w:pPr>
        <w:rPr>
          <w:del w:id="138" w:author="A. J" w:date="2020-05-07T00:40:00Z"/>
        </w:rPr>
      </w:pPr>
      <w:del w:id="139" w:author="A. J" w:date="2020-05-07T00:40:00Z">
        <w:r w:rsidRPr="00DF0677" w:rsidDel="00F54B09">
          <w:delText>The app records the data of the following items for verification of synchronization results and troubleshooting.</w:delText>
        </w:r>
      </w:del>
    </w:p>
    <w:p w14:paraId="0659581A" w14:textId="7809390A" w:rsidR="00740882" w:rsidDel="00F54B09" w:rsidRDefault="00DF0677" w:rsidP="00DF701F">
      <w:pPr>
        <w:pStyle w:val="ListParagraph"/>
        <w:numPr>
          <w:ilvl w:val="0"/>
          <w:numId w:val="11"/>
        </w:numPr>
        <w:ind w:leftChars="0"/>
        <w:rPr>
          <w:del w:id="140" w:author="A. J" w:date="2020-05-07T00:40:00Z"/>
        </w:rPr>
      </w:pPr>
      <w:del w:id="141" w:author="A. J" w:date="2020-05-07T00:40:00Z">
        <w:r w:rsidRPr="00DF0677" w:rsidDel="00F54B09">
          <w:delText>Android version, terminal maker, terminal name, terminal model, application version</w:delText>
        </w:r>
      </w:del>
    </w:p>
    <w:p w14:paraId="2C95860F" w14:textId="495614C0" w:rsidR="00740882" w:rsidDel="00F54B09" w:rsidRDefault="00740882" w:rsidP="00DF701F">
      <w:pPr>
        <w:pStyle w:val="ListParagraph"/>
        <w:numPr>
          <w:ilvl w:val="0"/>
          <w:numId w:val="11"/>
        </w:numPr>
        <w:ind w:leftChars="0"/>
        <w:rPr>
          <w:del w:id="142" w:author="A. J" w:date="2020-05-07T00:40:00Z"/>
        </w:rPr>
      </w:pPr>
      <w:del w:id="143" w:author="A. J" w:date="2020-05-07T00:40:00Z">
        <w:r w:rsidDel="00F54B09">
          <w:rPr>
            <w:rFonts w:hint="eastAsia"/>
          </w:rPr>
          <w:delText>D</w:delText>
        </w:r>
        <w:r w:rsidR="00DF0677" w:rsidRPr="00DF0677" w:rsidDel="00F54B09">
          <w:delText>irectory name, file name, file size, file last modified time</w:delText>
        </w:r>
      </w:del>
    </w:p>
    <w:p w14:paraId="7F44B228" w14:textId="32643E7B" w:rsidR="00740882" w:rsidDel="00F54B09" w:rsidRDefault="00DF0677" w:rsidP="00DF701F">
      <w:pPr>
        <w:pStyle w:val="ListParagraph"/>
        <w:numPr>
          <w:ilvl w:val="0"/>
          <w:numId w:val="11"/>
        </w:numPr>
        <w:ind w:leftChars="0"/>
        <w:rPr>
          <w:del w:id="144" w:author="A. J" w:date="2020-05-07T00:40:00Z"/>
        </w:rPr>
      </w:pPr>
      <w:del w:id="145" w:author="A. J" w:date="2020-05-07T00:40:00Z">
        <w:r w:rsidRPr="00DF0677" w:rsidDel="00F54B09">
          <w:delText>SMB server host name, IP address, port number, account name</w:delText>
        </w:r>
      </w:del>
    </w:p>
    <w:p w14:paraId="09739807" w14:textId="747D9432" w:rsidR="00740882" w:rsidDel="00F54B09" w:rsidRDefault="00DF0677" w:rsidP="00DF701F">
      <w:pPr>
        <w:pStyle w:val="ListParagraph"/>
        <w:numPr>
          <w:ilvl w:val="0"/>
          <w:numId w:val="11"/>
        </w:numPr>
        <w:ind w:leftChars="0"/>
        <w:rPr>
          <w:del w:id="146" w:author="A. J" w:date="2020-05-07T00:40:00Z"/>
        </w:rPr>
      </w:pPr>
      <w:del w:id="147" w:author="A. J" w:date="2020-05-07T00:40:00Z">
        <w:r w:rsidRPr="00DF0677" w:rsidDel="00F54B09">
          <w:delText>Network interface name, IP address</w:delText>
        </w:r>
        <w:r w:rsidR="00CA4D8D" w:rsidDel="00F54B09">
          <w:rPr>
            <w:rFonts w:hint="eastAsia"/>
          </w:rPr>
          <w:delText>, Wi-Fi SSID name</w:delText>
        </w:r>
      </w:del>
    </w:p>
    <w:p w14:paraId="329C02CF" w14:textId="131E38EB" w:rsidR="00740882" w:rsidDel="00F54B09" w:rsidRDefault="00DF0677" w:rsidP="00DF701F">
      <w:pPr>
        <w:pStyle w:val="ListParagraph"/>
        <w:numPr>
          <w:ilvl w:val="0"/>
          <w:numId w:val="11"/>
        </w:numPr>
        <w:ind w:leftChars="0"/>
        <w:rPr>
          <w:del w:id="148" w:author="A. J" w:date="2020-05-07T00:40:00Z"/>
        </w:rPr>
      </w:pPr>
      <w:del w:id="149" w:author="A. J" w:date="2020-05-07T00:40:00Z">
        <w:r w:rsidRPr="00DF0677" w:rsidDel="00F54B09">
          <w:delText>System setting value</w:delText>
        </w:r>
      </w:del>
    </w:p>
    <w:p w14:paraId="38F46AE3" w14:textId="340F9D3C" w:rsidR="00F54B09" w:rsidRDefault="00DF0677" w:rsidP="00F54B09">
      <w:pPr>
        <w:pPrChange w:id="150" w:author="A. J" w:date="2020-05-07T00:40:00Z">
          <w:pPr>
            <w:pStyle w:val="ListParagraph"/>
            <w:numPr>
              <w:numId w:val="11"/>
            </w:numPr>
            <w:ind w:leftChars="0" w:left="420" w:hanging="420"/>
          </w:pPr>
        </w:pPrChange>
      </w:pPr>
      <w:del w:id="151" w:author="A. J" w:date="2020-05-07T00:40:00Z">
        <w:r w:rsidRPr="00DF0677" w:rsidDel="00F54B09">
          <w:delText>App setting value</w:delText>
        </w:r>
      </w:del>
    </w:p>
    <w:p w14:paraId="64BC8A0E" w14:textId="1B889E73" w:rsidR="00740882" w:rsidRPr="00DF0677" w:rsidRDefault="006D7277" w:rsidP="006D7277">
      <w:pPr>
        <w:pStyle w:val="Heading2"/>
        <w:spacing w:before="360"/>
      </w:pPr>
      <w:bookmarkStart w:id="152" w:name="_Toc12196031"/>
      <w:r>
        <w:rPr>
          <w:rFonts w:hint="eastAsia"/>
        </w:rPr>
        <w:t>2.3.</w:t>
      </w:r>
      <w:ins w:id="153" w:author="A. J" w:date="2020-05-07T00:41:00Z">
        <w:r w:rsidR="004120C9" w:rsidRPr="004120C9">
          <w:t xml:space="preserve"> </w:t>
        </w:r>
        <w:r w:rsidR="004120C9">
          <w:t xml:space="preserve">Exported settings and </w:t>
        </w:r>
        <w:r w:rsidR="004120C9" w:rsidRPr="00582EB9">
          <w:t>Sync task list</w:t>
        </w:r>
        <w:r w:rsidR="004120C9" w:rsidRPr="00740882" w:rsidDel="004120C9">
          <w:t xml:space="preserve"> </w:t>
        </w:r>
      </w:ins>
      <w:del w:id="154" w:author="A. J" w:date="2020-05-07T00:41:00Z">
        <w:r w:rsidR="00740882" w:rsidRPr="00740882" w:rsidDel="004120C9">
          <w:delText>Sync task list exported</w:delText>
        </w:r>
      </w:del>
      <w:bookmarkEnd w:id="152"/>
    </w:p>
    <w:p w14:paraId="19B561B1" w14:textId="01FCAA36" w:rsidR="004120C9" w:rsidRPr="004120C9" w:rsidRDefault="004120C9" w:rsidP="004120C9">
      <w:pPr>
        <w:jc w:val="both"/>
        <w:rPr>
          <w:ins w:id="155" w:author="A. J" w:date="2020-05-07T00:41:00Z"/>
        </w:rPr>
      </w:pPr>
      <w:ins w:id="156" w:author="A. J" w:date="2020-05-07T00:41:00Z">
        <w:r w:rsidRPr="004120C9">
          <w:t>The app can export "</w:t>
        </w:r>
        <w:r w:rsidRPr="004120C9">
          <w:fldChar w:fldCharType="begin"/>
        </w:r>
        <w:r w:rsidRPr="004120C9">
          <w:instrText xml:space="preserve"> HYPERLINK \l "_Synchronization_task_list" </w:instrText>
        </w:r>
        <w:r w:rsidRPr="004120C9">
          <w:fldChar w:fldCharType="separate"/>
        </w:r>
        <w:r w:rsidR="007F0CAA">
          <w:rPr>
            <w:color w:val="0000FF"/>
            <w:u w:val="single"/>
          </w:rPr>
          <w:t>2</w:t>
        </w:r>
        <w:r w:rsidRPr="004120C9">
          <w:rPr>
            <w:color w:val="0000FF"/>
            <w:u w:val="single"/>
          </w:rPr>
          <w:t>.1 Synchronization task list</w:t>
        </w:r>
        <w:r w:rsidRPr="004120C9">
          <w:rPr>
            <w:color w:val="0000FF"/>
            <w:u w:val="single"/>
          </w:rPr>
          <w:fldChar w:fldCharType="end"/>
        </w:r>
        <w:r w:rsidRPr="004120C9">
          <w:t>" to a file. You can password protect the file before exporting it.</w:t>
        </w:r>
      </w:ins>
    </w:p>
    <w:p w14:paraId="5E716FCF" w14:textId="77777777" w:rsidR="004120C9" w:rsidRPr="004120C9" w:rsidRDefault="004120C9" w:rsidP="004120C9">
      <w:pPr>
        <w:numPr>
          <w:ilvl w:val="0"/>
          <w:numId w:val="19"/>
        </w:numPr>
        <w:jc w:val="both"/>
        <w:rPr>
          <w:ins w:id="157" w:author="A. J" w:date="2020-05-07T00:41:00Z"/>
          <w:sz w:val="21"/>
        </w:rPr>
      </w:pPr>
      <w:ins w:id="158" w:author="A. J" w:date="2020-05-07T00:41:00Z">
        <w:r w:rsidRPr="004120C9">
          <w:rPr>
            <w:sz w:val="21"/>
          </w:rPr>
          <w:t>Directory name, file name</w:t>
        </w:r>
      </w:ins>
    </w:p>
    <w:p w14:paraId="40DB2DFE" w14:textId="77777777" w:rsidR="004120C9" w:rsidRPr="004120C9" w:rsidRDefault="004120C9" w:rsidP="004120C9">
      <w:pPr>
        <w:numPr>
          <w:ilvl w:val="0"/>
          <w:numId w:val="19"/>
        </w:numPr>
        <w:jc w:val="both"/>
        <w:rPr>
          <w:ins w:id="159" w:author="A. J" w:date="2020-05-07T00:41:00Z"/>
          <w:sz w:val="21"/>
        </w:rPr>
      </w:pPr>
      <w:ins w:id="160" w:author="A. J" w:date="2020-05-07T00:41:00Z">
        <w:r w:rsidRPr="004120C9">
          <w:rPr>
            <w:sz w:val="21"/>
          </w:rPr>
          <w:t>SMB server host name, IP address, port number, account name, password</w:t>
        </w:r>
      </w:ins>
    </w:p>
    <w:p w14:paraId="3380424A" w14:textId="77777777" w:rsidR="004120C9" w:rsidRPr="004120C9" w:rsidRDefault="004120C9" w:rsidP="004120C9">
      <w:pPr>
        <w:numPr>
          <w:ilvl w:val="0"/>
          <w:numId w:val="19"/>
        </w:numPr>
        <w:jc w:val="both"/>
        <w:rPr>
          <w:ins w:id="161" w:author="A. J" w:date="2020-05-07T00:41:00Z"/>
          <w:sz w:val="21"/>
        </w:rPr>
      </w:pPr>
      <w:ins w:id="162" w:author="A. J" w:date="2020-05-07T00:41:00Z">
        <w:r w:rsidRPr="004120C9">
          <w:rPr>
            <w:sz w:val="21"/>
          </w:rPr>
          <w:t>Wi-Fi SSID name</w:t>
        </w:r>
      </w:ins>
    </w:p>
    <w:p w14:paraId="5A7BE2A1" w14:textId="77777777" w:rsidR="004120C9" w:rsidRPr="004120C9" w:rsidRDefault="004120C9" w:rsidP="004120C9">
      <w:pPr>
        <w:numPr>
          <w:ilvl w:val="0"/>
          <w:numId w:val="19"/>
        </w:numPr>
        <w:jc w:val="both"/>
        <w:rPr>
          <w:ins w:id="163" w:author="A. J" w:date="2020-05-07T00:41:00Z"/>
          <w:sz w:val="21"/>
        </w:rPr>
      </w:pPr>
      <w:ins w:id="164" w:author="A. J" w:date="2020-05-07T00:41:00Z">
        <w:r w:rsidRPr="004120C9">
          <w:rPr>
            <w:sz w:val="21"/>
          </w:rPr>
          <w:t>App settings</w:t>
        </w:r>
      </w:ins>
    </w:p>
    <w:p w14:paraId="300918E6" w14:textId="03EF80A3" w:rsidR="00740882" w:rsidDel="004120C9" w:rsidRDefault="00DF0677" w:rsidP="00740882">
      <w:pPr>
        <w:rPr>
          <w:del w:id="165" w:author="A. J" w:date="2020-05-07T00:41:00Z"/>
        </w:rPr>
      </w:pPr>
      <w:del w:id="166" w:author="A. J" w:date="2020-05-07T00:41:00Z">
        <w:r w:rsidRPr="00DF0677" w:rsidDel="004120C9">
          <w:delText>The app can export "</w:delText>
        </w:r>
        <w:r w:rsidR="00450E1B" w:rsidDel="004120C9">
          <w:fldChar w:fldCharType="begin"/>
        </w:r>
        <w:r w:rsidR="00450E1B" w:rsidDel="004120C9">
          <w:delInstrText xml:space="preserve"> HYPERLINK \l "_2.1_Synchronization_</w:delInstrText>
        </w:r>
        <w:r w:rsidR="00450E1B" w:rsidDel="004120C9">
          <w:delInstrText xml:space="preserve">task" </w:delInstrText>
        </w:r>
        <w:r w:rsidR="00450E1B" w:rsidDel="004120C9">
          <w:fldChar w:fldCharType="separate"/>
        </w:r>
        <w:r w:rsidR="00EF2914" w:rsidRPr="00EF2914" w:rsidDel="004120C9">
          <w:rPr>
            <w:rStyle w:val="Hyperlink"/>
          </w:rPr>
          <w:delText>2.1 Synchronization task list</w:delText>
        </w:r>
        <w:r w:rsidR="00450E1B" w:rsidDel="004120C9">
          <w:rPr>
            <w:rStyle w:val="Hyperlink"/>
          </w:rPr>
          <w:fldChar w:fldCharType="end"/>
        </w:r>
        <w:r w:rsidRPr="00DF0677" w:rsidDel="004120C9">
          <w:delText>" to a file. You can password protect on export.</w:delText>
        </w:r>
      </w:del>
    </w:p>
    <w:p w14:paraId="680CF2EA" w14:textId="607FB409" w:rsidR="00740882" w:rsidDel="004120C9" w:rsidRDefault="00DF0677" w:rsidP="00DF701F">
      <w:pPr>
        <w:pStyle w:val="ListParagraph"/>
        <w:numPr>
          <w:ilvl w:val="0"/>
          <w:numId w:val="10"/>
        </w:numPr>
        <w:ind w:leftChars="0"/>
        <w:rPr>
          <w:del w:id="167" w:author="A. J" w:date="2020-05-07T00:41:00Z"/>
        </w:rPr>
      </w:pPr>
      <w:del w:id="168" w:author="A. J" w:date="2020-05-07T00:41:00Z">
        <w:r w:rsidRPr="00DF0677" w:rsidDel="004120C9">
          <w:delText>Directory name, file name</w:delText>
        </w:r>
      </w:del>
    </w:p>
    <w:p w14:paraId="53CFE029" w14:textId="64ABAB0E" w:rsidR="00740882" w:rsidDel="004120C9" w:rsidRDefault="00DF0677" w:rsidP="00DF701F">
      <w:pPr>
        <w:pStyle w:val="ListParagraph"/>
        <w:numPr>
          <w:ilvl w:val="0"/>
          <w:numId w:val="10"/>
        </w:numPr>
        <w:ind w:leftChars="0"/>
        <w:rPr>
          <w:del w:id="169" w:author="A. J" w:date="2020-05-07T00:41:00Z"/>
        </w:rPr>
      </w:pPr>
      <w:del w:id="170" w:author="A. J" w:date="2020-05-07T00:41:00Z">
        <w:r w:rsidRPr="00DF0677" w:rsidDel="004120C9">
          <w:delText>SMB server host name, IP address, port number, account name, password</w:delText>
        </w:r>
      </w:del>
    </w:p>
    <w:p w14:paraId="68D766F9" w14:textId="07BFFE2D" w:rsidR="00CA4D8D" w:rsidDel="004120C9" w:rsidRDefault="00CA4D8D" w:rsidP="00DF701F">
      <w:pPr>
        <w:pStyle w:val="ListParagraph"/>
        <w:numPr>
          <w:ilvl w:val="0"/>
          <w:numId w:val="10"/>
        </w:numPr>
        <w:ind w:leftChars="0"/>
        <w:rPr>
          <w:del w:id="171" w:author="A. J" w:date="2020-05-07T00:41:00Z"/>
        </w:rPr>
      </w:pPr>
      <w:del w:id="172" w:author="A. J" w:date="2020-05-07T00:41:00Z">
        <w:r w:rsidDel="004120C9">
          <w:rPr>
            <w:rFonts w:hint="eastAsia"/>
          </w:rPr>
          <w:delText>Wi-Fi SSID name</w:delText>
        </w:r>
      </w:del>
    </w:p>
    <w:p w14:paraId="2A9655BF" w14:textId="27E8669D" w:rsidR="00DF0677" w:rsidDel="004120C9" w:rsidRDefault="00DF0677" w:rsidP="00DF701F">
      <w:pPr>
        <w:pStyle w:val="ListParagraph"/>
        <w:numPr>
          <w:ilvl w:val="0"/>
          <w:numId w:val="10"/>
        </w:numPr>
        <w:ind w:leftChars="0"/>
        <w:rPr>
          <w:del w:id="173" w:author="A. J" w:date="2020-05-07T00:41:00Z"/>
        </w:rPr>
      </w:pPr>
      <w:del w:id="174" w:author="A. J" w:date="2020-05-07T00:41:00Z">
        <w:r w:rsidRPr="00DF0677" w:rsidDel="004120C9">
          <w:delText>App setting value</w:delText>
        </w:r>
      </w:del>
    </w:p>
    <w:p w14:paraId="64643A74" w14:textId="77777777" w:rsidR="006D4BD6" w:rsidRDefault="006D4BD6" w:rsidP="00740882"/>
    <w:p w14:paraId="74236B93" w14:textId="77777777" w:rsidR="005E33E3" w:rsidRPr="00894CF4" w:rsidRDefault="006D7277" w:rsidP="00D97A84">
      <w:pPr>
        <w:pStyle w:val="Heading1"/>
        <w:spacing w:before="360"/>
      </w:pPr>
      <w:bookmarkStart w:id="175" w:name="_Toc12196032"/>
      <w:r>
        <w:rPr>
          <w:rFonts w:hint="eastAsia"/>
        </w:rPr>
        <w:t>3.</w:t>
      </w:r>
      <w:r w:rsidR="00417E00" w:rsidRPr="00417E00">
        <w:t xml:space="preserve">Send </w:t>
      </w:r>
      <w:r w:rsidR="00417E00">
        <w:rPr>
          <w:rFonts w:hint="eastAsia"/>
        </w:rPr>
        <w:t xml:space="preserve">recorded </w:t>
      </w:r>
      <w:r w:rsidR="00417E00" w:rsidRPr="00417E00">
        <w:t>data from the app</w:t>
      </w:r>
      <w:bookmarkEnd w:id="175"/>
    </w:p>
    <w:p w14:paraId="0DE2D4C6" w14:textId="2CE70C45" w:rsidR="005E33E3" w:rsidRDefault="00417E00" w:rsidP="00740882">
      <w:r w:rsidRPr="00417E00">
        <w:t xml:space="preserve">Data recorded by the app can be sent by </w:t>
      </w:r>
      <w:del w:id="176" w:author="A. J" w:date="2020-05-07T00:42:00Z">
        <w:r w:rsidRPr="00417E00" w:rsidDel="007F0CAA">
          <w:delText xml:space="preserve">the </w:delText>
        </w:r>
      </w:del>
      <w:r w:rsidRPr="00417E00">
        <w:t xml:space="preserve">following </w:t>
      </w:r>
      <w:ins w:id="177" w:author="A. J" w:date="2020-05-07T00:42:00Z">
        <w:r w:rsidR="007F0CAA">
          <w:t>these steps:</w:t>
        </w:r>
      </w:ins>
      <w:del w:id="178" w:author="A. J" w:date="2020-05-07T00:42:00Z">
        <w:r w:rsidRPr="00417E00" w:rsidDel="007F0CAA">
          <w:delText>app operation.</w:delText>
        </w:r>
      </w:del>
    </w:p>
    <w:p w14:paraId="520978D6" w14:textId="77777777" w:rsidR="00417E00" w:rsidRDefault="00417E00" w:rsidP="00DF701F">
      <w:pPr>
        <w:pStyle w:val="ListParagraph"/>
        <w:numPr>
          <w:ilvl w:val="0"/>
          <w:numId w:val="13"/>
        </w:numPr>
        <w:ind w:leftChars="0"/>
      </w:pPr>
      <w:r>
        <w:t>Press "Share button" from History tab</w:t>
      </w:r>
    </w:p>
    <w:p w14:paraId="506D7977" w14:textId="0746FCBF" w:rsidR="00417E00" w:rsidRDefault="00417E00" w:rsidP="00DF701F">
      <w:pPr>
        <w:pStyle w:val="ListParagraph"/>
        <w:numPr>
          <w:ilvl w:val="0"/>
          <w:numId w:val="13"/>
        </w:numPr>
        <w:ind w:leftChars="0"/>
      </w:pPr>
      <w:r>
        <w:t xml:space="preserve">Press the "Send to Developer" button from the </w:t>
      </w:r>
      <w:ins w:id="179" w:author="A. J" w:date="2020-05-07T00:43:00Z">
        <w:r w:rsidR="00514458">
          <w:t>“</w:t>
        </w:r>
      </w:ins>
      <w:del w:id="180" w:author="A. J" w:date="2020-05-07T00:43:00Z">
        <w:r w:rsidDel="00514458">
          <w:delText>s</w:delText>
        </w:r>
      </w:del>
      <w:ins w:id="181" w:author="A. J" w:date="2020-05-07T00:43:00Z">
        <w:r w:rsidR="00514458">
          <w:t>S</w:t>
        </w:r>
      </w:ins>
      <w:r>
        <w:t>ystem info</w:t>
      </w:r>
      <w:ins w:id="182" w:author="A. J" w:date="2020-05-07T00:43:00Z">
        <w:r w:rsidR="00514458">
          <w:t>”</w:t>
        </w:r>
      </w:ins>
      <w:del w:id="183" w:author="A. J" w:date="2020-05-07T00:43:00Z">
        <w:r w:rsidDel="00514458">
          <w:delText>rmation</w:delText>
        </w:r>
      </w:del>
    </w:p>
    <w:p w14:paraId="12D9AE43" w14:textId="5F2E368D" w:rsidR="00D633BA" w:rsidRPr="00D633BA" w:rsidRDefault="00417E00" w:rsidP="00DF701F">
      <w:pPr>
        <w:pStyle w:val="ListParagraph"/>
        <w:numPr>
          <w:ilvl w:val="0"/>
          <w:numId w:val="13"/>
        </w:numPr>
        <w:ind w:leftChars="0"/>
      </w:pPr>
      <w:r>
        <w:t>Press "Share button" or "Send to developer" button from</w:t>
      </w:r>
      <w:ins w:id="184" w:author="A. J" w:date="2020-05-07T00:43:00Z">
        <w:r w:rsidR="00514458">
          <w:t xml:space="preserve"> “Manage log files”</w:t>
        </w:r>
      </w:ins>
      <w:del w:id="185" w:author="A. J" w:date="2020-05-07T00:43:00Z">
        <w:r w:rsidDel="00514458">
          <w:delText xml:space="preserve"> log management</w:delText>
        </w:r>
      </w:del>
    </w:p>
    <w:sectPr w:rsidR="00D633BA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80C35" w14:textId="77777777" w:rsidR="00450E1B" w:rsidRDefault="00450E1B" w:rsidP="00740882">
      <w:r>
        <w:separator/>
      </w:r>
    </w:p>
    <w:p w14:paraId="54393CE5" w14:textId="77777777" w:rsidR="00450E1B" w:rsidRDefault="00450E1B" w:rsidP="00740882"/>
    <w:p w14:paraId="32E20FE8" w14:textId="77777777" w:rsidR="00450E1B" w:rsidRDefault="00450E1B" w:rsidP="00740882"/>
    <w:p w14:paraId="258914A5" w14:textId="77777777" w:rsidR="00450E1B" w:rsidRDefault="00450E1B" w:rsidP="00740882"/>
    <w:p w14:paraId="16E9BDDC" w14:textId="77777777" w:rsidR="00450E1B" w:rsidRDefault="00450E1B" w:rsidP="00740882"/>
    <w:p w14:paraId="20255214" w14:textId="77777777" w:rsidR="00450E1B" w:rsidRDefault="00450E1B" w:rsidP="00740882"/>
    <w:p w14:paraId="52CA82BC" w14:textId="77777777" w:rsidR="00450E1B" w:rsidRDefault="00450E1B" w:rsidP="00740882"/>
    <w:p w14:paraId="3E064C5A" w14:textId="77777777" w:rsidR="00450E1B" w:rsidRDefault="00450E1B" w:rsidP="00740882"/>
    <w:p w14:paraId="12ABDB4F" w14:textId="77777777" w:rsidR="00450E1B" w:rsidRDefault="00450E1B" w:rsidP="00740882"/>
    <w:p w14:paraId="66092B88" w14:textId="77777777" w:rsidR="00450E1B" w:rsidRDefault="00450E1B" w:rsidP="00740882"/>
    <w:p w14:paraId="08D7E557" w14:textId="77777777" w:rsidR="00450E1B" w:rsidRDefault="00450E1B" w:rsidP="00740882"/>
    <w:p w14:paraId="5D85E16B" w14:textId="77777777" w:rsidR="00450E1B" w:rsidRDefault="00450E1B" w:rsidP="00740882"/>
    <w:p w14:paraId="7425A327" w14:textId="77777777" w:rsidR="00450E1B" w:rsidRDefault="00450E1B" w:rsidP="00740882"/>
    <w:p w14:paraId="62F114D7" w14:textId="77777777" w:rsidR="00450E1B" w:rsidRDefault="00450E1B" w:rsidP="00740882"/>
    <w:p w14:paraId="55B957BE" w14:textId="77777777" w:rsidR="00450E1B" w:rsidRDefault="00450E1B" w:rsidP="00740882"/>
    <w:p w14:paraId="4267F37B" w14:textId="77777777" w:rsidR="00450E1B" w:rsidRDefault="00450E1B" w:rsidP="00740882"/>
    <w:p w14:paraId="28F49F42" w14:textId="77777777" w:rsidR="00450E1B" w:rsidRDefault="00450E1B" w:rsidP="00740882"/>
    <w:p w14:paraId="4B8E7E31" w14:textId="77777777" w:rsidR="00450E1B" w:rsidRDefault="00450E1B" w:rsidP="00740882"/>
    <w:p w14:paraId="348C0820" w14:textId="77777777" w:rsidR="00450E1B" w:rsidRDefault="00450E1B" w:rsidP="00740882"/>
    <w:p w14:paraId="7B2083CC" w14:textId="77777777" w:rsidR="00450E1B" w:rsidRDefault="00450E1B" w:rsidP="00740882"/>
    <w:p w14:paraId="296D1096" w14:textId="77777777" w:rsidR="00450E1B" w:rsidRDefault="00450E1B" w:rsidP="00740882"/>
    <w:p w14:paraId="58221E7C" w14:textId="77777777" w:rsidR="00450E1B" w:rsidRDefault="00450E1B" w:rsidP="00740882"/>
    <w:p w14:paraId="2FF86CA4" w14:textId="77777777" w:rsidR="00450E1B" w:rsidRDefault="00450E1B" w:rsidP="00740882"/>
    <w:p w14:paraId="686C9123" w14:textId="77777777" w:rsidR="00450E1B" w:rsidRDefault="00450E1B" w:rsidP="00740882"/>
    <w:p w14:paraId="2808E972" w14:textId="77777777" w:rsidR="00450E1B" w:rsidRDefault="00450E1B" w:rsidP="00740882"/>
    <w:p w14:paraId="78F08C4F" w14:textId="77777777" w:rsidR="00450E1B" w:rsidRDefault="00450E1B" w:rsidP="00740882"/>
    <w:p w14:paraId="3F43A0FE" w14:textId="77777777" w:rsidR="00450E1B" w:rsidRDefault="00450E1B" w:rsidP="00740882"/>
    <w:p w14:paraId="20841880" w14:textId="77777777" w:rsidR="00450E1B" w:rsidRDefault="00450E1B" w:rsidP="00740882"/>
    <w:p w14:paraId="06ACB361" w14:textId="77777777" w:rsidR="00450E1B" w:rsidRDefault="00450E1B" w:rsidP="00740882"/>
    <w:p w14:paraId="2A6A51A7" w14:textId="77777777" w:rsidR="00450E1B" w:rsidRDefault="00450E1B" w:rsidP="00740882"/>
    <w:p w14:paraId="4BCB3D19" w14:textId="77777777" w:rsidR="00450E1B" w:rsidRDefault="00450E1B" w:rsidP="00740882"/>
    <w:p w14:paraId="4EF3C238" w14:textId="77777777" w:rsidR="00450E1B" w:rsidRDefault="00450E1B" w:rsidP="00740882"/>
    <w:p w14:paraId="786ECBE3" w14:textId="77777777" w:rsidR="00450E1B" w:rsidRDefault="00450E1B" w:rsidP="00740882"/>
    <w:p w14:paraId="4D90B2BC" w14:textId="77777777" w:rsidR="00450E1B" w:rsidRDefault="00450E1B" w:rsidP="00740882"/>
    <w:p w14:paraId="4325A618" w14:textId="77777777" w:rsidR="00450E1B" w:rsidRDefault="00450E1B" w:rsidP="00740882"/>
    <w:p w14:paraId="1661D1B8" w14:textId="77777777" w:rsidR="00450E1B" w:rsidRDefault="00450E1B" w:rsidP="00740882"/>
    <w:p w14:paraId="41B74201" w14:textId="77777777" w:rsidR="00450E1B" w:rsidRDefault="00450E1B" w:rsidP="00740882"/>
    <w:p w14:paraId="2E6C091D" w14:textId="77777777" w:rsidR="00450E1B" w:rsidRDefault="00450E1B" w:rsidP="00740882"/>
    <w:p w14:paraId="01A674D5" w14:textId="77777777" w:rsidR="00450E1B" w:rsidRDefault="00450E1B" w:rsidP="00740882"/>
    <w:p w14:paraId="69DCB3F1" w14:textId="77777777" w:rsidR="00450E1B" w:rsidRDefault="00450E1B" w:rsidP="00740882"/>
    <w:p w14:paraId="52F016F7" w14:textId="77777777" w:rsidR="00450E1B" w:rsidRDefault="00450E1B" w:rsidP="00740882"/>
    <w:p w14:paraId="5FADF50B" w14:textId="77777777" w:rsidR="00450E1B" w:rsidRDefault="00450E1B" w:rsidP="00740882"/>
    <w:p w14:paraId="2F9E95BE" w14:textId="77777777" w:rsidR="00450E1B" w:rsidRDefault="00450E1B" w:rsidP="00740882"/>
    <w:p w14:paraId="71E35F54" w14:textId="77777777" w:rsidR="00450E1B" w:rsidRDefault="00450E1B" w:rsidP="00740882"/>
    <w:p w14:paraId="3ACD1A65" w14:textId="77777777" w:rsidR="00450E1B" w:rsidRDefault="00450E1B" w:rsidP="00740882"/>
    <w:p w14:paraId="697A5859" w14:textId="77777777" w:rsidR="00450E1B" w:rsidRDefault="00450E1B" w:rsidP="00740882"/>
    <w:p w14:paraId="159C4F5D" w14:textId="77777777" w:rsidR="00450E1B" w:rsidRDefault="00450E1B" w:rsidP="00740882"/>
    <w:p w14:paraId="289D4E05" w14:textId="77777777" w:rsidR="00450E1B" w:rsidRDefault="00450E1B" w:rsidP="00740882"/>
    <w:p w14:paraId="35C6E83D" w14:textId="77777777" w:rsidR="00450E1B" w:rsidRDefault="00450E1B" w:rsidP="00740882"/>
    <w:p w14:paraId="2AC83E82" w14:textId="77777777" w:rsidR="00450E1B" w:rsidRDefault="00450E1B" w:rsidP="00740882"/>
    <w:p w14:paraId="5F12CC9A" w14:textId="77777777" w:rsidR="00450E1B" w:rsidRDefault="00450E1B" w:rsidP="00740882"/>
    <w:p w14:paraId="6F4025CE" w14:textId="77777777" w:rsidR="00450E1B" w:rsidRDefault="00450E1B" w:rsidP="00740882"/>
    <w:p w14:paraId="0AF74554" w14:textId="77777777" w:rsidR="00450E1B" w:rsidRDefault="00450E1B" w:rsidP="00740882"/>
    <w:p w14:paraId="4B2B53CC" w14:textId="77777777" w:rsidR="00450E1B" w:rsidRDefault="00450E1B" w:rsidP="00740882"/>
    <w:p w14:paraId="583AA05C" w14:textId="77777777" w:rsidR="00450E1B" w:rsidRDefault="00450E1B" w:rsidP="00740882"/>
    <w:p w14:paraId="5C26CECC" w14:textId="77777777" w:rsidR="00450E1B" w:rsidRDefault="00450E1B" w:rsidP="00740882"/>
    <w:p w14:paraId="57D85F18" w14:textId="77777777" w:rsidR="00450E1B" w:rsidRDefault="00450E1B" w:rsidP="00740882"/>
    <w:p w14:paraId="22C506A5" w14:textId="77777777" w:rsidR="00450E1B" w:rsidRDefault="00450E1B" w:rsidP="00740882"/>
    <w:p w14:paraId="7B9CA322" w14:textId="77777777" w:rsidR="00450E1B" w:rsidRDefault="00450E1B" w:rsidP="00740882"/>
    <w:p w14:paraId="432B3C39" w14:textId="77777777" w:rsidR="00450E1B" w:rsidRDefault="00450E1B" w:rsidP="00740882"/>
    <w:p w14:paraId="6CB22DB2" w14:textId="77777777" w:rsidR="00450E1B" w:rsidRDefault="00450E1B" w:rsidP="00740882"/>
    <w:p w14:paraId="0A900173" w14:textId="77777777" w:rsidR="00450E1B" w:rsidRDefault="00450E1B" w:rsidP="00740882"/>
    <w:p w14:paraId="51944EF3" w14:textId="77777777" w:rsidR="00450E1B" w:rsidRDefault="00450E1B" w:rsidP="00740882"/>
    <w:p w14:paraId="41A5A6A1" w14:textId="77777777" w:rsidR="00450E1B" w:rsidRDefault="00450E1B" w:rsidP="00740882"/>
    <w:p w14:paraId="0AF64CFA" w14:textId="77777777" w:rsidR="00450E1B" w:rsidRDefault="00450E1B" w:rsidP="00740882"/>
    <w:p w14:paraId="25F3C82C" w14:textId="77777777" w:rsidR="00450E1B" w:rsidRDefault="00450E1B" w:rsidP="00740882"/>
    <w:p w14:paraId="1453000D" w14:textId="77777777" w:rsidR="00450E1B" w:rsidRDefault="00450E1B" w:rsidP="00740882"/>
    <w:p w14:paraId="4F35B1D0" w14:textId="77777777" w:rsidR="00450E1B" w:rsidRDefault="00450E1B" w:rsidP="00740882"/>
    <w:p w14:paraId="59F35027" w14:textId="77777777" w:rsidR="00450E1B" w:rsidRDefault="00450E1B" w:rsidP="00740882"/>
    <w:p w14:paraId="6656CEF8" w14:textId="77777777" w:rsidR="00450E1B" w:rsidRDefault="00450E1B" w:rsidP="00740882"/>
    <w:p w14:paraId="2B4EE207" w14:textId="77777777" w:rsidR="00450E1B" w:rsidRDefault="00450E1B" w:rsidP="00740882"/>
    <w:p w14:paraId="0C41E988" w14:textId="77777777" w:rsidR="00450E1B" w:rsidRDefault="00450E1B" w:rsidP="00740882"/>
    <w:p w14:paraId="57A8C8B7" w14:textId="77777777" w:rsidR="00450E1B" w:rsidRDefault="00450E1B" w:rsidP="00740882"/>
    <w:p w14:paraId="01290B2C" w14:textId="77777777" w:rsidR="00450E1B" w:rsidRDefault="00450E1B" w:rsidP="00740882"/>
    <w:p w14:paraId="1E9E3FAC" w14:textId="77777777" w:rsidR="00450E1B" w:rsidRDefault="00450E1B" w:rsidP="00740882"/>
    <w:p w14:paraId="37FD752A" w14:textId="77777777" w:rsidR="00450E1B" w:rsidRDefault="00450E1B" w:rsidP="00740882"/>
    <w:p w14:paraId="11849CC5" w14:textId="77777777" w:rsidR="00450E1B" w:rsidRDefault="00450E1B" w:rsidP="00740882"/>
    <w:p w14:paraId="277EFEE5" w14:textId="77777777" w:rsidR="00450E1B" w:rsidRDefault="00450E1B" w:rsidP="00740882"/>
    <w:p w14:paraId="4E055C0D" w14:textId="77777777" w:rsidR="00450E1B" w:rsidRDefault="00450E1B" w:rsidP="00740882"/>
    <w:p w14:paraId="3EA935CA" w14:textId="77777777" w:rsidR="00450E1B" w:rsidRDefault="00450E1B" w:rsidP="00740882"/>
    <w:p w14:paraId="7C8162C4" w14:textId="77777777" w:rsidR="00450E1B" w:rsidRDefault="00450E1B" w:rsidP="00740882"/>
    <w:p w14:paraId="0AB6F7FC" w14:textId="77777777" w:rsidR="00450E1B" w:rsidRDefault="00450E1B" w:rsidP="00740882"/>
    <w:p w14:paraId="28543EE9" w14:textId="77777777" w:rsidR="00450E1B" w:rsidRDefault="00450E1B" w:rsidP="00740882"/>
    <w:p w14:paraId="42FE4B9C" w14:textId="77777777" w:rsidR="00450E1B" w:rsidRDefault="00450E1B" w:rsidP="00740882"/>
    <w:p w14:paraId="30A766C8" w14:textId="77777777" w:rsidR="00450E1B" w:rsidRDefault="00450E1B" w:rsidP="00740882"/>
    <w:p w14:paraId="211EC898" w14:textId="77777777" w:rsidR="00450E1B" w:rsidRDefault="00450E1B" w:rsidP="00740882"/>
    <w:p w14:paraId="35024311" w14:textId="77777777" w:rsidR="00450E1B" w:rsidRDefault="00450E1B" w:rsidP="00740882"/>
    <w:p w14:paraId="32D3A078" w14:textId="77777777" w:rsidR="00450E1B" w:rsidRDefault="00450E1B" w:rsidP="00740882"/>
    <w:p w14:paraId="7BBFE565" w14:textId="77777777" w:rsidR="00450E1B" w:rsidRDefault="00450E1B" w:rsidP="00740882"/>
    <w:p w14:paraId="0BD050AD" w14:textId="77777777" w:rsidR="00450E1B" w:rsidRDefault="00450E1B" w:rsidP="00740882"/>
    <w:p w14:paraId="51B3AF6C" w14:textId="77777777" w:rsidR="00450E1B" w:rsidRDefault="00450E1B" w:rsidP="00740882"/>
    <w:p w14:paraId="755DB360" w14:textId="77777777" w:rsidR="00450E1B" w:rsidRDefault="00450E1B" w:rsidP="00740882"/>
    <w:p w14:paraId="26B74E5B" w14:textId="77777777" w:rsidR="00450E1B" w:rsidRDefault="00450E1B" w:rsidP="00740882"/>
    <w:p w14:paraId="6145C2DC" w14:textId="77777777" w:rsidR="00450E1B" w:rsidRDefault="00450E1B" w:rsidP="00740882"/>
    <w:p w14:paraId="4C516EE7" w14:textId="77777777" w:rsidR="00450E1B" w:rsidRDefault="00450E1B" w:rsidP="00740882"/>
    <w:p w14:paraId="6B186CDB" w14:textId="77777777" w:rsidR="00450E1B" w:rsidRDefault="00450E1B" w:rsidP="00740882"/>
    <w:p w14:paraId="2314FEB4" w14:textId="77777777" w:rsidR="00450E1B" w:rsidRDefault="00450E1B" w:rsidP="00740882"/>
    <w:p w14:paraId="777BFDA7" w14:textId="77777777" w:rsidR="00450E1B" w:rsidRDefault="00450E1B" w:rsidP="00740882"/>
    <w:p w14:paraId="6ABEEDB2" w14:textId="77777777" w:rsidR="00450E1B" w:rsidRDefault="00450E1B" w:rsidP="00740882"/>
    <w:p w14:paraId="39B1B396" w14:textId="77777777" w:rsidR="00450E1B" w:rsidRDefault="00450E1B" w:rsidP="00740882"/>
    <w:p w14:paraId="714346E0" w14:textId="77777777" w:rsidR="00450E1B" w:rsidRDefault="00450E1B" w:rsidP="00740882"/>
    <w:p w14:paraId="3D02E0DB" w14:textId="77777777" w:rsidR="00450E1B" w:rsidRDefault="00450E1B" w:rsidP="00740882"/>
    <w:p w14:paraId="3279178A" w14:textId="77777777" w:rsidR="00450E1B" w:rsidRDefault="00450E1B" w:rsidP="00740882"/>
    <w:p w14:paraId="6A88C4C6" w14:textId="77777777" w:rsidR="00450E1B" w:rsidRDefault="00450E1B" w:rsidP="00740882"/>
    <w:p w14:paraId="1BF1D040" w14:textId="77777777" w:rsidR="00450E1B" w:rsidRDefault="00450E1B" w:rsidP="00740882"/>
    <w:p w14:paraId="26CEE571" w14:textId="77777777" w:rsidR="00450E1B" w:rsidRDefault="00450E1B" w:rsidP="00740882"/>
    <w:p w14:paraId="6A44F0BF" w14:textId="77777777" w:rsidR="00450E1B" w:rsidRDefault="00450E1B" w:rsidP="00740882"/>
    <w:p w14:paraId="71D4C146" w14:textId="77777777" w:rsidR="00450E1B" w:rsidRDefault="00450E1B" w:rsidP="00740882"/>
    <w:p w14:paraId="0A079E3B" w14:textId="77777777" w:rsidR="00450E1B" w:rsidRDefault="00450E1B" w:rsidP="00740882"/>
    <w:p w14:paraId="614E0464" w14:textId="77777777" w:rsidR="00450E1B" w:rsidRDefault="00450E1B" w:rsidP="00740882"/>
    <w:p w14:paraId="090B4AB2" w14:textId="77777777" w:rsidR="00450E1B" w:rsidRDefault="00450E1B" w:rsidP="00740882"/>
    <w:p w14:paraId="113D4464" w14:textId="77777777" w:rsidR="00450E1B" w:rsidRDefault="00450E1B" w:rsidP="00740882"/>
    <w:p w14:paraId="76756CDE" w14:textId="77777777" w:rsidR="00450E1B" w:rsidRDefault="00450E1B" w:rsidP="00740882"/>
    <w:p w14:paraId="11DE77DD" w14:textId="77777777" w:rsidR="00450E1B" w:rsidRDefault="00450E1B" w:rsidP="00740882"/>
    <w:p w14:paraId="1EA90C77" w14:textId="77777777" w:rsidR="00450E1B" w:rsidRDefault="00450E1B" w:rsidP="00740882"/>
    <w:p w14:paraId="564FE707" w14:textId="77777777" w:rsidR="00450E1B" w:rsidRDefault="00450E1B" w:rsidP="00740882"/>
    <w:p w14:paraId="525EE16A" w14:textId="77777777" w:rsidR="00450E1B" w:rsidRDefault="00450E1B" w:rsidP="00740882"/>
    <w:p w14:paraId="1CFA929A" w14:textId="77777777" w:rsidR="00450E1B" w:rsidRDefault="00450E1B" w:rsidP="00740882"/>
    <w:p w14:paraId="53D6D16C" w14:textId="77777777" w:rsidR="00450E1B" w:rsidRDefault="00450E1B" w:rsidP="00740882"/>
  </w:endnote>
  <w:endnote w:type="continuationSeparator" w:id="0">
    <w:p w14:paraId="1DAFB6AC" w14:textId="77777777" w:rsidR="00450E1B" w:rsidRDefault="00450E1B" w:rsidP="00740882">
      <w:r>
        <w:continuationSeparator/>
      </w:r>
    </w:p>
    <w:p w14:paraId="78FFB2C8" w14:textId="77777777" w:rsidR="00450E1B" w:rsidRDefault="00450E1B" w:rsidP="00740882"/>
    <w:p w14:paraId="047A9BBF" w14:textId="77777777" w:rsidR="00450E1B" w:rsidRDefault="00450E1B" w:rsidP="00740882"/>
    <w:p w14:paraId="6EB58FE1" w14:textId="77777777" w:rsidR="00450E1B" w:rsidRDefault="00450E1B" w:rsidP="00740882"/>
    <w:p w14:paraId="465D8BFF" w14:textId="77777777" w:rsidR="00450E1B" w:rsidRDefault="00450E1B" w:rsidP="00740882"/>
    <w:p w14:paraId="0DD086CA" w14:textId="77777777" w:rsidR="00450E1B" w:rsidRDefault="00450E1B" w:rsidP="00740882"/>
    <w:p w14:paraId="13CF9BFF" w14:textId="77777777" w:rsidR="00450E1B" w:rsidRDefault="00450E1B" w:rsidP="00740882"/>
    <w:p w14:paraId="1EA04A59" w14:textId="77777777" w:rsidR="00450E1B" w:rsidRDefault="00450E1B" w:rsidP="00740882"/>
    <w:p w14:paraId="06510177" w14:textId="77777777" w:rsidR="00450E1B" w:rsidRDefault="00450E1B" w:rsidP="00740882"/>
    <w:p w14:paraId="6CB1F07E" w14:textId="77777777" w:rsidR="00450E1B" w:rsidRDefault="00450E1B" w:rsidP="00740882"/>
    <w:p w14:paraId="01640FCF" w14:textId="77777777" w:rsidR="00450E1B" w:rsidRDefault="00450E1B" w:rsidP="00740882"/>
    <w:p w14:paraId="76BF1964" w14:textId="77777777" w:rsidR="00450E1B" w:rsidRDefault="00450E1B" w:rsidP="00740882"/>
    <w:p w14:paraId="1C3DFD14" w14:textId="77777777" w:rsidR="00450E1B" w:rsidRDefault="00450E1B" w:rsidP="00740882"/>
    <w:p w14:paraId="1122AEED" w14:textId="77777777" w:rsidR="00450E1B" w:rsidRDefault="00450E1B" w:rsidP="00740882"/>
    <w:p w14:paraId="7A9D7896" w14:textId="77777777" w:rsidR="00450E1B" w:rsidRDefault="00450E1B" w:rsidP="00740882"/>
    <w:p w14:paraId="0627FF11" w14:textId="77777777" w:rsidR="00450E1B" w:rsidRDefault="00450E1B" w:rsidP="00740882"/>
    <w:p w14:paraId="4770EA4B" w14:textId="77777777" w:rsidR="00450E1B" w:rsidRDefault="00450E1B" w:rsidP="00740882"/>
    <w:p w14:paraId="51D92526" w14:textId="77777777" w:rsidR="00450E1B" w:rsidRDefault="00450E1B" w:rsidP="00740882"/>
    <w:p w14:paraId="1272FDD8" w14:textId="77777777" w:rsidR="00450E1B" w:rsidRDefault="00450E1B" w:rsidP="00740882"/>
    <w:p w14:paraId="6081158B" w14:textId="77777777" w:rsidR="00450E1B" w:rsidRDefault="00450E1B" w:rsidP="00740882"/>
    <w:p w14:paraId="532459AD" w14:textId="77777777" w:rsidR="00450E1B" w:rsidRDefault="00450E1B" w:rsidP="00740882"/>
    <w:p w14:paraId="34911611" w14:textId="77777777" w:rsidR="00450E1B" w:rsidRDefault="00450E1B" w:rsidP="00740882"/>
    <w:p w14:paraId="3D086A4F" w14:textId="77777777" w:rsidR="00450E1B" w:rsidRDefault="00450E1B" w:rsidP="00740882"/>
    <w:p w14:paraId="06E33444" w14:textId="77777777" w:rsidR="00450E1B" w:rsidRDefault="00450E1B" w:rsidP="00740882"/>
    <w:p w14:paraId="5558C6D4" w14:textId="77777777" w:rsidR="00450E1B" w:rsidRDefault="00450E1B" w:rsidP="00740882"/>
    <w:p w14:paraId="49D0A0B6" w14:textId="77777777" w:rsidR="00450E1B" w:rsidRDefault="00450E1B" w:rsidP="00740882"/>
    <w:p w14:paraId="63B23CF5" w14:textId="77777777" w:rsidR="00450E1B" w:rsidRDefault="00450E1B" w:rsidP="00740882"/>
    <w:p w14:paraId="47D970D9" w14:textId="77777777" w:rsidR="00450E1B" w:rsidRDefault="00450E1B" w:rsidP="00740882"/>
    <w:p w14:paraId="7BCB199B" w14:textId="77777777" w:rsidR="00450E1B" w:rsidRDefault="00450E1B" w:rsidP="00740882"/>
    <w:p w14:paraId="39A25B46" w14:textId="77777777" w:rsidR="00450E1B" w:rsidRDefault="00450E1B" w:rsidP="00740882"/>
    <w:p w14:paraId="249471F6" w14:textId="77777777" w:rsidR="00450E1B" w:rsidRDefault="00450E1B" w:rsidP="00740882"/>
    <w:p w14:paraId="6DE4A290" w14:textId="77777777" w:rsidR="00450E1B" w:rsidRDefault="00450E1B" w:rsidP="00740882"/>
    <w:p w14:paraId="773D50FD" w14:textId="77777777" w:rsidR="00450E1B" w:rsidRDefault="00450E1B" w:rsidP="00740882"/>
    <w:p w14:paraId="065902A8" w14:textId="77777777" w:rsidR="00450E1B" w:rsidRDefault="00450E1B" w:rsidP="00740882"/>
    <w:p w14:paraId="1FC7AD8B" w14:textId="77777777" w:rsidR="00450E1B" w:rsidRDefault="00450E1B" w:rsidP="00740882"/>
    <w:p w14:paraId="4A595E0D" w14:textId="77777777" w:rsidR="00450E1B" w:rsidRDefault="00450E1B" w:rsidP="00740882"/>
    <w:p w14:paraId="6179E72C" w14:textId="77777777" w:rsidR="00450E1B" w:rsidRDefault="00450E1B" w:rsidP="00740882"/>
    <w:p w14:paraId="1CA663A5" w14:textId="77777777" w:rsidR="00450E1B" w:rsidRDefault="00450E1B" w:rsidP="00740882"/>
    <w:p w14:paraId="3649708E" w14:textId="77777777" w:rsidR="00450E1B" w:rsidRDefault="00450E1B" w:rsidP="00740882"/>
    <w:p w14:paraId="3A6FD998" w14:textId="77777777" w:rsidR="00450E1B" w:rsidRDefault="00450E1B" w:rsidP="00740882"/>
    <w:p w14:paraId="6FFB662C" w14:textId="77777777" w:rsidR="00450E1B" w:rsidRDefault="00450E1B" w:rsidP="00740882"/>
    <w:p w14:paraId="1A8B8A8A" w14:textId="77777777" w:rsidR="00450E1B" w:rsidRDefault="00450E1B" w:rsidP="00740882"/>
    <w:p w14:paraId="764EA0FA" w14:textId="77777777" w:rsidR="00450E1B" w:rsidRDefault="00450E1B" w:rsidP="00740882"/>
    <w:p w14:paraId="418296A6" w14:textId="77777777" w:rsidR="00450E1B" w:rsidRDefault="00450E1B" w:rsidP="00740882"/>
    <w:p w14:paraId="49DA33A6" w14:textId="77777777" w:rsidR="00450E1B" w:rsidRDefault="00450E1B" w:rsidP="00740882"/>
    <w:p w14:paraId="52FC3CDF" w14:textId="77777777" w:rsidR="00450E1B" w:rsidRDefault="00450E1B" w:rsidP="00740882"/>
    <w:p w14:paraId="31B8217C" w14:textId="77777777" w:rsidR="00450E1B" w:rsidRDefault="00450E1B" w:rsidP="00740882"/>
    <w:p w14:paraId="7FE97027" w14:textId="77777777" w:rsidR="00450E1B" w:rsidRDefault="00450E1B" w:rsidP="00740882"/>
    <w:p w14:paraId="39808DC4" w14:textId="77777777" w:rsidR="00450E1B" w:rsidRDefault="00450E1B" w:rsidP="00740882"/>
    <w:p w14:paraId="13CB6CF3" w14:textId="77777777" w:rsidR="00450E1B" w:rsidRDefault="00450E1B" w:rsidP="00740882"/>
    <w:p w14:paraId="7E1F6A75" w14:textId="77777777" w:rsidR="00450E1B" w:rsidRDefault="00450E1B" w:rsidP="00740882"/>
    <w:p w14:paraId="164415F3" w14:textId="77777777" w:rsidR="00450E1B" w:rsidRDefault="00450E1B" w:rsidP="00740882"/>
    <w:p w14:paraId="4D0AC01A" w14:textId="77777777" w:rsidR="00450E1B" w:rsidRDefault="00450E1B" w:rsidP="00740882"/>
    <w:p w14:paraId="30788175" w14:textId="77777777" w:rsidR="00450E1B" w:rsidRDefault="00450E1B" w:rsidP="00740882"/>
    <w:p w14:paraId="1A0B4172" w14:textId="77777777" w:rsidR="00450E1B" w:rsidRDefault="00450E1B" w:rsidP="00740882"/>
    <w:p w14:paraId="3CDA6105" w14:textId="77777777" w:rsidR="00450E1B" w:rsidRDefault="00450E1B" w:rsidP="00740882"/>
    <w:p w14:paraId="20C8D5E9" w14:textId="77777777" w:rsidR="00450E1B" w:rsidRDefault="00450E1B" w:rsidP="00740882"/>
    <w:p w14:paraId="53C2FDFF" w14:textId="77777777" w:rsidR="00450E1B" w:rsidRDefault="00450E1B" w:rsidP="00740882"/>
    <w:p w14:paraId="7A96FBDF" w14:textId="77777777" w:rsidR="00450E1B" w:rsidRDefault="00450E1B" w:rsidP="00740882"/>
    <w:p w14:paraId="0D498ADB" w14:textId="77777777" w:rsidR="00450E1B" w:rsidRDefault="00450E1B" w:rsidP="00740882"/>
    <w:p w14:paraId="5960BC50" w14:textId="77777777" w:rsidR="00450E1B" w:rsidRDefault="00450E1B" w:rsidP="00740882"/>
    <w:p w14:paraId="6F253136" w14:textId="77777777" w:rsidR="00450E1B" w:rsidRDefault="00450E1B" w:rsidP="00740882"/>
    <w:p w14:paraId="00DDD0E5" w14:textId="77777777" w:rsidR="00450E1B" w:rsidRDefault="00450E1B" w:rsidP="00740882"/>
    <w:p w14:paraId="58A3806F" w14:textId="77777777" w:rsidR="00450E1B" w:rsidRDefault="00450E1B" w:rsidP="00740882"/>
    <w:p w14:paraId="138318B7" w14:textId="77777777" w:rsidR="00450E1B" w:rsidRDefault="00450E1B" w:rsidP="00740882"/>
    <w:p w14:paraId="2757E31F" w14:textId="77777777" w:rsidR="00450E1B" w:rsidRDefault="00450E1B" w:rsidP="00740882"/>
    <w:p w14:paraId="71B0F067" w14:textId="77777777" w:rsidR="00450E1B" w:rsidRDefault="00450E1B" w:rsidP="00740882"/>
    <w:p w14:paraId="2C039EF3" w14:textId="77777777" w:rsidR="00450E1B" w:rsidRDefault="00450E1B" w:rsidP="00740882"/>
    <w:p w14:paraId="21F589C0" w14:textId="77777777" w:rsidR="00450E1B" w:rsidRDefault="00450E1B" w:rsidP="00740882"/>
    <w:p w14:paraId="63B24A70" w14:textId="77777777" w:rsidR="00450E1B" w:rsidRDefault="00450E1B" w:rsidP="00740882"/>
    <w:p w14:paraId="49DE93A9" w14:textId="77777777" w:rsidR="00450E1B" w:rsidRDefault="00450E1B" w:rsidP="00740882"/>
    <w:p w14:paraId="7AD3A696" w14:textId="77777777" w:rsidR="00450E1B" w:rsidRDefault="00450E1B" w:rsidP="00740882"/>
    <w:p w14:paraId="24AAD3C9" w14:textId="77777777" w:rsidR="00450E1B" w:rsidRDefault="00450E1B" w:rsidP="00740882"/>
    <w:p w14:paraId="488B9345" w14:textId="77777777" w:rsidR="00450E1B" w:rsidRDefault="00450E1B" w:rsidP="00740882"/>
    <w:p w14:paraId="2D9DA252" w14:textId="77777777" w:rsidR="00450E1B" w:rsidRDefault="00450E1B" w:rsidP="00740882"/>
    <w:p w14:paraId="1368FEFB" w14:textId="77777777" w:rsidR="00450E1B" w:rsidRDefault="00450E1B" w:rsidP="00740882"/>
    <w:p w14:paraId="3E0A98D5" w14:textId="77777777" w:rsidR="00450E1B" w:rsidRDefault="00450E1B" w:rsidP="00740882"/>
    <w:p w14:paraId="3795FF51" w14:textId="77777777" w:rsidR="00450E1B" w:rsidRDefault="00450E1B" w:rsidP="00740882"/>
    <w:p w14:paraId="10709B66" w14:textId="77777777" w:rsidR="00450E1B" w:rsidRDefault="00450E1B" w:rsidP="00740882"/>
    <w:p w14:paraId="4B064AC8" w14:textId="77777777" w:rsidR="00450E1B" w:rsidRDefault="00450E1B" w:rsidP="00740882"/>
    <w:p w14:paraId="4B6FB35F" w14:textId="77777777" w:rsidR="00450E1B" w:rsidRDefault="00450E1B" w:rsidP="00740882"/>
    <w:p w14:paraId="17411FC0" w14:textId="77777777" w:rsidR="00450E1B" w:rsidRDefault="00450E1B" w:rsidP="00740882"/>
    <w:p w14:paraId="386BD33B" w14:textId="77777777" w:rsidR="00450E1B" w:rsidRDefault="00450E1B" w:rsidP="00740882"/>
    <w:p w14:paraId="1B93470B" w14:textId="77777777" w:rsidR="00450E1B" w:rsidRDefault="00450E1B" w:rsidP="00740882"/>
    <w:p w14:paraId="7C1924D8" w14:textId="77777777" w:rsidR="00450E1B" w:rsidRDefault="00450E1B" w:rsidP="00740882"/>
    <w:p w14:paraId="6BA766FB" w14:textId="77777777" w:rsidR="00450E1B" w:rsidRDefault="00450E1B" w:rsidP="00740882"/>
    <w:p w14:paraId="10269669" w14:textId="77777777" w:rsidR="00450E1B" w:rsidRDefault="00450E1B" w:rsidP="00740882"/>
    <w:p w14:paraId="3364EAED" w14:textId="77777777" w:rsidR="00450E1B" w:rsidRDefault="00450E1B" w:rsidP="00740882"/>
    <w:p w14:paraId="41954317" w14:textId="77777777" w:rsidR="00450E1B" w:rsidRDefault="00450E1B" w:rsidP="00740882"/>
    <w:p w14:paraId="163B9DA7" w14:textId="77777777" w:rsidR="00450E1B" w:rsidRDefault="00450E1B" w:rsidP="00740882"/>
    <w:p w14:paraId="081BD069" w14:textId="77777777" w:rsidR="00450E1B" w:rsidRDefault="00450E1B" w:rsidP="00740882"/>
    <w:p w14:paraId="2E16FD39" w14:textId="77777777" w:rsidR="00450E1B" w:rsidRDefault="00450E1B" w:rsidP="00740882"/>
    <w:p w14:paraId="42FD4C92" w14:textId="77777777" w:rsidR="00450E1B" w:rsidRDefault="00450E1B" w:rsidP="00740882"/>
    <w:p w14:paraId="0A6F6737" w14:textId="77777777" w:rsidR="00450E1B" w:rsidRDefault="00450E1B" w:rsidP="00740882"/>
    <w:p w14:paraId="6ED76B37" w14:textId="77777777" w:rsidR="00450E1B" w:rsidRDefault="00450E1B" w:rsidP="00740882"/>
    <w:p w14:paraId="59390CB3" w14:textId="77777777" w:rsidR="00450E1B" w:rsidRDefault="00450E1B" w:rsidP="00740882"/>
    <w:p w14:paraId="7CA90245" w14:textId="77777777" w:rsidR="00450E1B" w:rsidRDefault="00450E1B" w:rsidP="00740882"/>
    <w:p w14:paraId="7AC909B3" w14:textId="77777777" w:rsidR="00450E1B" w:rsidRDefault="00450E1B" w:rsidP="00740882"/>
    <w:p w14:paraId="0D8602F4" w14:textId="77777777" w:rsidR="00450E1B" w:rsidRDefault="00450E1B" w:rsidP="00740882"/>
    <w:p w14:paraId="692C05E8" w14:textId="77777777" w:rsidR="00450E1B" w:rsidRDefault="00450E1B" w:rsidP="00740882"/>
    <w:p w14:paraId="58EB891F" w14:textId="77777777" w:rsidR="00450E1B" w:rsidRDefault="00450E1B" w:rsidP="00740882"/>
    <w:p w14:paraId="5EF83D0E" w14:textId="77777777" w:rsidR="00450E1B" w:rsidRDefault="00450E1B" w:rsidP="00740882"/>
    <w:p w14:paraId="744B3745" w14:textId="77777777" w:rsidR="00450E1B" w:rsidRDefault="00450E1B" w:rsidP="00740882"/>
    <w:p w14:paraId="04945592" w14:textId="77777777" w:rsidR="00450E1B" w:rsidRDefault="00450E1B" w:rsidP="00740882"/>
    <w:p w14:paraId="49A36D1F" w14:textId="77777777" w:rsidR="00450E1B" w:rsidRDefault="00450E1B" w:rsidP="00740882"/>
    <w:p w14:paraId="1D9E291D" w14:textId="77777777" w:rsidR="00450E1B" w:rsidRDefault="00450E1B" w:rsidP="00740882"/>
    <w:p w14:paraId="579BF1C2" w14:textId="77777777" w:rsidR="00450E1B" w:rsidRDefault="00450E1B" w:rsidP="00740882"/>
    <w:p w14:paraId="14969079" w14:textId="77777777" w:rsidR="00450E1B" w:rsidRDefault="00450E1B" w:rsidP="00740882"/>
    <w:p w14:paraId="6F312222" w14:textId="77777777" w:rsidR="00450E1B" w:rsidRDefault="00450E1B" w:rsidP="00740882"/>
    <w:p w14:paraId="4AF76AB0" w14:textId="77777777" w:rsidR="00450E1B" w:rsidRDefault="00450E1B" w:rsidP="00740882"/>
    <w:p w14:paraId="10C4B0FD" w14:textId="77777777" w:rsidR="00450E1B" w:rsidRDefault="00450E1B" w:rsidP="00740882"/>
    <w:p w14:paraId="64C6A596" w14:textId="77777777" w:rsidR="00450E1B" w:rsidRDefault="00450E1B" w:rsidP="00740882"/>
    <w:p w14:paraId="33CB56DE" w14:textId="77777777" w:rsidR="00450E1B" w:rsidRDefault="00450E1B" w:rsidP="00740882"/>
    <w:p w14:paraId="1AD0414B" w14:textId="77777777" w:rsidR="00450E1B" w:rsidRDefault="00450E1B" w:rsidP="00740882"/>
    <w:p w14:paraId="42658807" w14:textId="77777777" w:rsidR="00450E1B" w:rsidRDefault="00450E1B" w:rsidP="00740882"/>
    <w:p w14:paraId="4C204DB5" w14:textId="77777777" w:rsidR="00450E1B" w:rsidRDefault="00450E1B" w:rsidP="00740882"/>
    <w:p w14:paraId="0E51F871" w14:textId="77777777" w:rsidR="00450E1B" w:rsidRDefault="00450E1B" w:rsidP="00740882"/>
    <w:p w14:paraId="79B4B8CD" w14:textId="77777777" w:rsidR="00450E1B" w:rsidRDefault="00450E1B" w:rsidP="00740882"/>
    <w:p w14:paraId="252281B1" w14:textId="77777777" w:rsidR="00450E1B" w:rsidRDefault="00450E1B" w:rsidP="00740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3E15B" w14:textId="77777777" w:rsidR="00D0404D" w:rsidRDefault="00A1057E" w:rsidP="00D93F68">
    <w:pPr>
      <w:pStyle w:val="Footer"/>
      <w:tabs>
        <w:tab w:val="clear" w:pos="4252"/>
        <w:tab w:val="clear" w:pos="8504"/>
        <w:tab w:val="left" w:pos="3150"/>
      </w:tabs>
      <w:jc w:val="center"/>
    </w:pPr>
    <w:r>
      <w:rPr>
        <w:rStyle w:val="PageNumber"/>
      </w:rPr>
      <w:fldChar w:fldCharType="begin"/>
    </w:r>
    <w:r w:rsidR="00D0404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2435">
      <w:rPr>
        <w:rStyle w:val="PageNumber"/>
        <w:noProof/>
      </w:rPr>
      <w:t>2</w:t>
    </w:r>
    <w:r>
      <w:rPr>
        <w:rStyle w:val="PageNumber"/>
      </w:rPr>
      <w:fldChar w:fldCharType="end"/>
    </w:r>
    <w:r w:rsidR="00D0404D">
      <w:rPr>
        <w:rStyle w:val="PageNumber"/>
        <w:rFonts w:hint="eastAsia"/>
      </w:rPr>
      <w:t>/</w:t>
    </w:r>
    <w:r>
      <w:rPr>
        <w:rStyle w:val="PageNumber"/>
      </w:rPr>
      <w:fldChar w:fldCharType="begin"/>
    </w:r>
    <w:r w:rsidR="00D0404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2435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6A047" w14:textId="77777777" w:rsidR="00450E1B" w:rsidRDefault="00450E1B" w:rsidP="00740882">
      <w:r>
        <w:separator/>
      </w:r>
    </w:p>
    <w:p w14:paraId="494F9311" w14:textId="77777777" w:rsidR="00450E1B" w:rsidRDefault="00450E1B" w:rsidP="00740882"/>
    <w:p w14:paraId="0CC9D3C3" w14:textId="77777777" w:rsidR="00450E1B" w:rsidRDefault="00450E1B" w:rsidP="00740882"/>
    <w:p w14:paraId="35CD987D" w14:textId="77777777" w:rsidR="00450E1B" w:rsidRDefault="00450E1B" w:rsidP="00740882"/>
    <w:p w14:paraId="2B5FB32D" w14:textId="77777777" w:rsidR="00450E1B" w:rsidRDefault="00450E1B" w:rsidP="00740882"/>
    <w:p w14:paraId="11698EEE" w14:textId="77777777" w:rsidR="00450E1B" w:rsidRDefault="00450E1B" w:rsidP="00740882"/>
    <w:p w14:paraId="199D022D" w14:textId="77777777" w:rsidR="00450E1B" w:rsidRDefault="00450E1B" w:rsidP="00740882"/>
    <w:p w14:paraId="3769374A" w14:textId="77777777" w:rsidR="00450E1B" w:rsidRDefault="00450E1B" w:rsidP="00740882"/>
    <w:p w14:paraId="5A7ADB89" w14:textId="77777777" w:rsidR="00450E1B" w:rsidRDefault="00450E1B" w:rsidP="00740882"/>
    <w:p w14:paraId="364505D0" w14:textId="77777777" w:rsidR="00450E1B" w:rsidRDefault="00450E1B" w:rsidP="00740882"/>
    <w:p w14:paraId="10FCDDBF" w14:textId="77777777" w:rsidR="00450E1B" w:rsidRDefault="00450E1B" w:rsidP="00740882"/>
    <w:p w14:paraId="4FD3B26A" w14:textId="77777777" w:rsidR="00450E1B" w:rsidRDefault="00450E1B" w:rsidP="00740882"/>
    <w:p w14:paraId="07707809" w14:textId="77777777" w:rsidR="00450E1B" w:rsidRDefault="00450E1B" w:rsidP="00740882"/>
    <w:p w14:paraId="00B9977D" w14:textId="77777777" w:rsidR="00450E1B" w:rsidRDefault="00450E1B" w:rsidP="00740882"/>
    <w:p w14:paraId="6AF53BF2" w14:textId="77777777" w:rsidR="00450E1B" w:rsidRDefault="00450E1B" w:rsidP="00740882"/>
    <w:p w14:paraId="5D09B331" w14:textId="77777777" w:rsidR="00450E1B" w:rsidRDefault="00450E1B" w:rsidP="00740882"/>
    <w:p w14:paraId="582C42FB" w14:textId="77777777" w:rsidR="00450E1B" w:rsidRDefault="00450E1B" w:rsidP="00740882"/>
    <w:p w14:paraId="35126B67" w14:textId="77777777" w:rsidR="00450E1B" w:rsidRDefault="00450E1B" w:rsidP="00740882"/>
    <w:p w14:paraId="1EAF2E8E" w14:textId="77777777" w:rsidR="00450E1B" w:rsidRDefault="00450E1B" w:rsidP="00740882"/>
    <w:p w14:paraId="4199B2C9" w14:textId="77777777" w:rsidR="00450E1B" w:rsidRDefault="00450E1B" w:rsidP="00740882"/>
    <w:p w14:paraId="406CA183" w14:textId="77777777" w:rsidR="00450E1B" w:rsidRDefault="00450E1B" w:rsidP="00740882"/>
    <w:p w14:paraId="227CE5EC" w14:textId="77777777" w:rsidR="00450E1B" w:rsidRDefault="00450E1B" w:rsidP="00740882"/>
    <w:p w14:paraId="2C8D6594" w14:textId="77777777" w:rsidR="00450E1B" w:rsidRDefault="00450E1B" w:rsidP="00740882"/>
    <w:p w14:paraId="477EA63F" w14:textId="77777777" w:rsidR="00450E1B" w:rsidRDefault="00450E1B" w:rsidP="00740882"/>
    <w:p w14:paraId="60BCA3AA" w14:textId="77777777" w:rsidR="00450E1B" w:rsidRDefault="00450E1B" w:rsidP="00740882"/>
    <w:p w14:paraId="3FDF965C" w14:textId="77777777" w:rsidR="00450E1B" w:rsidRDefault="00450E1B" w:rsidP="00740882"/>
    <w:p w14:paraId="7F982CF2" w14:textId="77777777" w:rsidR="00450E1B" w:rsidRDefault="00450E1B" w:rsidP="00740882"/>
    <w:p w14:paraId="0C0144D7" w14:textId="77777777" w:rsidR="00450E1B" w:rsidRDefault="00450E1B" w:rsidP="00740882"/>
    <w:p w14:paraId="27BAA893" w14:textId="77777777" w:rsidR="00450E1B" w:rsidRDefault="00450E1B" w:rsidP="00740882"/>
    <w:p w14:paraId="3EE1D948" w14:textId="77777777" w:rsidR="00450E1B" w:rsidRDefault="00450E1B" w:rsidP="00740882"/>
    <w:p w14:paraId="79597CBD" w14:textId="77777777" w:rsidR="00450E1B" w:rsidRDefault="00450E1B" w:rsidP="00740882"/>
    <w:p w14:paraId="791359D7" w14:textId="77777777" w:rsidR="00450E1B" w:rsidRDefault="00450E1B" w:rsidP="00740882"/>
    <w:p w14:paraId="766A7E9E" w14:textId="77777777" w:rsidR="00450E1B" w:rsidRDefault="00450E1B" w:rsidP="00740882"/>
    <w:p w14:paraId="6E887ACB" w14:textId="77777777" w:rsidR="00450E1B" w:rsidRDefault="00450E1B" w:rsidP="00740882"/>
    <w:p w14:paraId="04DBA048" w14:textId="77777777" w:rsidR="00450E1B" w:rsidRDefault="00450E1B" w:rsidP="00740882"/>
    <w:p w14:paraId="78A0983C" w14:textId="77777777" w:rsidR="00450E1B" w:rsidRDefault="00450E1B" w:rsidP="00740882"/>
    <w:p w14:paraId="43FD2AD6" w14:textId="77777777" w:rsidR="00450E1B" w:rsidRDefault="00450E1B" w:rsidP="00740882"/>
    <w:p w14:paraId="62612317" w14:textId="77777777" w:rsidR="00450E1B" w:rsidRDefault="00450E1B" w:rsidP="00740882"/>
    <w:p w14:paraId="438C10E8" w14:textId="77777777" w:rsidR="00450E1B" w:rsidRDefault="00450E1B" w:rsidP="00740882"/>
    <w:p w14:paraId="6F716F2B" w14:textId="77777777" w:rsidR="00450E1B" w:rsidRDefault="00450E1B" w:rsidP="00740882"/>
    <w:p w14:paraId="6DC2AB1F" w14:textId="77777777" w:rsidR="00450E1B" w:rsidRDefault="00450E1B" w:rsidP="00740882"/>
    <w:p w14:paraId="602BB0AE" w14:textId="77777777" w:rsidR="00450E1B" w:rsidRDefault="00450E1B" w:rsidP="00740882"/>
    <w:p w14:paraId="0725FD20" w14:textId="77777777" w:rsidR="00450E1B" w:rsidRDefault="00450E1B" w:rsidP="00740882"/>
    <w:p w14:paraId="576C560B" w14:textId="77777777" w:rsidR="00450E1B" w:rsidRDefault="00450E1B" w:rsidP="00740882"/>
    <w:p w14:paraId="722DBE48" w14:textId="77777777" w:rsidR="00450E1B" w:rsidRDefault="00450E1B" w:rsidP="00740882"/>
    <w:p w14:paraId="5FE9CBA3" w14:textId="77777777" w:rsidR="00450E1B" w:rsidRDefault="00450E1B" w:rsidP="00740882"/>
    <w:p w14:paraId="2736133E" w14:textId="77777777" w:rsidR="00450E1B" w:rsidRDefault="00450E1B" w:rsidP="00740882"/>
    <w:p w14:paraId="608D01FF" w14:textId="77777777" w:rsidR="00450E1B" w:rsidRDefault="00450E1B" w:rsidP="00740882"/>
    <w:p w14:paraId="1C9270A0" w14:textId="77777777" w:rsidR="00450E1B" w:rsidRDefault="00450E1B" w:rsidP="00740882"/>
    <w:p w14:paraId="38F76D90" w14:textId="77777777" w:rsidR="00450E1B" w:rsidRDefault="00450E1B" w:rsidP="00740882"/>
    <w:p w14:paraId="0732F313" w14:textId="77777777" w:rsidR="00450E1B" w:rsidRDefault="00450E1B" w:rsidP="00740882"/>
    <w:p w14:paraId="48A3D780" w14:textId="77777777" w:rsidR="00450E1B" w:rsidRDefault="00450E1B" w:rsidP="00740882"/>
    <w:p w14:paraId="508F1ACC" w14:textId="77777777" w:rsidR="00450E1B" w:rsidRDefault="00450E1B" w:rsidP="00740882"/>
    <w:p w14:paraId="1D03E106" w14:textId="77777777" w:rsidR="00450E1B" w:rsidRDefault="00450E1B" w:rsidP="00740882"/>
    <w:p w14:paraId="38DC5FA6" w14:textId="77777777" w:rsidR="00450E1B" w:rsidRDefault="00450E1B" w:rsidP="00740882"/>
    <w:p w14:paraId="794E2D2E" w14:textId="77777777" w:rsidR="00450E1B" w:rsidRDefault="00450E1B" w:rsidP="00740882"/>
    <w:p w14:paraId="472841A9" w14:textId="77777777" w:rsidR="00450E1B" w:rsidRDefault="00450E1B" w:rsidP="00740882"/>
    <w:p w14:paraId="6E6BC549" w14:textId="77777777" w:rsidR="00450E1B" w:rsidRDefault="00450E1B" w:rsidP="00740882"/>
    <w:p w14:paraId="377C7A01" w14:textId="77777777" w:rsidR="00450E1B" w:rsidRDefault="00450E1B" w:rsidP="00740882"/>
    <w:p w14:paraId="3D615533" w14:textId="77777777" w:rsidR="00450E1B" w:rsidRDefault="00450E1B" w:rsidP="00740882"/>
    <w:p w14:paraId="5A0E6163" w14:textId="77777777" w:rsidR="00450E1B" w:rsidRDefault="00450E1B" w:rsidP="00740882"/>
    <w:p w14:paraId="74BB0753" w14:textId="77777777" w:rsidR="00450E1B" w:rsidRDefault="00450E1B" w:rsidP="00740882"/>
    <w:p w14:paraId="4614FEBA" w14:textId="77777777" w:rsidR="00450E1B" w:rsidRDefault="00450E1B" w:rsidP="00740882"/>
    <w:p w14:paraId="2E7CFDEA" w14:textId="77777777" w:rsidR="00450E1B" w:rsidRDefault="00450E1B" w:rsidP="00740882"/>
    <w:p w14:paraId="0C25B368" w14:textId="77777777" w:rsidR="00450E1B" w:rsidRDefault="00450E1B" w:rsidP="00740882"/>
    <w:p w14:paraId="1D605581" w14:textId="77777777" w:rsidR="00450E1B" w:rsidRDefault="00450E1B" w:rsidP="00740882"/>
    <w:p w14:paraId="13BCFC99" w14:textId="77777777" w:rsidR="00450E1B" w:rsidRDefault="00450E1B" w:rsidP="00740882"/>
    <w:p w14:paraId="54333F0A" w14:textId="77777777" w:rsidR="00450E1B" w:rsidRDefault="00450E1B" w:rsidP="00740882"/>
    <w:p w14:paraId="4D064B15" w14:textId="77777777" w:rsidR="00450E1B" w:rsidRDefault="00450E1B" w:rsidP="00740882"/>
    <w:p w14:paraId="057B466A" w14:textId="77777777" w:rsidR="00450E1B" w:rsidRDefault="00450E1B" w:rsidP="00740882"/>
    <w:p w14:paraId="6549058E" w14:textId="77777777" w:rsidR="00450E1B" w:rsidRDefault="00450E1B" w:rsidP="00740882"/>
    <w:p w14:paraId="3D670981" w14:textId="77777777" w:rsidR="00450E1B" w:rsidRDefault="00450E1B" w:rsidP="00740882"/>
    <w:p w14:paraId="34E46970" w14:textId="77777777" w:rsidR="00450E1B" w:rsidRDefault="00450E1B" w:rsidP="00740882"/>
    <w:p w14:paraId="39ADC3C8" w14:textId="77777777" w:rsidR="00450E1B" w:rsidRDefault="00450E1B" w:rsidP="00740882"/>
    <w:p w14:paraId="5A3C9E2E" w14:textId="77777777" w:rsidR="00450E1B" w:rsidRDefault="00450E1B" w:rsidP="00740882"/>
    <w:p w14:paraId="628D3256" w14:textId="77777777" w:rsidR="00450E1B" w:rsidRDefault="00450E1B" w:rsidP="00740882"/>
    <w:p w14:paraId="5DD0EF19" w14:textId="77777777" w:rsidR="00450E1B" w:rsidRDefault="00450E1B" w:rsidP="00740882"/>
    <w:p w14:paraId="33717477" w14:textId="77777777" w:rsidR="00450E1B" w:rsidRDefault="00450E1B" w:rsidP="00740882"/>
    <w:p w14:paraId="228DBFAA" w14:textId="77777777" w:rsidR="00450E1B" w:rsidRDefault="00450E1B" w:rsidP="00740882"/>
    <w:p w14:paraId="32FEACB5" w14:textId="77777777" w:rsidR="00450E1B" w:rsidRDefault="00450E1B" w:rsidP="00740882"/>
    <w:p w14:paraId="6F346E53" w14:textId="77777777" w:rsidR="00450E1B" w:rsidRDefault="00450E1B" w:rsidP="00740882"/>
    <w:p w14:paraId="4979466F" w14:textId="77777777" w:rsidR="00450E1B" w:rsidRDefault="00450E1B" w:rsidP="00740882"/>
    <w:p w14:paraId="4C8FF9E6" w14:textId="77777777" w:rsidR="00450E1B" w:rsidRDefault="00450E1B" w:rsidP="00740882"/>
    <w:p w14:paraId="4A72C3C5" w14:textId="77777777" w:rsidR="00450E1B" w:rsidRDefault="00450E1B" w:rsidP="00740882"/>
    <w:p w14:paraId="2FCD46E4" w14:textId="77777777" w:rsidR="00450E1B" w:rsidRDefault="00450E1B" w:rsidP="00740882"/>
    <w:p w14:paraId="71256900" w14:textId="77777777" w:rsidR="00450E1B" w:rsidRDefault="00450E1B" w:rsidP="00740882"/>
    <w:p w14:paraId="433A0C7A" w14:textId="77777777" w:rsidR="00450E1B" w:rsidRDefault="00450E1B" w:rsidP="00740882"/>
    <w:p w14:paraId="24FD7851" w14:textId="77777777" w:rsidR="00450E1B" w:rsidRDefault="00450E1B" w:rsidP="00740882"/>
    <w:p w14:paraId="2AFD86A8" w14:textId="77777777" w:rsidR="00450E1B" w:rsidRDefault="00450E1B" w:rsidP="00740882"/>
    <w:p w14:paraId="5B239C98" w14:textId="77777777" w:rsidR="00450E1B" w:rsidRDefault="00450E1B" w:rsidP="00740882"/>
    <w:p w14:paraId="003B4A97" w14:textId="77777777" w:rsidR="00450E1B" w:rsidRDefault="00450E1B" w:rsidP="00740882"/>
    <w:p w14:paraId="7DA92E63" w14:textId="77777777" w:rsidR="00450E1B" w:rsidRDefault="00450E1B" w:rsidP="00740882"/>
    <w:p w14:paraId="5E657A42" w14:textId="77777777" w:rsidR="00450E1B" w:rsidRDefault="00450E1B" w:rsidP="00740882"/>
    <w:p w14:paraId="76102C96" w14:textId="77777777" w:rsidR="00450E1B" w:rsidRDefault="00450E1B" w:rsidP="00740882"/>
    <w:p w14:paraId="658B64EF" w14:textId="77777777" w:rsidR="00450E1B" w:rsidRDefault="00450E1B" w:rsidP="00740882"/>
    <w:p w14:paraId="2FAC1B23" w14:textId="77777777" w:rsidR="00450E1B" w:rsidRDefault="00450E1B" w:rsidP="00740882"/>
    <w:p w14:paraId="7899E048" w14:textId="77777777" w:rsidR="00450E1B" w:rsidRDefault="00450E1B" w:rsidP="00740882"/>
    <w:p w14:paraId="423E30CD" w14:textId="77777777" w:rsidR="00450E1B" w:rsidRDefault="00450E1B" w:rsidP="00740882"/>
    <w:p w14:paraId="66E3120B" w14:textId="77777777" w:rsidR="00450E1B" w:rsidRDefault="00450E1B" w:rsidP="00740882"/>
    <w:p w14:paraId="30382D94" w14:textId="77777777" w:rsidR="00450E1B" w:rsidRDefault="00450E1B" w:rsidP="00740882"/>
    <w:p w14:paraId="76394AB9" w14:textId="77777777" w:rsidR="00450E1B" w:rsidRDefault="00450E1B" w:rsidP="00740882"/>
    <w:p w14:paraId="0EF491BF" w14:textId="77777777" w:rsidR="00450E1B" w:rsidRDefault="00450E1B" w:rsidP="00740882"/>
    <w:p w14:paraId="57880DA6" w14:textId="77777777" w:rsidR="00450E1B" w:rsidRDefault="00450E1B" w:rsidP="00740882"/>
    <w:p w14:paraId="19807B2A" w14:textId="77777777" w:rsidR="00450E1B" w:rsidRDefault="00450E1B" w:rsidP="00740882"/>
    <w:p w14:paraId="7101B646" w14:textId="77777777" w:rsidR="00450E1B" w:rsidRDefault="00450E1B" w:rsidP="00740882"/>
    <w:p w14:paraId="69BA8839" w14:textId="77777777" w:rsidR="00450E1B" w:rsidRDefault="00450E1B" w:rsidP="00740882"/>
    <w:p w14:paraId="3408E905" w14:textId="77777777" w:rsidR="00450E1B" w:rsidRDefault="00450E1B" w:rsidP="00740882"/>
    <w:p w14:paraId="54E03763" w14:textId="77777777" w:rsidR="00450E1B" w:rsidRDefault="00450E1B" w:rsidP="00740882"/>
    <w:p w14:paraId="38B9B140" w14:textId="77777777" w:rsidR="00450E1B" w:rsidRDefault="00450E1B" w:rsidP="00740882"/>
    <w:p w14:paraId="46D1A763" w14:textId="77777777" w:rsidR="00450E1B" w:rsidRDefault="00450E1B" w:rsidP="00740882"/>
    <w:p w14:paraId="740F5136" w14:textId="77777777" w:rsidR="00450E1B" w:rsidRDefault="00450E1B" w:rsidP="00740882"/>
    <w:p w14:paraId="0AAB7311" w14:textId="77777777" w:rsidR="00450E1B" w:rsidRDefault="00450E1B" w:rsidP="00740882"/>
    <w:p w14:paraId="6E69FCC2" w14:textId="77777777" w:rsidR="00450E1B" w:rsidRDefault="00450E1B" w:rsidP="00740882"/>
    <w:p w14:paraId="73129768" w14:textId="77777777" w:rsidR="00450E1B" w:rsidRDefault="00450E1B" w:rsidP="00740882"/>
    <w:p w14:paraId="2B477794" w14:textId="77777777" w:rsidR="00450E1B" w:rsidRDefault="00450E1B" w:rsidP="00740882"/>
    <w:p w14:paraId="6FC339E9" w14:textId="77777777" w:rsidR="00450E1B" w:rsidRDefault="00450E1B" w:rsidP="00740882"/>
    <w:p w14:paraId="2F9194FC" w14:textId="77777777" w:rsidR="00450E1B" w:rsidRDefault="00450E1B" w:rsidP="00740882"/>
    <w:p w14:paraId="7F0D4C67" w14:textId="77777777" w:rsidR="00450E1B" w:rsidRDefault="00450E1B" w:rsidP="00740882"/>
    <w:p w14:paraId="3C3908D9" w14:textId="77777777" w:rsidR="00450E1B" w:rsidRDefault="00450E1B" w:rsidP="00740882"/>
  </w:footnote>
  <w:footnote w:type="continuationSeparator" w:id="0">
    <w:p w14:paraId="12AC8181" w14:textId="77777777" w:rsidR="00450E1B" w:rsidRDefault="00450E1B" w:rsidP="00740882">
      <w:r>
        <w:continuationSeparator/>
      </w:r>
    </w:p>
    <w:p w14:paraId="7EF0EA22" w14:textId="77777777" w:rsidR="00450E1B" w:rsidRDefault="00450E1B" w:rsidP="00740882"/>
    <w:p w14:paraId="7B5303FF" w14:textId="77777777" w:rsidR="00450E1B" w:rsidRDefault="00450E1B" w:rsidP="00740882"/>
    <w:p w14:paraId="3ACD5256" w14:textId="77777777" w:rsidR="00450E1B" w:rsidRDefault="00450E1B" w:rsidP="00740882"/>
    <w:p w14:paraId="71DC7B17" w14:textId="77777777" w:rsidR="00450E1B" w:rsidRDefault="00450E1B" w:rsidP="00740882"/>
    <w:p w14:paraId="326B16FE" w14:textId="77777777" w:rsidR="00450E1B" w:rsidRDefault="00450E1B" w:rsidP="00740882"/>
    <w:p w14:paraId="515DEF01" w14:textId="77777777" w:rsidR="00450E1B" w:rsidRDefault="00450E1B" w:rsidP="00740882"/>
    <w:p w14:paraId="1BA6E650" w14:textId="77777777" w:rsidR="00450E1B" w:rsidRDefault="00450E1B" w:rsidP="00740882"/>
    <w:p w14:paraId="6CDE4295" w14:textId="77777777" w:rsidR="00450E1B" w:rsidRDefault="00450E1B" w:rsidP="00740882"/>
    <w:p w14:paraId="25AD3ED3" w14:textId="77777777" w:rsidR="00450E1B" w:rsidRDefault="00450E1B" w:rsidP="00740882"/>
    <w:p w14:paraId="024FDF53" w14:textId="77777777" w:rsidR="00450E1B" w:rsidRDefault="00450E1B" w:rsidP="00740882"/>
    <w:p w14:paraId="4D372F3F" w14:textId="77777777" w:rsidR="00450E1B" w:rsidRDefault="00450E1B" w:rsidP="00740882"/>
    <w:p w14:paraId="591C514A" w14:textId="77777777" w:rsidR="00450E1B" w:rsidRDefault="00450E1B" w:rsidP="00740882"/>
    <w:p w14:paraId="2E6766B7" w14:textId="77777777" w:rsidR="00450E1B" w:rsidRDefault="00450E1B" w:rsidP="00740882"/>
    <w:p w14:paraId="4FDC445C" w14:textId="77777777" w:rsidR="00450E1B" w:rsidRDefault="00450E1B" w:rsidP="00740882"/>
    <w:p w14:paraId="50375B02" w14:textId="77777777" w:rsidR="00450E1B" w:rsidRDefault="00450E1B" w:rsidP="00740882"/>
    <w:p w14:paraId="76AB308B" w14:textId="77777777" w:rsidR="00450E1B" w:rsidRDefault="00450E1B" w:rsidP="00740882"/>
    <w:p w14:paraId="20723604" w14:textId="77777777" w:rsidR="00450E1B" w:rsidRDefault="00450E1B" w:rsidP="00740882"/>
    <w:p w14:paraId="588EF21F" w14:textId="77777777" w:rsidR="00450E1B" w:rsidRDefault="00450E1B" w:rsidP="00740882"/>
    <w:p w14:paraId="7EEB71B7" w14:textId="77777777" w:rsidR="00450E1B" w:rsidRDefault="00450E1B" w:rsidP="00740882"/>
    <w:p w14:paraId="29766D3F" w14:textId="77777777" w:rsidR="00450E1B" w:rsidRDefault="00450E1B" w:rsidP="00740882"/>
    <w:p w14:paraId="3F49D5CA" w14:textId="77777777" w:rsidR="00450E1B" w:rsidRDefault="00450E1B" w:rsidP="00740882"/>
    <w:p w14:paraId="0E9B804D" w14:textId="77777777" w:rsidR="00450E1B" w:rsidRDefault="00450E1B" w:rsidP="00740882"/>
    <w:p w14:paraId="7E95BC3F" w14:textId="77777777" w:rsidR="00450E1B" w:rsidRDefault="00450E1B" w:rsidP="00740882"/>
    <w:p w14:paraId="5163B885" w14:textId="77777777" w:rsidR="00450E1B" w:rsidRDefault="00450E1B" w:rsidP="00740882"/>
    <w:p w14:paraId="79AA9510" w14:textId="77777777" w:rsidR="00450E1B" w:rsidRDefault="00450E1B" w:rsidP="00740882"/>
    <w:p w14:paraId="20258358" w14:textId="77777777" w:rsidR="00450E1B" w:rsidRDefault="00450E1B" w:rsidP="00740882"/>
    <w:p w14:paraId="5A2C9C9C" w14:textId="77777777" w:rsidR="00450E1B" w:rsidRDefault="00450E1B" w:rsidP="00740882"/>
    <w:p w14:paraId="7C80FE1C" w14:textId="77777777" w:rsidR="00450E1B" w:rsidRDefault="00450E1B" w:rsidP="00740882"/>
    <w:p w14:paraId="7BA17885" w14:textId="77777777" w:rsidR="00450E1B" w:rsidRDefault="00450E1B" w:rsidP="00740882"/>
    <w:p w14:paraId="7C998C5C" w14:textId="77777777" w:rsidR="00450E1B" w:rsidRDefault="00450E1B" w:rsidP="00740882"/>
    <w:p w14:paraId="29AAA3FA" w14:textId="77777777" w:rsidR="00450E1B" w:rsidRDefault="00450E1B" w:rsidP="00740882"/>
    <w:p w14:paraId="12617FB8" w14:textId="77777777" w:rsidR="00450E1B" w:rsidRDefault="00450E1B" w:rsidP="00740882"/>
    <w:p w14:paraId="416D7DC6" w14:textId="77777777" w:rsidR="00450E1B" w:rsidRDefault="00450E1B" w:rsidP="00740882"/>
    <w:p w14:paraId="207EFD28" w14:textId="77777777" w:rsidR="00450E1B" w:rsidRDefault="00450E1B" w:rsidP="00740882"/>
    <w:p w14:paraId="42C2B468" w14:textId="77777777" w:rsidR="00450E1B" w:rsidRDefault="00450E1B" w:rsidP="00740882"/>
    <w:p w14:paraId="428FE18F" w14:textId="77777777" w:rsidR="00450E1B" w:rsidRDefault="00450E1B" w:rsidP="00740882"/>
    <w:p w14:paraId="24CCF462" w14:textId="77777777" w:rsidR="00450E1B" w:rsidRDefault="00450E1B" w:rsidP="00740882"/>
    <w:p w14:paraId="65C80760" w14:textId="77777777" w:rsidR="00450E1B" w:rsidRDefault="00450E1B" w:rsidP="00740882"/>
    <w:p w14:paraId="45CFDB6C" w14:textId="77777777" w:rsidR="00450E1B" w:rsidRDefault="00450E1B" w:rsidP="00740882"/>
    <w:p w14:paraId="52218724" w14:textId="77777777" w:rsidR="00450E1B" w:rsidRDefault="00450E1B" w:rsidP="00740882"/>
    <w:p w14:paraId="6B4A3FCD" w14:textId="77777777" w:rsidR="00450E1B" w:rsidRDefault="00450E1B" w:rsidP="00740882"/>
    <w:p w14:paraId="1A7E7F81" w14:textId="77777777" w:rsidR="00450E1B" w:rsidRDefault="00450E1B" w:rsidP="00740882"/>
    <w:p w14:paraId="01EE3E3A" w14:textId="77777777" w:rsidR="00450E1B" w:rsidRDefault="00450E1B" w:rsidP="00740882"/>
    <w:p w14:paraId="2BD5D9B0" w14:textId="77777777" w:rsidR="00450E1B" w:rsidRDefault="00450E1B" w:rsidP="00740882"/>
    <w:p w14:paraId="460D0BA2" w14:textId="77777777" w:rsidR="00450E1B" w:rsidRDefault="00450E1B" w:rsidP="00740882"/>
    <w:p w14:paraId="7D841665" w14:textId="77777777" w:rsidR="00450E1B" w:rsidRDefault="00450E1B" w:rsidP="00740882"/>
    <w:p w14:paraId="4F5C2B02" w14:textId="77777777" w:rsidR="00450E1B" w:rsidRDefault="00450E1B" w:rsidP="00740882"/>
    <w:p w14:paraId="1DEAD18E" w14:textId="77777777" w:rsidR="00450E1B" w:rsidRDefault="00450E1B" w:rsidP="00740882"/>
    <w:p w14:paraId="547608A8" w14:textId="77777777" w:rsidR="00450E1B" w:rsidRDefault="00450E1B" w:rsidP="00740882"/>
    <w:p w14:paraId="4F36E73A" w14:textId="77777777" w:rsidR="00450E1B" w:rsidRDefault="00450E1B" w:rsidP="00740882"/>
    <w:p w14:paraId="08517FE1" w14:textId="77777777" w:rsidR="00450E1B" w:rsidRDefault="00450E1B" w:rsidP="00740882"/>
    <w:p w14:paraId="39A38C1E" w14:textId="77777777" w:rsidR="00450E1B" w:rsidRDefault="00450E1B" w:rsidP="00740882"/>
    <w:p w14:paraId="52432946" w14:textId="77777777" w:rsidR="00450E1B" w:rsidRDefault="00450E1B" w:rsidP="00740882"/>
    <w:p w14:paraId="75933C1E" w14:textId="77777777" w:rsidR="00450E1B" w:rsidRDefault="00450E1B" w:rsidP="00740882"/>
    <w:p w14:paraId="2C763500" w14:textId="77777777" w:rsidR="00450E1B" w:rsidRDefault="00450E1B" w:rsidP="00740882"/>
    <w:p w14:paraId="4DDBFC45" w14:textId="77777777" w:rsidR="00450E1B" w:rsidRDefault="00450E1B" w:rsidP="00740882"/>
    <w:p w14:paraId="0B69B08C" w14:textId="77777777" w:rsidR="00450E1B" w:rsidRDefault="00450E1B" w:rsidP="00740882"/>
    <w:p w14:paraId="70A6974A" w14:textId="77777777" w:rsidR="00450E1B" w:rsidRDefault="00450E1B" w:rsidP="00740882"/>
    <w:p w14:paraId="4206E712" w14:textId="77777777" w:rsidR="00450E1B" w:rsidRDefault="00450E1B" w:rsidP="00740882"/>
    <w:p w14:paraId="1DDB7AAD" w14:textId="77777777" w:rsidR="00450E1B" w:rsidRDefault="00450E1B" w:rsidP="00740882"/>
    <w:p w14:paraId="07FE1039" w14:textId="77777777" w:rsidR="00450E1B" w:rsidRDefault="00450E1B" w:rsidP="00740882"/>
    <w:p w14:paraId="38C11839" w14:textId="77777777" w:rsidR="00450E1B" w:rsidRDefault="00450E1B" w:rsidP="00740882"/>
    <w:p w14:paraId="62CB216A" w14:textId="77777777" w:rsidR="00450E1B" w:rsidRDefault="00450E1B" w:rsidP="00740882"/>
    <w:p w14:paraId="25CDD021" w14:textId="77777777" w:rsidR="00450E1B" w:rsidRDefault="00450E1B" w:rsidP="00740882"/>
    <w:p w14:paraId="63B635B0" w14:textId="77777777" w:rsidR="00450E1B" w:rsidRDefault="00450E1B" w:rsidP="00740882"/>
    <w:p w14:paraId="60368783" w14:textId="77777777" w:rsidR="00450E1B" w:rsidRDefault="00450E1B" w:rsidP="00740882"/>
    <w:p w14:paraId="26F99FFB" w14:textId="77777777" w:rsidR="00450E1B" w:rsidRDefault="00450E1B" w:rsidP="00740882"/>
    <w:p w14:paraId="517B2F88" w14:textId="77777777" w:rsidR="00450E1B" w:rsidRDefault="00450E1B" w:rsidP="00740882"/>
    <w:p w14:paraId="7DDB5BF4" w14:textId="77777777" w:rsidR="00450E1B" w:rsidRDefault="00450E1B" w:rsidP="00740882"/>
    <w:p w14:paraId="6363A0E4" w14:textId="77777777" w:rsidR="00450E1B" w:rsidRDefault="00450E1B" w:rsidP="00740882"/>
    <w:p w14:paraId="00203169" w14:textId="77777777" w:rsidR="00450E1B" w:rsidRDefault="00450E1B" w:rsidP="00740882"/>
    <w:p w14:paraId="6E142FCE" w14:textId="77777777" w:rsidR="00450E1B" w:rsidRDefault="00450E1B" w:rsidP="00740882"/>
    <w:p w14:paraId="177AE78D" w14:textId="77777777" w:rsidR="00450E1B" w:rsidRDefault="00450E1B" w:rsidP="00740882"/>
    <w:p w14:paraId="6111DBDF" w14:textId="77777777" w:rsidR="00450E1B" w:rsidRDefault="00450E1B" w:rsidP="00740882"/>
    <w:p w14:paraId="052CD714" w14:textId="77777777" w:rsidR="00450E1B" w:rsidRDefault="00450E1B" w:rsidP="00740882"/>
    <w:p w14:paraId="2443BE4F" w14:textId="77777777" w:rsidR="00450E1B" w:rsidRDefault="00450E1B" w:rsidP="00740882"/>
    <w:p w14:paraId="55E89E56" w14:textId="77777777" w:rsidR="00450E1B" w:rsidRDefault="00450E1B" w:rsidP="00740882"/>
    <w:p w14:paraId="580F2793" w14:textId="77777777" w:rsidR="00450E1B" w:rsidRDefault="00450E1B" w:rsidP="00740882"/>
    <w:p w14:paraId="586E268A" w14:textId="77777777" w:rsidR="00450E1B" w:rsidRDefault="00450E1B" w:rsidP="00740882"/>
    <w:p w14:paraId="14C96ACE" w14:textId="77777777" w:rsidR="00450E1B" w:rsidRDefault="00450E1B" w:rsidP="00740882"/>
    <w:p w14:paraId="0E131F2E" w14:textId="77777777" w:rsidR="00450E1B" w:rsidRDefault="00450E1B" w:rsidP="00740882"/>
    <w:p w14:paraId="0E9FDFFC" w14:textId="77777777" w:rsidR="00450E1B" w:rsidRDefault="00450E1B" w:rsidP="00740882"/>
    <w:p w14:paraId="266089D6" w14:textId="77777777" w:rsidR="00450E1B" w:rsidRDefault="00450E1B" w:rsidP="00740882"/>
    <w:p w14:paraId="60948E90" w14:textId="77777777" w:rsidR="00450E1B" w:rsidRDefault="00450E1B" w:rsidP="00740882"/>
    <w:p w14:paraId="3E2E1084" w14:textId="77777777" w:rsidR="00450E1B" w:rsidRDefault="00450E1B" w:rsidP="00740882"/>
    <w:p w14:paraId="083C6881" w14:textId="77777777" w:rsidR="00450E1B" w:rsidRDefault="00450E1B" w:rsidP="00740882"/>
    <w:p w14:paraId="1081DA75" w14:textId="77777777" w:rsidR="00450E1B" w:rsidRDefault="00450E1B" w:rsidP="00740882"/>
    <w:p w14:paraId="60A679D1" w14:textId="77777777" w:rsidR="00450E1B" w:rsidRDefault="00450E1B" w:rsidP="00740882"/>
    <w:p w14:paraId="6D9C336B" w14:textId="77777777" w:rsidR="00450E1B" w:rsidRDefault="00450E1B" w:rsidP="00740882"/>
    <w:p w14:paraId="1C6D90AD" w14:textId="77777777" w:rsidR="00450E1B" w:rsidRDefault="00450E1B" w:rsidP="00740882"/>
    <w:p w14:paraId="3253F99E" w14:textId="77777777" w:rsidR="00450E1B" w:rsidRDefault="00450E1B" w:rsidP="00740882"/>
    <w:p w14:paraId="5A9BE1C9" w14:textId="77777777" w:rsidR="00450E1B" w:rsidRDefault="00450E1B" w:rsidP="00740882"/>
    <w:p w14:paraId="2931CF7C" w14:textId="77777777" w:rsidR="00450E1B" w:rsidRDefault="00450E1B" w:rsidP="00740882"/>
    <w:p w14:paraId="76F19E5C" w14:textId="77777777" w:rsidR="00450E1B" w:rsidRDefault="00450E1B" w:rsidP="00740882"/>
    <w:p w14:paraId="2E553937" w14:textId="77777777" w:rsidR="00450E1B" w:rsidRDefault="00450E1B" w:rsidP="00740882"/>
    <w:p w14:paraId="1680CE52" w14:textId="77777777" w:rsidR="00450E1B" w:rsidRDefault="00450E1B" w:rsidP="00740882"/>
    <w:p w14:paraId="6677E35F" w14:textId="77777777" w:rsidR="00450E1B" w:rsidRDefault="00450E1B" w:rsidP="00740882"/>
    <w:p w14:paraId="205AAD92" w14:textId="77777777" w:rsidR="00450E1B" w:rsidRDefault="00450E1B" w:rsidP="00740882"/>
    <w:p w14:paraId="51C18FC2" w14:textId="77777777" w:rsidR="00450E1B" w:rsidRDefault="00450E1B" w:rsidP="00740882"/>
    <w:p w14:paraId="09B4D787" w14:textId="77777777" w:rsidR="00450E1B" w:rsidRDefault="00450E1B" w:rsidP="00740882"/>
    <w:p w14:paraId="79BD058B" w14:textId="77777777" w:rsidR="00450E1B" w:rsidRDefault="00450E1B" w:rsidP="00740882"/>
    <w:p w14:paraId="638AABD7" w14:textId="77777777" w:rsidR="00450E1B" w:rsidRDefault="00450E1B" w:rsidP="00740882"/>
    <w:p w14:paraId="59EF4B2B" w14:textId="77777777" w:rsidR="00450E1B" w:rsidRDefault="00450E1B" w:rsidP="00740882"/>
    <w:p w14:paraId="4C239852" w14:textId="77777777" w:rsidR="00450E1B" w:rsidRDefault="00450E1B" w:rsidP="00740882"/>
    <w:p w14:paraId="0C976A9E" w14:textId="77777777" w:rsidR="00450E1B" w:rsidRDefault="00450E1B" w:rsidP="00740882"/>
    <w:p w14:paraId="27E1E74C" w14:textId="77777777" w:rsidR="00450E1B" w:rsidRDefault="00450E1B" w:rsidP="00740882"/>
    <w:p w14:paraId="2073156B" w14:textId="77777777" w:rsidR="00450E1B" w:rsidRDefault="00450E1B" w:rsidP="00740882"/>
    <w:p w14:paraId="7A09764B" w14:textId="77777777" w:rsidR="00450E1B" w:rsidRDefault="00450E1B" w:rsidP="00740882"/>
    <w:p w14:paraId="580C25F0" w14:textId="77777777" w:rsidR="00450E1B" w:rsidRDefault="00450E1B" w:rsidP="00740882"/>
    <w:p w14:paraId="65184A6B" w14:textId="77777777" w:rsidR="00450E1B" w:rsidRDefault="00450E1B" w:rsidP="00740882"/>
    <w:p w14:paraId="6FEBC9BA" w14:textId="77777777" w:rsidR="00450E1B" w:rsidRDefault="00450E1B" w:rsidP="00740882"/>
    <w:p w14:paraId="43A6E320" w14:textId="77777777" w:rsidR="00450E1B" w:rsidRDefault="00450E1B" w:rsidP="00740882"/>
    <w:p w14:paraId="74641485" w14:textId="77777777" w:rsidR="00450E1B" w:rsidRDefault="00450E1B" w:rsidP="00740882"/>
    <w:p w14:paraId="3E74209C" w14:textId="77777777" w:rsidR="00450E1B" w:rsidRDefault="00450E1B" w:rsidP="00740882"/>
    <w:p w14:paraId="0813E8E7" w14:textId="77777777" w:rsidR="00450E1B" w:rsidRDefault="00450E1B" w:rsidP="00740882"/>
    <w:p w14:paraId="7EDA8C6D" w14:textId="77777777" w:rsidR="00450E1B" w:rsidRDefault="00450E1B" w:rsidP="00740882"/>
    <w:p w14:paraId="214A3FBD" w14:textId="77777777" w:rsidR="00450E1B" w:rsidRDefault="00450E1B" w:rsidP="00740882"/>
    <w:p w14:paraId="387BFF2A" w14:textId="77777777" w:rsidR="00450E1B" w:rsidRDefault="00450E1B" w:rsidP="007408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4E753" w14:textId="77777777" w:rsidR="00D0404D" w:rsidRDefault="00D0404D" w:rsidP="00740882"/>
  <w:p w14:paraId="037B6566" w14:textId="77777777" w:rsidR="00D0404D" w:rsidRDefault="00D0404D" w:rsidP="00740882"/>
  <w:p w14:paraId="2FEDB27A" w14:textId="77777777" w:rsidR="00D0404D" w:rsidRDefault="00D0404D" w:rsidP="00740882"/>
  <w:p w14:paraId="4CE4C38B" w14:textId="77777777" w:rsidR="00D0404D" w:rsidRDefault="00D0404D" w:rsidP="00740882"/>
  <w:p w14:paraId="7F2E816F" w14:textId="77777777" w:rsidR="00D0404D" w:rsidRDefault="00D0404D" w:rsidP="00740882"/>
  <w:p w14:paraId="36288CA4" w14:textId="77777777" w:rsidR="00D0404D" w:rsidRDefault="00D0404D" w:rsidP="00740882"/>
  <w:p w14:paraId="4CA8393B" w14:textId="77777777" w:rsidR="00D0404D" w:rsidRDefault="00D0404D" w:rsidP="00740882"/>
  <w:p w14:paraId="6CA87B7A" w14:textId="77777777" w:rsidR="00D0404D" w:rsidRDefault="00D0404D" w:rsidP="00740882"/>
  <w:p w14:paraId="1695D881" w14:textId="77777777" w:rsidR="00D0404D" w:rsidRDefault="00D0404D" w:rsidP="00740882"/>
  <w:p w14:paraId="0D9F96F9" w14:textId="77777777" w:rsidR="00D0404D" w:rsidRDefault="00D0404D" w:rsidP="00740882"/>
  <w:p w14:paraId="3E6F7439" w14:textId="77777777" w:rsidR="00D0404D" w:rsidRDefault="00D0404D" w:rsidP="00740882"/>
  <w:p w14:paraId="54CA7729" w14:textId="77777777" w:rsidR="00D0404D" w:rsidRDefault="00D0404D" w:rsidP="00740882"/>
  <w:p w14:paraId="764A5288" w14:textId="77777777" w:rsidR="00D0404D" w:rsidRDefault="00D0404D" w:rsidP="00740882"/>
  <w:p w14:paraId="1C4D282A" w14:textId="77777777" w:rsidR="00D0404D" w:rsidRDefault="00D0404D" w:rsidP="00740882"/>
  <w:p w14:paraId="570A975E" w14:textId="77777777" w:rsidR="00D0404D" w:rsidRDefault="00D0404D" w:rsidP="00740882"/>
  <w:p w14:paraId="4C5DCF42" w14:textId="77777777" w:rsidR="00D0404D" w:rsidRDefault="00D0404D" w:rsidP="00740882"/>
  <w:p w14:paraId="45E4F636" w14:textId="77777777" w:rsidR="00D0404D" w:rsidRDefault="00D0404D" w:rsidP="00740882"/>
  <w:p w14:paraId="7BC64A48" w14:textId="77777777" w:rsidR="00D0404D" w:rsidRDefault="00D0404D" w:rsidP="00740882"/>
  <w:p w14:paraId="011CB61A" w14:textId="77777777" w:rsidR="00D0404D" w:rsidRDefault="00D0404D" w:rsidP="00740882"/>
  <w:p w14:paraId="4582C65B" w14:textId="77777777" w:rsidR="00D0404D" w:rsidRDefault="00D0404D" w:rsidP="00740882"/>
  <w:p w14:paraId="450072C4" w14:textId="77777777" w:rsidR="00D0404D" w:rsidRDefault="00D0404D" w:rsidP="00740882"/>
  <w:p w14:paraId="3D3FA91D" w14:textId="77777777" w:rsidR="00D0404D" w:rsidRDefault="00D0404D" w:rsidP="00740882"/>
  <w:p w14:paraId="4E478431" w14:textId="77777777" w:rsidR="00D0404D" w:rsidRDefault="00D0404D" w:rsidP="00740882"/>
  <w:p w14:paraId="28A730A8" w14:textId="77777777" w:rsidR="00D0404D" w:rsidRDefault="00D0404D" w:rsidP="00740882"/>
  <w:p w14:paraId="3102633E" w14:textId="77777777" w:rsidR="00D0404D" w:rsidRDefault="00D0404D" w:rsidP="00740882"/>
  <w:p w14:paraId="43A5FC91" w14:textId="77777777" w:rsidR="00D0404D" w:rsidRDefault="00D0404D" w:rsidP="00740882"/>
  <w:p w14:paraId="51D7259C" w14:textId="77777777" w:rsidR="00D0404D" w:rsidRDefault="00D0404D" w:rsidP="00740882"/>
  <w:p w14:paraId="45CAB0D5" w14:textId="77777777" w:rsidR="00D0404D" w:rsidRDefault="00D0404D" w:rsidP="00740882"/>
  <w:p w14:paraId="0BEEA915" w14:textId="77777777" w:rsidR="00D0404D" w:rsidRDefault="00D0404D" w:rsidP="00740882"/>
  <w:p w14:paraId="5DD94BF7" w14:textId="77777777" w:rsidR="00D0404D" w:rsidRDefault="00D0404D" w:rsidP="00740882"/>
  <w:p w14:paraId="74442B8D" w14:textId="77777777" w:rsidR="00D0404D" w:rsidRDefault="00D0404D" w:rsidP="00740882"/>
  <w:p w14:paraId="7647C4D8" w14:textId="77777777" w:rsidR="00D0404D" w:rsidRDefault="00D0404D" w:rsidP="00740882"/>
  <w:p w14:paraId="3A577FCA" w14:textId="77777777" w:rsidR="00D0404D" w:rsidRDefault="00D0404D" w:rsidP="00740882"/>
  <w:p w14:paraId="49CE42D2" w14:textId="77777777" w:rsidR="00D0404D" w:rsidRDefault="00D0404D" w:rsidP="00740882"/>
  <w:p w14:paraId="08E65559" w14:textId="77777777" w:rsidR="00D0404D" w:rsidRDefault="00D0404D" w:rsidP="00740882"/>
  <w:p w14:paraId="0764EFC2" w14:textId="77777777" w:rsidR="00D0404D" w:rsidRDefault="00D0404D" w:rsidP="00740882"/>
  <w:p w14:paraId="464E9056" w14:textId="77777777" w:rsidR="00D0404D" w:rsidRDefault="00D0404D" w:rsidP="00740882"/>
  <w:p w14:paraId="4F04092F" w14:textId="77777777" w:rsidR="00D0404D" w:rsidRDefault="00D0404D" w:rsidP="00740882"/>
  <w:p w14:paraId="68E13706" w14:textId="77777777" w:rsidR="00D0404D" w:rsidRDefault="00D0404D" w:rsidP="00740882"/>
  <w:p w14:paraId="2308D10D" w14:textId="77777777" w:rsidR="00D0404D" w:rsidRDefault="00D0404D" w:rsidP="00740882"/>
  <w:p w14:paraId="24489A78" w14:textId="77777777" w:rsidR="00D0404D" w:rsidRDefault="00D0404D" w:rsidP="00740882"/>
  <w:p w14:paraId="105AB0A8" w14:textId="77777777" w:rsidR="00D0404D" w:rsidRDefault="00D0404D" w:rsidP="00740882"/>
  <w:p w14:paraId="0237E651" w14:textId="77777777" w:rsidR="00D0404D" w:rsidRDefault="00D0404D" w:rsidP="00740882"/>
  <w:p w14:paraId="358B5744" w14:textId="77777777" w:rsidR="00D0404D" w:rsidRDefault="00D0404D" w:rsidP="00740882"/>
  <w:p w14:paraId="3D9F9B21" w14:textId="77777777" w:rsidR="00D0404D" w:rsidRDefault="00D0404D" w:rsidP="00740882"/>
  <w:p w14:paraId="2F0F2026" w14:textId="77777777" w:rsidR="00D0404D" w:rsidRDefault="00D0404D" w:rsidP="00740882"/>
  <w:p w14:paraId="72511F81" w14:textId="77777777" w:rsidR="00D0404D" w:rsidRDefault="00D0404D" w:rsidP="00740882"/>
  <w:p w14:paraId="2D327F91" w14:textId="77777777" w:rsidR="00D0404D" w:rsidRDefault="00D0404D" w:rsidP="00740882"/>
  <w:p w14:paraId="0554A024" w14:textId="77777777" w:rsidR="00D0404D" w:rsidRDefault="00D0404D" w:rsidP="00740882"/>
  <w:p w14:paraId="1A903CFA" w14:textId="77777777" w:rsidR="00D0404D" w:rsidRDefault="00D0404D" w:rsidP="00740882"/>
  <w:p w14:paraId="2A8009A1" w14:textId="77777777" w:rsidR="00D0404D" w:rsidRDefault="00D0404D" w:rsidP="00740882"/>
  <w:p w14:paraId="0CFE31EB" w14:textId="77777777" w:rsidR="00D0404D" w:rsidRDefault="00D0404D" w:rsidP="00740882"/>
  <w:p w14:paraId="0ECDC257" w14:textId="77777777" w:rsidR="00D0404D" w:rsidRDefault="00D0404D" w:rsidP="00740882"/>
  <w:p w14:paraId="06A53F67" w14:textId="77777777" w:rsidR="00D0404D" w:rsidRDefault="00D0404D" w:rsidP="00740882"/>
  <w:p w14:paraId="0C7E03F3" w14:textId="77777777" w:rsidR="00D0404D" w:rsidRDefault="00D0404D" w:rsidP="00740882"/>
  <w:p w14:paraId="596A3739" w14:textId="77777777" w:rsidR="00D0404D" w:rsidRDefault="00D0404D" w:rsidP="00740882"/>
  <w:p w14:paraId="5AD57D84" w14:textId="77777777" w:rsidR="00D0404D" w:rsidRDefault="00D0404D" w:rsidP="00740882"/>
  <w:p w14:paraId="4B3D1BCD" w14:textId="77777777" w:rsidR="00D0404D" w:rsidRDefault="00D0404D" w:rsidP="00740882"/>
  <w:p w14:paraId="02606211" w14:textId="77777777" w:rsidR="00D0404D" w:rsidRDefault="00D0404D" w:rsidP="00740882"/>
  <w:p w14:paraId="469ECA71" w14:textId="77777777" w:rsidR="00D0404D" w:rsidRDefault="00D0404D" w:rsidP="00740882"/>
  <w:p w14:paraId="54C92798" w14:textId="77777777" w:rsidR="00D0404D" w:rsidRDefault="00D0404D" w:rsidP="00740882"/>
  <w:p w14:paraId="4400DB32" w14:textId="77777777" w:rsidR="00D0404D" w:rsidRDefault="00D0404D" w:rsidP="00740882"/>
  <w:p w14:paraId="6FE5D2FF" w14:textId="77777777" w:rsidR="00D0404D" w:rsidRDefault="00D0404D" w:rsidP="00740882"/>
  <w:p w14:paraId="5EDC6590" w14:textId="77777777" w:rsidR="00D0404D" w:rsidRDefault="00D0404D" w:rsidP="00740882"/>
  <w:p w14:paraId="483138ED" w14:textId="77777777" w:rsidR="00D0404D" w:rsidRDefault="00D0404D" w:rsidP="00740882"/>
  <w:p w14:paraId="2361C05B" w14:textId="77777777" w:rsidR="00D0404D" w:rsidRDefault="00D0404D" w:rsidP="00740882"/>
  <w:p w14:paraId="781D17E1" w14:textId="77777777" w:rsidR="00D0404D" w:rsidRDefault="00D0404D" w:rsidP="00740882"/>
  <w:p w14:paraId="0F2A151E" w14:textId="77777777" w:rsidR="00D0404D" w:rsidRDefault="00D0404D" w:rsidP="00740882"/>
  <w:p w14:paraId="5C78D579" w14:textId="77777777" w:rsidR="00D0404D" w:rsidRDefault="00D0404D" w:rsidP="00740882"/>
  <w:p w14:paraId="22A257EE" w14:textId="77777777" w:rsidR="00D0404D" w:rsidRDefault="00D0404D" w:rsidP="00740882"/>
  <w:p w14:paraId="4913F830" w14:textId="77777777" w:rsidR="00D0404D" w:rsidRDefault="00D0404D" w:rsidP="00740882"/>
  <w:p w14:paraId="1E252228" w14:textId="77777777" w:rsidR="00D0404D" w:rsidRDefault="00D0404D" w:rsidP="00740882"/>
  <w:p w14:paraId="119C0E68" w14:textId="77777777" w:rsidR="00D0404D" w:rsidRDefault="00D0404D" w:rsidP="00740882"/>
  <w:p w14:paraId="2AE17643" w14:textId="77777777" w:rsidR="00D0404D" w:rsidRDefault="00D0404D" w:rsidP="00740882"/>
  <w:p w14:paraId="2682B0F2" w14:textId="77777777" w:rsidR="00D0404D" w:rsidRDefault="00D0404D" w:rsidP="00740882"/>
  <w:p w14:paraId="7ECB0E20" w14:textId="77777777" w:rsidR="00D0404D" w:rsidRDefault="00D0404D" w:rsidP="00740882"/>
  <w:p w14:paraId="4EE9D623" w14:textId="77777777" w:rsidR="00D0404D" w:rsidRDefault="00D0404D" w:rsidP="00740882"/>
  <w:p w14:paraId="7BC8E7EF" w14:textId="77777777" w:rsidR="00D0404D" w:rsidRDefault="00D0404D" w:rsidP="00740882"/>
  <w:p w14:paraId="6576B941" w14:textId="77777777" w:rsidR="00D0404D" w:rsidRDefault="00D0404D" w:rsidP="00740882"/>
  <w:p w14:paraId="16ADCF27" w14:textId="77777777" w:rsidR="00D0404D" w:rsidRDefault="00D0404D" w:rsidP="00740882"/>
  <w:p w14:paraId="24F0CB29" w14:textId="77777777" w:rsidR="00D0404D" w:rsidRDefault="00D0404D" w:rsidP="00740882"/>
  <w:p w14:paraId="44AE9C04" w14:textId="77777777" w:rsidR="00D0404D" w:rsidRDefault="00D0404D" w:rsidP="00740882"/>
  <w:p w14:paraId="79A4212A" w14:textId="77777777" w:rsidR="00D0404D" w:rsidRDefault="00D0404D" w:rsidP="00740882"/>
  <w:p w14:paraId="28992EB0" w14:textId="77777777" w:rsidR="00D0404D" w:rsidRDefault="00D0404D" w:rsidP="00740882"/>
  <w:p w14:paraId="17A0D51B" w14:textId="77777777" w:rsidR="00D0404D" w:rsidRDefault="00D0404D" w:rsidP="00740882"/>
  <w:p w14:paraId="101C2502" w14:textId="77777777" w:rsidR="00D0404D" w:rsidRDefault="00D0404D" w:rsidP="00740882"/>
  <w:p w14:paraId="22C47A0C" w14:textId="77777777" w:rsidR="00D0404D" w:rsidRDefault="00D0404D" w:rsidP="00740882"/>
  <w:p w14:paraId="668ADA4D" w14:textId="77777777" w:rsidR="00D0404D" w:rsidRDefault="00D0404D" w:rsidP="00740882"/>
  <w:p w14:paraId="77E5A1CC" w14:textId="77777777" w:rsidR="00D0404D" w:rsidRDefault="00D0404D" w:rsidP="00740882"/>
  <w:p w14:paraId="3F7D098B" w14:textId="77777777" w:rsidR="00D0404D" w:rsidRDefault="00D0404D" w:rsidP="00740882"/>
  <w:p w14:paraId="3AE3EBD8" w14:textId="77777777" w:rsidR="00D0404D" w:rsidRDefault="00D0404D" w:rsidP="00740882"/>
  <w:p w14:paraId="54DB88D8" w14:textId="77777777" w:rsidR="00D0404D" w:rsidRDefault="00D0404D" w:rsidP="00740882"/>
  <w:p w14:paraId="051DBC56" w14:textId="77777777" w:rsidR="00D0404D" w:rsidRDefault="00D0404D" w:rsidP="00740882"/>
  <w:p w14:paraId="60CED800" w14:textId="77777777" w:rsidR="00D0404D" w:rsidRDefault="00D0404D" w:rsidP="00740882"/>
  <w:p w14:paraId="7A417102" w14:textId="77777777" w:rsidR="00D0404D" w:rsidRDefault="00D0404D" w:rsidP="00740882"/>
  <w:p w14:paraId="3B9940FA" w14:textId="77777777" w:rsidR="00D0404D" w:rsidRDefault="00D0404D" w:rsidP="00740882"/>
  <w:p w14:paraId="015E9C5A" w14:textId="77777777" w:rsidR="00D0404D" w:rsidRDefault="00D0404D" w:rsidP="00740882"/>
  <w:p w14:paraId="25A0E0E5" w14:textId="77777777" w:rsidR="00D0404D" w:rsidRDefault="00D0404D" w:rsidP="00740882"/>
  <w:p w14:paraId="27E06D83" w14:textId="77777777" w:rsidR="00D0404D" w:rsidRDefault="00D0404D" w:rsidP="00740882"/>
  <w:p w14:paraId="67D60208" w14:textId="77777777" w:rsidR="00D0404D" w:rsidRDefault="00D0404D" w:rsidP="00740882"/>
  <w:p w14:paraId="1818E163" w14:textId="77777777" w:rsidR="00D0404D" w:rsidRDefault="00D0404D" w:rsidP="00740882"/>
  <w:p w14:paraId="0D8B4120" w14:textId="77777777" w:rsidR="00D0404D" w:rsidRDefault="00D0404D" w:rsidP="00740882"/>
  <w:p w14:paraId="324E17E8" w14:textId="77777777" w:rsidR="00D0404D" w:rsidRDefault="00D0404D" w:rsidP="00740882"/>
  <w:p w14:paraId="78F7EA5B" w14:textId="77777777" w:rsidR="00D0404D" w:rsidRDefault="00D0404D" w:rsidP="00740882"/>
  <w:p w14:paraId="59E6A569" w14:textId="77777777" w:rsidR="00D0404D" w:rsidRDefault="00D0404D" w:rsidP="00740882"/>
  <w:p w14:paraId="00648CD5" w14:textId="77777777" w:rsidR="00D0404D" w:rsidRDefault="00D0404D" w:rsidP="00740882"/>
  <w:p w14:paraId="2C7B7922" w14:textId="77777777" w:rsidR="00D0404D" w:rsidRDefault="00D0404D" w:rsidP="00740882"/>
  <w:p w14:paraId="17E2D836" w14:textId="77777777" w:rsidR="00D0404D" w:rsidRDefault="00D0404D" w:rsidP="00740882"/>
  <w:p w14:paraId="748D3CB9" w14:textId="77777777" w:rsidR="00D0404D" w:rsidRDefault="00D0404D" w:rsidP="00740882"/>
  <w:p w14:paraId="695F6C62" w14:textId="77777777" w:rsidR="00D0404D" w:rsidRDefault="00D0404D" w:rsidP="00740882"/>
  <w:p w14:paraId="0CCDCA17" w14:textId="77777777" w:rsidR="00D0404D" w:rsidRDefault="00D0404D" w:rsidP="00740882"/>
  <w:p w14:paraId="4DCE89B4" w14:textId="77777777" w:rsidR="00D0404D" w:rsidRDefault="00D0404D" w:rsidP="00740882"/>
  <w:p w14:paraId="0785A4D2" w14:textId="77777777" w:rsidR="00D0404D" w:rsidRDefault="00D0404D" w:rsidP="00740882"/>
  <w:p w14:paraId="2D10CB61" w14:textId="77777777" w:rsidR="00D0404D" w:rsidRDefault="00D0404D" w:rsidP="00740882"/>
  <w:p w14:paraId="78571FD4" w14:textId="77777777" w:rsidR="00D0404D" w:rsidRDefault="00D0404D" w:rsidP="00740882"/>
  <w:p w14:paraId="416CEED1" w14:textId="77777777" w:rsidR="00D0404D" w:rsidRDefault="00D0404D" w:rsidP="00740882"/>
  <w:p w14:paraId="0B12A9DC" w14:textId="77777777" w:rsidR="00D0404D" w:rsidRDefault="00D0404D" w:rsidP="00740882"/>
  <w:p w14:paraId="660B1FE8" w14:textId="77777777" w:rsidR="00D0404D" w:rsidRDefault="00D0404D" w:rsidP="007408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5A55" w14:textId="77777777" w:rsidR="00D0404D" w:rsidRDefault="00D0404D" w:rsidP="00D93F68">
    <w:pPr>
      <w:pStyle w:val="Header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9.5pt;height:9.5pt" o:bullet="t">
        <v:imagedata r:id="rId1" o:title="BD21335_"/>
      </v:shape>
    </w:pict>
  </w:numPicBullet>
  <w:abstractNum w:abstractNumId="0" w15:restartNumberingAfterBreak="0">
    <w:nsid w:val="FFFFFF80"/>
    <w:multiLevelType w:val="singleLevel"/>
    <w:tmpl w:val="9A121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936FA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FBE1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3E6EE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C4A57D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17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AE9"/>
    <w:rsid w:val="0051025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38029534"/>
  <w15:docId w15:val="{10F4BFA8-D04B-4698-B7D4-3B4A70B1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Heading4">
    <w:name w:val="heading 4"/>
    <w:basedOn w:val="Normal"/>
    <w:next w:val="Normal"/>
    <w:qFormat/>
    <w:rsid w:val="00DF201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qFormat/>
    <w:rsid w:val="00DF201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F2014"/>
    <w:pPr>
      <w:keepNext/>
      <w:outlineLvl w:val="6"/>
    </w:pPr>
  </w:style>
  <w:style w:type="paragraph" w:styleId="Heading8">
    <w:name w:val="heading 8"/>
    <w:basedOn w:val="Normal"/>
    <w:next w:val="Normal"/>
    <w:qFormat/>
    <w:rsid w:val="00DF2014"/>
    <w:pPr>
      <w:keepNext/>
      <w:outlineLvl w:val="7"/>
    </w:pPr>
  </w:style>
  <w:style w:type="paragraph" w:styleId="Heading9">
    <w:name w:val="heading 9"/>
    <w:basedOn w:val="Normal"/>
    <w:next w:val="Normal"/>
    <w:qFormat/>
    <w:rsid w:val="00DF2014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mm">
    <w:name w:val="スタイル 左 :  14.8 mm"/>
    <w:basedOn w:val="Normal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oList"/>
    <w:rsid w:val="00813405"/>
    <w:pPr>
      <w:numPr>
        <w:numId w:val="1"/>
      </w:numPr>
    </w:pPr>
  </w:style>
  <w:style w:type="table" w:styleId="TableProfessional">
    <w:name w:val="Table Professional"/>
    <w:basedOn w:val="TableNormal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TOC2">
    <w:name w:val="toc 2"/>
    <w:basedOn w:val="Normal"/>
    <w:next w:val="Normal"/>
    <w:autoRedefine/>
    <w:uiPriority w:val="39"/>
    <w:rsid w:val="00016ADB"/>
    <w:pPr>
      <w:ind w:leftChars="100" w:left="210"/>
    </w:pPr>
  </w:style>
  <w:style w:type="character" w:styleId="Hyperlink">
    <w:name w:val="Hyperlink"/>
    <w:basedOn w:val="DefaultParagraphFont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oList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oList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oList"/>
    <w:rsid w:val="002E5342"/>
    <w:pPr>
      <w:numPr>
        <w:numId w:val="4"/>
      </w:numPr>
    </w:pPr>
  </w:style>
  <w:style w:type="character" w:styleId="FollowedHyperlink">
    <w:name w:val="FollowedHyperlink"/>
    <w:basedOn w:val="DefaultParagraphFont"/>
    <w:rsid w:val="00331797"/>
    <w:rPr>
      <w:color w:val="800080"/>
      <w:u w:val="single"/>
    </w:rPr>
  </w:style>
  <w:style w:type="paragraph" w:styleId="Header">
    <w:name w:val="header"/>
    <w:basedOn w:val="Normal"/>
    <w:rsid w:val="00F375C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F375CF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F375CF"/>
  </w:style>
  <w:style w:type="numbering" w:customStyle="1" w:styleId="1">
    <w:name w:val="スタイル スタイル 箇条書き1 + アウトライン番号"/>
    <w:basedOn w:val="NoList"/>
    <w:rsid w:val="00926056"/>
    <w:pPr>
      <w:numPr>
        <w:numId w:val="5"/>
      </w:numPr>
    </w:pPr>
  </w:style>
  <w:style w:type="numbering" w:customStyle="1" w:styleId="a">
    <w:name w:val="スタイル 段落番号"/>
    <w:basedOn w:val="NoList"/>
    <w:rsid w:val="0005214D"/>
    <w:pPr>
      <w:numPr>
        <w:numId w:val="6"/>
      </w:numPr>
    </w:pPr>
  </w:style>
  <w:style w:type="paragraph" w:styleId="TOC3">
    <w:name w:val="toc 3"/>
    <w:basedOn w:val="Normal"/>
    <w:next w:val="Normal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Heading2"/>
    <w:link w:val="2Century0"/>
    <w:autoRedefine/>
    <w:rsid w:val="00CF0EFC"/>
    <w:rPr>
      <w:rFonts w:ascii="Century" w:eastAsia="MS Mincho" w:hAnsi="Century"/>
    </w:rPr>
  </w:style>
  <w:style w:type="character" w:customStyle="1" w:styleId="Heading2Char">
    <w:name w:val="Heading 2 Char"/>
    <w:basedOn w:val="DefaultParagraphFont"/>
    <w:link w:val="Heading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Heading2Char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86125"/>
    <w:pPr>
      <w:ind w:leftChars="400" w:left="840"/>
    </w:pPr>
    <w:rPr>
      <w:sz w:val="21"/>
    </w:rPr>
  </w:style>
  <w:style w:type="paragraph" w:styleId="BalloonText">
    <w:name w:val="Balloon Text"/>
    <w:basedOn w:val="Normal"/>
    <w:link w:val="BalloonTextChar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E52EDD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E52EDD"/>
    <w:rPr>
      <w:rFonts w:ascii="MS UI Gothic" w:eastAsia="MS UI Gothic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D7277"/>
    <w:rPr>
      <w:kern w:val="2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">
    <w:name w:val="スタイル 見出し 1 + 段落前 :  1 行"/>
    <w:basedOn w:val="Heading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Heading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Heading1"/>
    <w:rsid w:val="00C2433F"/>
    <w:pPr>
      <w:numPr>
        <w:numId w:val="8"/>
      </w:numPr>
    </w:pPr>
    <w:rPr>
      <w:rFonts w:cs="MS Mincho"/>
      <w:szCs w:val="20"/>
    </w:rPr>
  </w:style>
  <w:style w:type="paragraph" w:styleId="ListBullet">
    <w:name w:val="List Bullet"/>
    <w:basedOn w:val="Normal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DEF83-2DCE-4D21-8931-D5C825AE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1051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6821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A. J</cp:lastModifiedBy>
  <cp:revision>20</cp:revision>
  <cp:lastPrinted>2019-06-23T06:26:00Z</cp:lastPrinted>
  <dcterms:created xsi:type="dcterms:W3CDTF">2019-05-18T01:30:00Z</dcterms:created>
  <dcterms:modified xsi:type="dcterms:W3CDTF">2020-05-06T22:43:00Z</dcterms:modified>
</cp:coreProperties>
</file>