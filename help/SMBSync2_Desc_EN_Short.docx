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0110949" w:displacedByCustomXml="next"/>
    <w:sdt>
      <w:sdtPr>
        <w:rPr>
          <w:rFonts w:ascii="Century" w:eastAsia="MS Mincho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2407E6" w14:textId="77777777" w:rsidR="00055287" w:rsidRDefault="00055287">
          <w:pPr>
            <w:pStyle w:val="TOCHeading"/>
          </w:pPr>
          <w:r>
            <w:rPr>
              <w:rFonts w:hint="eastAsia"/>
              <w:lang w:val="ja-JP"/>
            </w:rPr>
            <w:t>目次</w:t>
          </w:r>
        </w:p>
        <w:p w14:paraId="664FD26D" w14:textId="77777777" w:rsidR="009713D4" w:rsidRDefault="00E40D10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055287">
            <w:instrText xml:space="preserve"> TOC \o "1-3" \h \z \u </w:instrText>
          </w:r>
          <w:r>
            <w:fldChar w:fldCharType="separate"/>
          </w:r>
          <w:r w:rsidR="00866227">
            <w:fldChar w:fldCharType="begin"/>
          </w:r>
          <w:r w:rsidR="00866227">
            <w:instrText xml:space="preserve"> HYPERLINK \l "_Toc12563471" </w:instrText>
          </w:r>
          <w:r w:rsidR="00866227">
            <w:fldChar w:fldCharType="separate"/>
          </w:r>
          <w:r w:rsidR="009713D4" w:rsidRPr="005B684D">
            <w:rPr>
              <w:rStyle w:val="Hyperlink"/>
              <w:noProof/>
            </w:rPr>
            <w:t>1.Fuction</w:t>
          </w:r>
          <w:ins w:id="1" w:author="Ahmed" w:date="2020-05-06T13:55:00Z">
            <w:r w:rsidR="00B548B3">
              <w:rPr>
                <w:rStyle w:val="Hyperlink"/>
                <w:noProof/>
              </w:rPr>
              <w:t>s</w:t>
            </w:r>
          </w:ins>
          <w:r w:rsidR="009713D4">
            <w:rPr>
              <w:noProof/>
              <w:webHidden/>
            </w:rPr>
            <w:tab/>
          </w:r>
          <w:r w:rsidR="009713D4">
            <w:rPr>
              <w:noProof/>
              <w:webHidden/>
            </w:rPr>
            <w:fldChar w:fldCharType="begin"/>
          </w:r>
          <w:r w:rsidR="009713D4">
            <w:rPr>
              <w:noProof/>
              <w:webHidden/>
            </w:rPr>
            <w:instrText xml:space="preserve"> PAGEREF _Toc12563471 \h </w:instrText>
          </w:r>
          <w:r w:rsidR="009713D4">
            <w:rPr>
              <w:noProof/>
              <w:webHidden/>
            </w:rPr>
          </w:r>
          <w:r w:rsidR="009713D4">
            <w:rPr>
              <w:noProof/>
              <w:webHidden/>
            </w:rPr>
            <w:fldChar w:fldCharType="separate"/>
          </w:r>
          <w:r w:rsidR="009713D4">
            <w:rPr>
              <w:noProof/>
              <w:webHidden/>
            </w:rPr>
            <w:t>1</w:t>
          </w:r>
          <w:r w:rsidR="009713D4">
            <w:rPr>
              <w:noProof/>
              <w:webHidden/>
            </w:rPr>
            <w:fldChar w:fldCharType="end"/>
          </w:r>
          <w:r w:rsidR="00866227">
            <w:rPr>
              <w:noProof/>
            </w:rPr>
            <w:fldChar w:fldCharType="end"/>
          </w:r>
        </w:p>
        <w:p w14:paraId="1F489191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2" w:history="1">
            <w:r w:rsidR="009713D4" w:rsidRPr="005B684D">
              <w:rPr>
                <w:rStyle w:val="Hyperlink"/>
                <w:noProof/>
              </w:rPr>
              <w:t>2. Permissions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_Toc12563472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2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3E0525B8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3" w:history="1">
            <w:r w:rsidR="009713D4" w:rsidRPr="005B684D">
              <w:rPr>
                <w:rStyle w:val="Hyperlink"/>
                <w:noProof/>
              </w:rPr>
              <w:t>2.1 Location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_Toc12563473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2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6684C69A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4" w:history="1">
            <w:r w:rsidR="009713D4" w:rsidRPr="005B684D">
              <w:rPr>
                <w:rStyle w:val="Hyperlink"/>
                <w:noProof/>
              </w:rPr>
              <w:t>2.2 Photos/Media/Files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_Toc12563474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2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0EC3FC15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5" w:history="1">
            <w:r w:rsidR="009713D4" w:rsidRPr="005B684D">
              <w:rPr>
                <w:rStyle w:val="Hyperlink"/>
                <w:noProof/>
              </w:rPr>
              <w:t>2.3 Storage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_Toc12563475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2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0FAA67F5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6" w:history="1">
            <w:r w:rsidR="009713D4" w:rsidRPr="005B684D">
              <w:rPr>
                <w:rStyle w:val="Hyperlink"/>
                <w:noProof/>
              </w:rPr>
              <w:t>2.4 Wi-Fi Connection infomation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_Toc12563476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2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1762C992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7" w:history="1">
            <w:r w:rsidR="009713D4" w:rsidRPr="005B684D">
              <w:rPr>
                <w:rStyle w:val="Hyperlink"/>
                <w:noProof/>
              </w:rPr>
              <w:t>2.5 Other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_Toc12563477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43DB95EB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8" w:history="1">
            <w:r w:rsidR="009713D4" w:rsidRPr="005B684D">
              <w:rPr>
                <w:rStyle w:val="Hyperlink"/>
                <w:noProof/>
              </w:rPr>
              <w:t>2.5.1 view network connections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_Toc12563478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5A1334D5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79" w:history="1">
            <w:r w:rsidR="009713D4" w:rsidRPr="005B684D">
              <w:rPr>
                <w:rStyle w:val="Hyperlink"/>
                <w:noProof/>
              </w:rPr>
              <w:t>2.5.2 connect and disconnect from Wi-Fi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_Toc12563479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2DDEAEC4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0" w:history="1">
            <w:r w:rsidR="009713D4" w:rsidRPr="005B684D">
              <w:rPr>
                <w:rStyle w:val="Hyperlink"/>
                <w:noProof/>
              </w:rPr>
              <w:t>2.5.3 full network access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_Toc12563480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52E35172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1" w:history="1">
            <w:r w:rsidR="009713D4" w:rsidRPr="005B684D">
              <w:rPr>
                <w:rStyle w:val="Hyperlink"/>
                <w:noProof/>
              </w:rPr>
              <w:t>2.5.4 run at startup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_Toc12563481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75B85DC0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2" w:history="1">
            <w:r w:rsidR="009713D4" w:rsidRPr="005B684D">
              <w:rPr>
                <w:rStyle w:val="Hyperlink"/>
                <w:noProof/>
              </w:rPr>
              <w:t>2.5.5 control vibration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_Toc12563482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3CF178B3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3" w:history="1">
            <w:r w:rsidR="009713D4" w:rsidRPr="005B684D">
              <w:rPr>
                <w:rStyle w:val="Hyperlink"/>
                <w:noProof/>
              </w:rPr>
              <w:t>2.5.6 prevent device from sleeping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_Toc12563483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16B03EE0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4" w:history="1">
            <w:r w:rsidR="009713D4" w:rsidRPr="005B684D">
              <w:rPr>
                <w:rStyle w:val="Hyperlink"/>
                <w:noProof/>
              </w:rPr>
              <w:t>2.5.7 install shortcuts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_Toc12563484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0268D4AC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5" w:history="1">
            <w:r w:rsidR="009713D4" w:rsidRPr="005B684D">
              <w:rPr>
                <w:rStyle w:val="Hyperlink"/>
                <w:noProof/>
              </w:rPr>
              <w:t>3. Data recorded by the app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_Toc12563485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0AB36DEE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6" w:history="1">
            <w:r w:rsidR="009713D4" w:rsidRPr="005B684D">
              <w:rPr>
                <w:rStyle w:val="Hyperlink"/>
                <w:noProof/>
              </w:rPr>
              <w:t>3.1.Synchronization task list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_Toc12563486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208CF3B8" w14:textId="77777777" w:rsidR="009713D4" w:rsidRDefault="00A1468A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7" w:history="1">
            <w:r w:rsidR="009713D4" w:rsidRPr="005B684D">
              <w:rPr>
                <w:rStyle w:val="Hyperlink"/>
                <w:noProof/>
              </w:rPr>
              <w:t>3.2.App activity record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_Toc12563487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3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5A6EA36A" w14:textId="77777777" w:rsidR="009713D4" w:rsidRDefault="00866227" w:rsidP="009713D4">
          <w:pPr>
            <w:pStyle w:val="TOC3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"_Toc12563488" </w:instrText>
          </w:r>
          <w:r>
            <w:fldChar w:fldCharType="separate"/>
          </w:r>
          <w:r w:rsidR="009713D4" w:rsidRPr="005B684D">
            <w:rPr>
              <w:rStyle w:val="Hyperlink"/>
              <w:noProof/>
            </w:rPr>
            <w:t>3.3.</w:t>
          </w:r>
          <w:ins w:id="2" w:author="Ahmed" w:date="2020-05-06T13:57:00Z">
            <w:r w:rsidR="00647C79" w:rsidRPr="00647C79">
              <w:t xml:space="preserve"> </w:t>
            </w:r>
            <w:r w:rsidR="00647C79" w:rsidRPr="00647C79">
              <w:rPr>
                <w:rStyle w:val="Hyperlink"/>
                <w:noProof/>
              </w:rPr>
              <w:t>Exported settings and Sync task list</w:t>
            </w:r>
            <w:r w:rsidR="00647C79" w:rsidRPr="00647C79" w:rsidDel="00647C79">
              <w:rPr>
                <w:rStyle w:val="Hyperlink"/>
                <w:noProof/>
              </w:rPr>
              <w:t xml:space="preserve"> </w:t>
            </w:r>
          </w:ins>
          <w:del w:id="3" w:author="Ahmed" w:date="2020-05-06T13:57:00Z">
            <w:r w:rsidR="009713D4" w:rsidRPr="005B684D" w:rsidDel="00647C79">
              <w:rPr>
                <w:rStyle w:val="Hyperlink"/>
                <w:noProof/>
              </w:rPr>
              <w:delText>Sync task list exported</w:delText>
            </w:r>
          </w:del>
          <w:r w:rsidR="009713D4">
            <w:rPr>
              <w:noProof/>
              <w:webHidden/>
            </w:rPr>
            <w:tab/>
          </w:r>
          <w:r w:rsidR="009713D4">
            <w:rPr>
              <w:noProof/>
              <w:webHidden/>
            </w:rPr>
            <w:fldChar w:fldCharType="begin"/>
          </w:r>
          <w:r w:rsidR="009713D4">
            <w:rPr>
              <w:noProof/>
              <w:webHidden/>
            </w:rPr>
            <w:instrText xml:space="preserve"> PAGEREF _Toc12563488 \h </w:instrText>
          </w:r>
          <w:r w:rsidR="009713D4">
            <w:rPr>
              <w:noProof/>
              <w:webHidden/>
            </w:rPr>
          </w:r>
          <w:r w:rsidR="009713D4">
            <w:rPr>
              <w:noProof/>
              <w:webHidden/>
            </w:rPr>
            <w:fldChar w:fldCharType="separate"/>
          </w:r>
          <w:r w:rsidR="009713D4">
            <w:rPr>
              <w:noProof/>
              <w:webHidden/>
            </w:rPr>
            <w:t>4</w:t>
          </w:r>
          <w:r w:rsidR="009713D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17FF255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89" w:history="1">
            <w:r w:rsidR="009713D4" w:rsidRPr="005B684D">
              <w:rPr>
                <w:rStyle w:val="Hyperlink"/>
                <w:noProof/>
              </w:rPr>
              <w:t>4.FAQs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_Toc12563489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4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0480A0B7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90" w:history="1">
            <w:r w:rsidR="009713D4" w:rsidRPr="005B684D">
              <w:rPr>
                <w:rStyle w:val="Hyperlink"/>
                <w:noProof/>
              </w:rPr>
              <w:t>5.Library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_Toc12563490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4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55A24D4B" w14:textId="77777777" w:rsidR="009713D4" w:rsidRDefault="00A1468A" w:rsidP="009713D4">
          <w:pPr>
            <w:pStyle w:val="TOC2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563491" w:history="1">
            <w:r w:rsidR="009713D4" w:rsidRPr="005B684D">
              <w:rPr>
                <w:rStyle w:val="Hyperlink"/>
                <w:noProof/>
              </w:rPr>
              <w:t>6.Documents</w:t>
            </w:r>
            <w:r w:rsidR="009713D4">
              <w:rPr>
                <w:noProof/>
                <w:webHidden/>
              </w:rPr>
              <w:tab/>
            </w:r>
            <w:r w:rsidR="009713D4">
              <w:rPr>
                <w:noProof/>
                <w:webHidden/>
              </w:rPr>
              <w:fldChar w:fldCharType="begin"/>
            </w:r>
            <w:r w:rsidR="009713D4">
              <w:rPr>
                <w:noProof/>
                <w:webHidden/>
              </w:rPr>
              <w:instrText xml:space="preserve"> PAGEREF _Toc12563491 \h </w:instrText>
            </w:r>
            <w:r w:rsidR="009713D4">
              <w:rPr>
                <w:noProof/>
                <w:webHidden/>
              </w:rPr>
            </w:r>
            <w:r w:rsidR="009713D4">
              <w:rPr>
                <w:noProof/>
                <w:webHidden/>
              </w:rPr>
              <w:fldChar w:fldCharType="separate"/>
            </w:r>
            <w:r w:rsidR="009713D4">
              <w:rPr>
                <w:noProof/>
                <w:webHidden/>
              </w:rPr>
              <w:t>4</w:t>
            </w:r>
            <w:r w:rsidR="009713D4">
              <w:rPr>
                <w:noProof/>
                <w:webHidden/>
              </w:rPr>
              <w:fldChar w:fldCharType="end"/>
            </w:r>
          </w:hyperlink>
        </w:p>
        <w:p w14:paraId="4E7C14A8" w14:textId="77777777" w:rsidR="00DF201C" w:rsidRPr="00055287" w:rsidRDefault="00E40D10" w:rsidP="00055287">
          <w:r>
            <w:fldChar w:fldCharType="end"/>
          </w:r>
        </w:p>
      </w:sdtContent>
    </w:sdt>
    <w:p w14:paraId="093145C7" w14:textId="77777777" w:rsidR="008163DC" w:rsidRPr="00894CF4" w:rsidRDefault="009F46D9" w:rsidP="0033579C">
      <w:pPr>
        <w:pStyle w:val="Heading2"/>
        <w:spacing w:before="360"/>
      </w:pPr>
      <w:bookmarkStart w:id="4" w:name="_Toc12563471"/>
      <w:r>
        <w:rPr>
          <w:rFonts w:hint="eastAsia"/>
        </w:rPr>
        <w:t>1.</w:t>
      </w:r>
      <w:bookmarkEnd w:id="0"/>
      <w:r w:rsidR="00582EB9">
        <w:rPr>
          <w:rFonts w:hint="eastAsia"/>
        </w:rPr>
        <w:t>Fu</w:t>
      </w:r>
      <w:ins w:id="5" w:author="Ahmed" w:date="2020-05-06T13:55:00Z">
        <w:r w:rsidR="00B548B3">
          <w:t>n</w:t>
        </w:r>
      </w:ins>
      <w:r w:rsidR="00582EB9">
        <w:rPr>
          <w:rFonts w:hint="eastAsia"/>
        </w:rPr>
        <w:t>ction</w:t>
      </w:r>
      <w:bookmarkEnd w:id="4"/>
      <w:ins w:id="6" w:author="Ahmed" w:date="2020-05-06T13:55:00Z">
        <w:r w:rsidR="00B548B3">
          <w:t>s</w:t>
        </w:r>
      </w:ins>
    </w:p>
    <w:p w14:paraId="424EA77A" w14:textId="77777777" w:rsidR="00582EB9" w:rsidRDefault="00582EB9" w:rsidP="00582EB9">
      <w:pPr>
        <w:pStyle w:val="BodyText"/>
      </w:pPr>
      <w:r w:rsidRPr="00044601">
        <w:t>SMBSync2 is a tool for synchronizing files via wireless LAN using SMB1</w:t>
      </w:r>
      <w:r>
        <w:rPr>
          <w:rFonts w:hint="eastAsia"/>
        </w:rPr>
        <w:t>,</w:t>
      </w:r>
      <w:r w:rsidRPr="00044601">
        <w:t>SMB2</w:t>
      </w:r>
      <w:r>
        <w:rPr>
          <w:rFonts w:hint="eastAsia"/>
        </w:rPr>
        <w:t xml:space="preserve"> or SMB3</w:t>
      </w:r>
      <w:r w:rsidRPr="00044601">
        <w:t xml:space="preserve"> protocol between the internal storage of Android terminal, SDCARD and PC/NAS. Synchronization is a one-way from the master to the target</w:t>
      </w:r>
      <w:ins w:id="7" w:author="Ahmed" w:date="2020-05-06T11:23:00Z">
        <w:r w:rsidR="00B36C3B">
          <w:t xml:space="preserve">. </w:t>
        </w:r>
      </w:ins>
      <w:del w:id="8" w:author="Ahmed" w:date="2020-05-06T11:23:00Z">
        <w:r w:rsidRPr="00044601" w:rsidDel="00B36C3B">
          <w:delText>, m</w:delText>
        </w:r>
      </w:del>
      <w:ins w:id="9" w:author="Ahmed" w:date="2020-05-06T11:23:00Z">
        <w:r w:rsidR="00B36C3B">
          <w:t>M</w:t>
        </w:r>
      </w:ins>
      <w:r w:rsidRPr="00044601">
        <w:t xml:space="preserve">irror, </w:t>
      </w:r>
      <w:del w:id="10" w:author="Ahmed" w:date="2020-05-06T11:59:00Z">
        <w:r w:rsidRPr="00044601" w:rsidDel="00610E12">
          <w:delText>m</w:delText>
        </w:r>
      </w:del>
      <w:ins w:id="11" w:author="Ahmed" w:date="2020-05-06T11:59:00Z">
        <w:r w:rsidR="00610E12">
          <w:t>M</w:t>
        </w:r>
      </w:ins>
      <w:r w:rsidRPr="00044601">
        <w:t xml:space="preserve">ove, </w:t>
      </w:r>
      <w:ins w:id="12" w:author="Ahmed" w:date="2020-05-06T11:59:00Z">
        <w:r w:rsidR="00610E12">
          <w:t>C</w:t>
        </w:r>
      </w:ins>
      <w:del w:id="13" w:author="Ahmed" w:date="2020-05-06T11:59:00Z">
        <w:r w:rsidRPr="00044601" w:rsidDel="00610E12">
          <w:delText>c</w:delText>
        </w:r>
      </w:del>
      <w:r w:rsidRPr="00044601">
        <w:t>opy</w:t>
      </w:r>
      <w:ins w:id="14" w:author="Ahmed" w:date="2020-05-06T11:24:00Z">
        <w:r w:rsidR="00B36C3B">
          <w:t xml:space="preserve"> and </w:t>
        </w:r>
      </w:ins>
      <w:del w:id="15" w:author="Ahmed" w:date="2020-05-06T11:24:00Z">
        <w:r w:rsidRPr="00044601" w:rsidDel="00B36C3B">
          <w:delText xml:space="preserve">, </w:delText>
        </w:r>
      </w:del>
      <w:del w:id="16" w:author="Ahmed" w:date="2020-05-06T11:59:00Z">
        <w:r w:rsidRPr="00044601" w:rsidDel="00610E12">
          <w:delText>a</w:delText>
        </w:r>
      </w:del>
      <w:ins w:id="17" w:author="Ahmed" w:date="2020-05-06T11:59:00Z">
        <w:r w:rsidR="00610E12">
          <w:t>A</w:t>
        </w:r>
      </w:ins>
      <w:r w:rsidRPr="00044601">
        <w:t xml:space="preserve">rchive </w:t>
      </w:r>
      <w:ins w:id="18" w:author="Ahmed" w:date="2020-05-06T11:24:00Z">
        <w:r w:rsidR="00B36C3B">
          <w:t>modes are supported</w:t>
        </w:r>
      </w:ins>
      <w:del w:id="19" w:author="Ahmed" w:date="2020-05-06T11:24:00Z">
        <w:r w:rsidRPr="00044601" w:rsidDel="00B36C3B">
          <w:delText>can be used</w:delText>
        </w:r>
      </w:del>
      <w:r w:rsidRPr="00044601">
        <w:t xml:space="preserve">. </w:t>
      </w:r>
      <w:ins w:id="20" w:author="Ahmed" w:date="2020-05-06T11:24:00Z">
        <w:r w:rsidR="00B36C3B">
          <w:t xml:space="preserve">Many storage combinations are supported </w:t>
        </w:r>
      </w:ins>
      <w:r w:rsidRPr="00044601">
        <w:t xml:space="preserve">(Internal storage, SDCARD, </w:t>
      </w:r>
      <w:ins w:id="21" w:author="Ahmed" w:date="2020-05-06T11:25:00Z">
        <w:r w:rsidR="00B36C3B">
          <w:t xml:space="preserve">OTG-USB, </w:t>
        </w:r>
      </w:ins>
      <w:r w:rsidRPr="00044601">
        <w:t>SMB, ZIP</w:t>
      </w:r>
      <w:del w:id="22" w:author="Ahmed" w:date="2020-05-06T11:25:00Z">
        <w:r w:rsidRPr="00044601" w:rsidDel="00B36C3B">
          <w:delText xml:space="preserve"> combination is possible</w:delText>
        </w:r>
      </w:del>
      <w:r w:rsidRPr="00044601">
        <w:t>)</w:t>
      </w:r>
    </w:p>
    <w:p w14:paraId="5E7BD866" w14:textId="77777777" w:rsidR="00582EB9" w:rsidRDefault="00582EB9" w:rsidP="00582EB9">
      <w:pPr>
        <w:pStyle w:val="BodyText"/>
      </w:pPr>
      <w:del w:id="23" w:author="Ahmed" w:date="2020-05-06T11:25:00Z">
        <w:r w:rsidRPr="00B43CAF" w:rsidDel="00B36C3B">
          <w:delText>Can start the s</w:delText>
        </w:r>
      </w:del>
      <w:ins w:id="24" w:author="Ahmed" w:date="2020-05-06T11:25:00Z">
        <w:r w:rsidR="00B36C3B">
          <w:t>S</w:t>
        </w:r>
      </w:ins>
      <w:r w:rsidRPr="00B43CAF">
        <w:t xml:space="preserve">ync </w:t>
      </w:r>
      <w:ins w:id="25" w:author="Ahmed" w:date="2020-05-06T11:25:00Z">
        <w:r w:rsidR="00B36C3B">
          <w:t xml:space="preserve">can be </w:t>
        </w:r>
      </w:ins>
      <w:ins w:id="26" w:author="Ahmed" w:date="2020-05-06T11:26:00Z">
        <w:r w:rsidR="00477CDE">
          <w:t xml:space="preserve">automatically </w:t>
        </w:r>
      </w:ins>
      <w:ins w:id="27" w:author="Ahmed" w:date="2020-05-06T11:25:00Z">
        <w:r w:rsidR="00B36C3B">
          <w:t xml:space="preserve">started </w:t>
        </w:r>
      </w:ins>
      <w:r w:rsidRPr="00B43CAF">
        <w:t>by external application</w:t>
      </w:r>
      <w:ins w:id="28" w:author="Ahmed" w:date="2020-05-06T11:25:00Z">
        <w:r w:rsidR="00B36C3B">
          <w:t>s</w:t>
        </w:r>
      </w:ins>
      <w:r>
        <w:rPr>
          <w:rFonts w:hint="eastAsia"/>
        </w:rPr>
        <w:t xml:space="preserve"> (Tasker, AutoMagic etc) </w:t>
      </w:r>
      <w:r w:rsidRPr="00B43CAF">
        <w:t>or SMBSync</w:t>
      </w:r>
      <w:r>
        <w:rPr>
          <w:rFonts w:hint="eastAsia"/>
        </w:rPr>
        <w:t>2</w:t>
      </w:r>
      <w:r w:rsidRPr="00B43CAF">
        <w:t xml:space="preserve"> schedule.</w:t>
      </w:r>
      <w:r>
        <w:rPr>
          <w:rFonts w:hint="eastAsia"/>
        </w:rPr>
        <w:t xml:space="preserve"> </w:t>
      </w:r>
    </w:p>
    <w:p w14:paraId="50299C2B" w14:textId="77777777" w:rsidR="00582EB9" w:rsidRDefault="00582EB9" w:rsidP="00582EB9">
      <w:pPr>
        <w:pStyle w:val="BodyText"/>
        <w:rPr>
          <w:ins w:id="29" w:author="Ahmed" w:date="2020-05-06T11:28:00Z"/>
        </w:rPr>
      </w:pPr>
    </w:p>
    <w:p w14:paraId="6758F2AA" w14:textId="77777777" w:rsidR="006350B8" w:rsidRDefault="006350B8" w:rsidP="00582EB9">
      <w:pPr>
        <w:pStyle w:val="BodyText"/>
        <w:rPr>
          <w:ins w:id="30" w:author="Ahmed" w:date="2020-05-06T11:57:00Z"/>
        </w:rPr>
      </w:pPr>
      <w:ins w:id="31" w:author="Ahmed" w:date="2020-05-06T11:28:00Z">
        <w:r>
          <w:t xml:space="preserve">Sync occurs </w:t>
        </w:r>
      </w:ins>
      <w:ins w:id="32" w:author="Ahmed" w:date="2020-05-06T11:57:00Z">
        <w:r w:rsidR="00277585">
          <w:t>between two folder pairs called the</w:t>
        </w:r>
      </w:ins>
      <w:ins w:id="33" w:author="Ahmed" w:date="2020-05-06T11:28:00Z">
        <w:r>
          <w:t xml:space="preserve"> </w:t>
        </w:r>
      </w:ins>
      <w:ins w:id="34" w:author="Ahmed" w:date="2020-05-06T11:29:00Z">
        <w:r>
          <w:t xml:space="preserve">Master (source folder) </w:t>
        </w:r>
      </w:ins>
      <w:ins w:id="35" w:author="Ahmed" w:date="2020-05-06T11:58:00Z">
        <w:r w:rsidR="00277585">
          <w:t>and</w:t>
        </w:r>
      </w:ins>
      <w:ins w:id="36" w:author="Ahmed" w:date="2020-05-06T11:29:00Z">
        <w:r>
          <w:t xml:space="preserve"> the Target (destination folder)</w:t>
        </w:r>
      </w:ins>
      <w:ins w:id="37" w:author="Ahmed" w:date="2020-05-06T11:58:00Z">
        <w:r w:rsidR="00277585">
          <w:t>. It is a one direction Sync, from the Master to the Target.</w:t>
        </w:r>
      </w:ins>
    </w:p>
    <w:p w14:paraId="5A6243D1" w14:textId="77777777" w:rsidR="00D828A5" w:rsidRDefault="00D828A5" w:rsidP="00582EB9">
      <w:pPr>
        <w:pStyle w:val="BodyText"/>
        <w:rPr>
          <w:ins w:id="38" w:author="Ahmed" w:date="2020-05-06T11:59:00Z"/>
        </w:rPr>
      </w:pPr>
    </w:p>
    <w:p w14:paraId="06D07D86" w14:textId="77777777" w:rsidR="00277585" w:rsidRDefault="00610E12" w:rsidP="00582EB9">
      <w:pPr>
        <w:pStyle w:val="BodyText"/>
        <w:rPr>
          <w:ins w:id="39" w:author="Ahmed" w:date="2020-05-06T11:59:00Z"/>
        </w:rPr>
      </w:pPr>
      <w:ins w:id="40" w:author="Ahmed" w:date="2020-05-06T11:59:00Z">
        <w:r>
          <w:t>The supported</w:t>
        </w:r>
        <w:r w:rsidR="00D828A5">
          <w:t xml:space="preserve"> Sync modes are:</w:t>
        </w:r>
      </w:ins>
    </w:p>
    <w:p w14:paraId="076C33EE" w14:textId="77777777" w:rsidR="00D828A5" w:rsidRPr="00634862" w:rsidRDefault="00D828A5" w:rsidP="00582EB9">
      <w:pPr>
        <w:pStyle w:val="BodyText"/>
      </w:pPr>
    </w:p>
    <w:p w14:paraId="5D10F86B" w14:textId="77777777" w:rsidR="00582EB9" w:rsidRDefault="00582EB9" w:rsidP="00582EB9">
      <w:pPr>
        <w:pStyle w:val="ListBullet"/>
        <w:numPr>
          <w:ilvl w:val="0"/>
          <w:numId w:val="18"/>
        </w:numPr>
        <w:ind w:firstLineChars="0"/>
      </w:pPr>
      <w:r>
        <w:rPr>
          <w:rFonts w:hint="eastAsia"/>
        </w:rPr>
        <w:t>Mirror</w:t>
      </w:r>
    </w:p>
    <w:p w14:paraId="6F16FB3B" w14:textId="77777777" w:rsidR="00582EB9" w:rsidRDefault="00477CDE" w:rsidP="00582EB9">
      <w:pPr>
        <w:pStyle w:val="BodyTextFirstIndent2"/>
        <w:ind w:leftChars="200" w:left="480" w:firstLineChars="0" w:firstLine="0"/>
        <w:rPr>
          <w:ins w:id="41" w:author="Ahmed" w:date="2020-05-06T11:31:00Z"/>
        </w:rPr>
      </w:pPr>
      <w:ins w:id="42" w:author="Ahmed" w:date="2020-05-06T11:26:00Z">
        <w:r>
          <w:lastRenderedPageBreak/>
          <w:t xml:space="preserve">The target </w:t>
        </w:r>
      </w:ins>
      <w:ins w:id="43" w:author="Ahmed" w:date="2020-05-06T11:29:00Z">
        <w:r w:rsidR="006350B8">
          <w:t xml:space="preserve">folder </w:t>
        </w:r>
      </w:ins>
      <w:ins w:id="44" w:author="Ahmed" w:date="2020-05-06T11:26:00Z">
        <w:r>
          <w:t xml:space="preserve">is kept </w:t>
        </w:r>
      </w:ins>
      <w:ins w:id="45" w:author="Ahmed" w:date="2020-05-06T11:27:00Z">
        <w:r>
          <w:t xml:space="preserve">as an exact copy of the master. </w:t>
        </w:r>
      </w:ins>
      <w:r w:rsidR="00582EB9">
        <w:t xml:space="preserve">If </w:t>
      </w:r>
      <w:ins w:id="46" w:author="Ahmed" w:date="2020-05-06T11:29:00Z">
        <w:r w:rsidR="006350B8">
          <w:t xml:space="preserve">a file </w:t>
        </w:r>
      </w:ins>
      <w:ins w:id="47" w:author="Ahmed" w:date="2020-05-06T11:30:00Z">
        <w:r w:rsidR="006350B8">
          <w:t xml:space="preserve">is different between the </w:t>
        </w:r>
      </w:ins>
      <w:r w:rsidR="00582EB9">
        <w:t xml:space="preserve">master and </w:t>
      </w:r>
      <w:ins w:id="48" w:author="Ahmed" w:date="2020-05-06T11:30:00Z">
        <w:r w:rsidR="006350B8">
          <w:t xml:space="preserve">the </w:t>
        </w:r>
      </w:ins>
      <w:r w:rsidR="00582EB9">
        <w:t>target</w:t>
      </w:r>
      <w:ins w:id="49" w:author="Ahmed" w:date="2020-05-06T11:30:00Z">
        <w:r w:rsidR="006350B8">
          <w:t>, the file on the master</w:t>
        </w:r>
      </w:ins>
      <w:del w:id="50" w:author="Ahmed" w:date="2020-05-06T11:30:00Z">
        <w:r w:rsidR="00582EB9" w:rsidDel="006350B8">
          <w:delText xml:space="preserve"> files are different, </w:delText>
        </w:r>
      </w:del>
      <w:del w:id="51" w:author="Ahmed" w:date="2020-05-06T11:27:00Z">
        <w:r w:rsidR="00582EB9" w:rsidDel="00477CDE">
          <w:delText xml:space="preserve">to copied </w:delText>
        </w:r>
      </w:del>
      <w:del w:id="52" w:author="Ahmed" w:date="2020-05-06T11:30:00Z">
        <w:r w:rsidR="00582EB9" w:rsidDel="006350B8">
          <w:delText>files from master</w:delText>
        </w:r>
      </w:del>
      <w:r w:rsidR="00582EB9">
        <w:t xml:space="preserve"> </w:t>
      </w:r>
      <w:ins w:id="53" w:author="Ahmed" w:date="2020-05-06T11:27:00Z">
        <w:r>
          <w:t>overwrite</w:t>
        </w:r>
      </w:ins>
      <w:ins w:id="54" w:author="Ahmed" w:date="2020-05-06T11:30:00Z">
        <w:r w:rsidR="006350B8">
          <w:t>s</w:t>
        </w:r>
      </w:ins>
      <w:ins w:id="55" w:author="Ahmed" w:date="2020-05-06T11:27:00Z">
        <w:r>
          <w:t xml:space="preserve"> </w:t>
        </w:r>
      </w:ins>
      <w:ins w:id="56" w:author="Ahmed" w:date="2020-05-06T11:28:00Z">
        <w:r>
          <w:t>the file on the target.</w:t>
        </w:r>
      </w:ins>
      <w:del w:id="57" w:author="Ahmed" w:date="2020-05-06T11:28:00Z">
        <w:r w:rsidR="00582EB9" w:rsidDel="00477CDE">
          <w:delText>to the target directory.</w:delText>
        </w:r>
      </w:del>
      <w:r w:rsidR="00582EB9">
        <w:rPr>
          <w:rFonts w:hint="eastAsia"/>
        </w:rPr>
        <w:t xml:space="preserve"> </w:t>
      </w:r>
      <w:ins w:id="58" w:author="Ahmed" w:date="2020-05-06T11:32:00Z">
        <w:r w:rsidR="00894C3A">
          <w:t xml:space="preserve">Folder and files not present on the target are copied from the master. </w:t>
        </w:r>
      </w:ins>
      <w:del w:id="59" w:author="Ahmed" w:date="2020-05-06T11:30:00Z">
        <w:r w:rsidR="00582EB9" w:rsidDel="006350B8">
          <w:delText>To delete target files and directories if does not exist in the master.</w:delText>
        </w:r>
      </w:del>
      <w:ins w:id="60" w:author="Ahmed" w:date="2020-05-06T11:30:00Z">
        <w:r w:rsidR="006350B8">
          <w:t xml:space="preserve">Files and folders </w:t>
        </w:r>
      </w:ins>
      <w:ins w:id="61" w:author="Ahmed" w:date="2020-05-06T11:31:00Z">
        <w:r w:rsidR="006350B8">
          <w:t>that do not exist</w:t>
        </w:r>
      </w:ins>
      <w:ins w:id="62" w:author="Ahmed" w:date="2020-05-06T11:30:00Z">
        <w:r w:rsidR="006350B8">
          <w:t xml:space="preserve"> on the master are also deleted from the targe</w:t>
        </w:r>
      </w:ins>
      <w:ins w:id="63" w:author="Ahmed" w:date="2020-05-06T11:31:00Z">
        <w:r w:rsidR="006350B8">
          <w:t>t.</w:t>
        </w:r>
      </w:ins>
      <w:ins w:id="64" w:author="Ahmed" w:date="2020-05-06T11:35:00Z">
        <w:r w:rsidR="00894C3A">
          <w:t xml:space="preserve"> </w:t>
        </w:r>
        <w:bookmarkStart w:id="65" w:name="_Hlk39657495"/>
        <w:r w:rsidR="00894C3A">
          <w:t>Only modified files (by size and/or date/time) are update</w:t>
        </w:r>
      </w:ins>
      <w:ins w:id="66" w:author="Ahmed" w:date="2020-05-06T11:36:00Z">
        <w:r w:rsidR="00894C3A">
          <w:t>d</w:t>
        </w:r>
        <w:r w:rsidR="008532AF">
          <w:t xml:space="preserve"> on the target</w:t>
        </w:r>
        <w:r w:rsidR="00894C3A">
          <w:t>.</w:t>
        </w:r>
      </w:ins>
      <w:bookmarkEnd w:id="65"/>
    </w:p>
    <w:p w14:paraId="5FB108E2" w14:textId="77777777" w:rsidR="006350B8" w:rsidRDefault="006350B8" w:rsidP="00582EB9">
      <w:pPr>
        <w:pStyle w:val="BodyTextFirstIndent2"/>
        <w:ind w:leftChars="200" w:left="480" w:firstLineChars="0" w:firstLine="0"/>
        <w:rPr>
          <w:ins w:id="67" w:author="Ahmed" w:date="2020-05-06T11:32:00Z"/>
        </w:rPr>
      </w:pPr>
    </w:p>
    <w:p w14:paraId="25AEA915" w14:textId="77777777" w:rsidR="00894C3A" w:rsidRDefault="00894C3A" w:rsidP="00582EB9">
      <w:pPr>
        <w:pStyle w:val="BodyTextFirstIndent2"/>
        <w:ind w:leftChars="200" w:left="480" w:firstLineChars="0" w:firstLine="0"/>
      </w:pPr>
    </w:p>
    <w:p w14:paraId="38996272" w14:textId="77777777" w:rsidR="00582EB9" w:rsidRDefault="00582EB9" w:rsidP="00582EB9">
      <w:pPr>
        <w:pStyle w:val="ListBullet"/>
        <w:numPr>
          <w:ilvl w:val="0"/>
          <w:numId w:val="19"/>
        </w:numPr>
        <w:ind w:firstLineChars="0"/>
      </w:pPr>
      <w:r>
        <w:rPr>
          <w:rFonts w:hint="eastAsia"/>
        </w:rPr>
        <w:t>Move</w:t>
      </w:r>
    </w:p>
    <w:p w14:paraId="6F6284C1" w14:textId="77777777" w:rsidR="00582EB9" w:rsidRDefault="006350B8" w:rsidP="00582EB9">
      <w:pPr>
        <w:pStyle w:val="BodyTextFirstIndent2"/>
        <w:ind w:leftChars="200" w:left="480" w:firstLineChars="0" w:firstLine="0"/>
      </w:pPr>
      <w:ins w:id="68" w:author="Ahmed" w:date="2020-05-06T11:31:00Z">
        <w:r>
          <w:t>If a file is different between the master and the target, the file on the master overwrites the file on the target.</w:t>
        </w:r>
        <w:r>
          <w:rPr>
            <w:rFonts w:hint="eastAsia"/>
          </w:rPr>
          <w:t xml:space="preserve"> </w:t>
        </w:r>
      </w:ins>
      <w:del w:id="69" w:author="Ahmed" w:date="2020-05-06T11:31:00Z">
        <w:r w:rsidR="00582EB9" w:rsidDel="006350B8">
          <w:delText>If master and target files are different, to copied files from master to the target directory</w:delText>
        </w:r>
        <w:r w:rsidR="00582EB9" w:rsidDel="006350B8">
          <w:rPr>
            <w:rFonts w:hint="eastAsia"/>
          </w:rPr>
          <w:delText>.</w:delText>
        </w:r>
      </w:del>
      <w:del w:id="70" w:author="Ahmed" w:date="2020-05-06T11:32:00Z">
        <w:r w:rsidR="00582EB9" w:rsidDel="00894C3A">
          <w:delText xml:space="preserve"> </w:delText>
        </w:r>
      </w:del>
      <w:ins w:id="71" w:author="Ahmed" w:date="2020-05-06T11:36:00Z">
        <w:r w:rsidR="0050431F">
          <w:t>Once copied to the target,</w:t>
        </w:r>
      </w:ins>
      <w:ins w:id="72" w:author="Ahmed" w:date="2020-05-06T11:32:00Z">
        <w:r w:rsidR="00894C3A">
          <w:t xml:space="preserve"> files and folders </w:t>
        </w:r>
      </w:ins>
      <w:ins w:id="73" w:author="Ahmed" w:date="2020-05-06T11:33:00Z">
        <w:r w:rsidR="00894C3A">
          <w:t>are deleted from the master</w:t>
        </w:r>
      </w:ins>
      <w:ins w:id="74" w:author="Ahmed" w:date="2020-05-06T11:36:00Z">
        <w:r w:rsidR="0050431F">
          <w:t xml:space="preserve"> (</w:t>
        </w:r>
      </w:ins>
      <w:ins w:id="75" w:author="Ahmed" w:date="2020-05-06T11:37:00Z">
        <w:r w:rsidR="0050431F">
          <w:t xml:space="preserve">like </w:t>
        </w:r>
      </w:ins>
      <w:ins w:id="76" w:author="Ahmed" w:date="2020-05-06T11:36:00Z">
        <w:r w:rsidR="0050431F">
          <w:t xml:space="preserve">move </w:t>
        </w:r>
      </w:ins>
      <w:ins w:id="77" w:author="Ahmed" w:date="2020-05-06T11:37:00Z">
        <w:r w:rsidR="0050431F">
          <w:t>command</w:t>
        </w:r>
      </w:ins>
      <w:ins w:id="78" w:author="Ahmed" w:date="2020-05-06T11:36:00Z">
        <w:r w:rsidR="0050431F">
          <w:t>)</w:t>
        </w:r>
      </w:ins>
      <w:ins w:id="79" w:author="Ahmed" w:date="2020-05-06T11:33:00Z">
        <w:r w:rsidR="00894C3A">
          <w:t>.</w:t>
        </w:r>
      </w:ins>
      <w:del w:id="80" w:author="Ahmed" w:date="2020-05-06T11:33:00Z">
        <w:r w:rsidR="00582EB9" w:rsidDel="00894C3A">
          <w:delText>To delete the master directories and files copied to the target.</w:delText>
        </w:r>
      </w:del>
    </w:p>
    <w:p w14:paraId="318BDC0C" w14:textId="77777777" w:rsidR="0050431F" w:rsidRDefault="0050431F" w:rsidP="00582EB9">
      <w:pPr>
        <w:pStyle w:val="BodyTextFirstIndent2"/>
        <w:ind w:leftChars="200" w:left="480" w:firstLineChars="0" w:firstLine="0"/>
        <w:rPr>
          <w:ins w:id="81" w:author="Ahmed" w:date="2020-05-06T11:38:00Z"/>
        </w:rPr>
      </w:pPr>
      <w:ins w:id="82" w:author="Ahmed" w:date="2020-05-06T11:38:00Z">
        <w:r w:rsidRPr="0050431F">
          <w:t xml:space="preserve">Only modified files (by size and/or date/time) are </w:t>
        </w:r>
        <w:r>
          <w:t>copied</w:t>
        </w:r>
        <w:r w:rsidRPr="0050431F">
          <w:t xml:space="preserve"> </w:t>
        </w:r>
        <w:r>
          <w:t>to</w:t>
        </w:r>
        <w:r w:rsidRPr="0050431F">
          <w:t xml:space="preserve"> the target.</w:t>
        </w:r>
        <w:r>
          <w:t xml:space="preserve"> Identical files, based on the selected compare criteria, are deleted from the master without being copied.</w:t>
        </w:r>
      </w:ins>
      <w:ins w:id="83" w:author="Ahmed" w:date="2020-05-06T11:41:00Z">
        <w:r>
          <w:t xml:space="preserve"> Files and folders on the target, not present on the master, are obviously preserved.</w:t>
        </w:r>
      </w:ins>
      <w:del w:id="84" w:author="Ahmed" w:date="2020-05-06T11:38:00Z">
        <w:r w:rsidR="00582EB9" w:rsidDel="0050431F">
          <w:delText>However, the master and target same name, same file modification time and file size, to delete the file on the master without copying files.</w:delText>
        </w:r>
      </w:del>
    </w:p>
    <w:p w14:paraId="5D857C9E" w14:textId="77777777" w:rsidR="0050431F" w:rsidRDefault="0050431F" w:rsidP="00582EB9">
      <w:pPr>
        <w:pStyle w:val="BodyTextFirstIndent2"/>
        <w:ind w:leftChars="200" w:left="480" w:firstLineChars="0" w:firstLine="0"/>
      </w:pPr>
    </w:p>
    <w:p w14:paraId="650AA571" w14:textId="77777777" w:rsidR="00582EB9" w:rsidRDefault="00582EB9" w:rsidP="00582EB9">
      <w:pPr>
        <w:pStyle w:val="ListBullet"/>
        <w:numPr>
          <w:ilvl w:val="0"/>
          <w:numId w:val="20"/>
        </w:numPr>
        <w:ind w:firstLineChars="0"/>
      </w:pPr>
      <w:r>
        <w:rPr>
          <w:rFonts w:hint="eastAsia"/>
        </w:rPr>
        <w:t>Copy</w:t>
      </w:r>
    </w:p>
    <w:p w14:paraId="6479DD67" w14:textId="77777777" w:rsidR="0050431F" w:rsidRDefault="0050431F" w:rsidP="0050431F">
      <w:pPr>
        <w:pStyle w:val="ListBullet"/>
        <w:numPr>
          <w:ilvl w:val="0"/>
          <w:numId w:val="0"/>
        </w:numPr>
        <w:ind w:left="420"/>
        <w:rPr>
          <w:ins w:id="85" w:author="Ahmed" w:date="2020-05-06T11:41:00Z"/>
        </w:rPr>
      </w:pPr>
      <w:bookmarkStart w:id="86" w:name="_Hlk39692097"/>
      <w:ins w:id="87" w:author="Ahmed" w:date="2020-05-06T11:40:00Z">
        <w:r>
          <w:t xml:space="preserve">Same as Move, but files are not deleted </w:t>
        </w:r>
      </w:ins>
      <w:ins w:id="88" w:author="Ahmed" w:date="2020-05-06T11:41:00Z">
        <w:r>
          <w:t xml:space="preserve">from the master </w:t>
        </w:r>
      </w:ins>
      <w:ins w:id="89" w:author="Ahmed" w:date="2020-05-06T11:40:00Z">
        <w:r>
          <w:t>after being copied.</w:t>
        </w:r>
      </w:ins>
    </w:p>
    <w:p w14:paraId="322FB433" w14:textId="77777777" w:rsidR="0050431F" w:rsidRDefault="0050431F">
      <w:pPr>
        <w:pStyle w:val="ListBullet"/>
        <w:numPr>
          <w:ilvl w:val="0"/>
          <w:numId w:val="0"/>
        </w:numPr>
        <w:ind w:left="420"/>
        <w:rPr>
          <w:ins w:id="90" w:author="Ahmed" w:date="2020-05-06T11:40:00Z"/>
        </w:rPr>
        <w:pPrChange w:id="91" w:author="Ahmed" w:date="2020-05-06T11:40:00Z">
          <w:pPr>
            <w:pStyle w:val="ListBullet"/>
            <w:numPr>
              <w:numId w:val="20"/>
            </w:numPr>
            <w:tabs>
              <w:tab w:val="clear" w:pos="360"/>
              <w:tab w:val="num" w:pos="420"/>
            </w:tabs>
            <w:ind w:left="420" w:firstLineChars="0" w:hanging="420"/>
          </w:pPr>
        </w:pPrChange>
      </w:pPr>
      <w:ins w:id="92" w:author="Ahmed" w:date="2020-05-06T11:40:00Z">
        <w:r>
          <w:t xml:space="preserve">If a file is different between the master and the target, the file on the master overwrites the file on the target. Once copied to the target, files and folders are </w:t>
        </w:r>
      </w:ins>
      <w:ins w:id="93" w:author="Ahmed" w:date="2020-05-06T11:42:00Z">
        <w:r w:rsidR="00504059">
          <w:t xml:space="preserve">kept on </w:t>
        </w:r>
      </w:ins>
      <w:ins w:id="94" w:author="Ahmed" w:date="2020-05-06T11:40:00Z">
        <w:r>
          <w:t xml:space="preserve">the master (like </w:t>
        </w:r>
      </w:ins>
      <w:ins w:id="95" w:author="Ahmed" w:date="2020-05-06T11:42:00Z">
        <w:r w:rsidR="00504059">
          <w:t>a</w:t>
        </w:r>
      </w:ins>
      <w:ins w:id="96" w:author="Ahmed" w:date="2020-05-06T11:40:00Z">
        <w:r>
          <w:t xml:space="preserve"> </w:t>
        </w:r>
      </w:ins>
      <w:ins w:id="97" w:author="Ahmed" w:date="2020-05-06T11:42:00Z">
        <w:r w:rsidR="00504059">
          <w:t>copy command</w:t>
        </w:r>
      </w:ins>
      <w:ins w:id="98" w:author="Ahmed" w:date="2020-05-06T11:40:00Z">
        <w:r>
          <w:t>).</w:t>
        </w:r>
      </w:ins>
    </w:p>
    <w:p w14:paraId="6B20E510" w14:textId="77777777" w:rsidR="0050431F" w:rsidRDefault="0050431F" w:rsidP="0050431F">
      <w:pPr>
        <w:pStyle w:val="BodyTextFirstIndent2"/>
        <w:ind w:leftChars="0" w:left="420" w:firstLineChars="0" w:firstLine="0"/>
        <w:rPr>
          <w:ins w:id="99" w:author="Ahmed" w:date="2020-05-06T11:40:00Z"/>
        </w:rPr>
      </w:pPr>
      <w:ins w:id="100" w:author="Ahmed" w:date="2020-05-06T11:40:00Z">
        <w:r>
          <w:t xml:space="preserve">Only modified files (by size and/or date/time) are copied to the target. Identical files, based on the selected compare criteria, are </w:t>
        </w:r>
      </w:ins>
      <w:ins w:id="101" w:author="Ahmed" w:date="2020-05-06T11:42:00Z">
        <w:r w:rsidR="00504059">
          <w:t xml:space="preserve">ignored and not </w:t>
        </w:r>
      </w:ins>
      <w:ins w:id="102" w:author="Ahmed" w:date="2020-05-06T11:43:00Z">
        <w:r w:rsidR="00504059">
          <w:t>copied again</w:t>
        </w:r>
      </w:ins>
      <w:ins w:id="103" w:author="Ahmed" w:date="2020-05-06T11:40:00Z">
        <w:r>
          <w:t>.</w:t>
        </w:r>
      </w:ins>
      <w:bookmarkEnd w:id="86"/>
      <w:del w:id="104" w:author="Ahmed" w:date="2020-05-06T11:40:00Z">
        <w:r w:rsidR="00582EB9" w:rsidDel="0050431F">
          <w:delText>If master and target files are different, to copied files from master to the target directory.</w:delText>
        </w:r>
        <w:r w:rsidR="00582EB9" w:rsidDel="0050431F">
          <w:rPr>
            <w:rFonts w:hint="eastAsia"/>
          </w:rPr>
          <w:delText xml:space="preserve"> </w:delText>
        </w:r>
        <w:r w:rsidR="00582EB9" w:rsidDel="0050431F">
          <w:delText>However, the same file modification time and file size with the same name does not copy the master and target.</w:delText>
        </w:r>
      </w:del>
    </w:p>
    <w:p w14:paraId="68007D2A" w14:textId="77777777" w:rsidR="0050431F" w:rsidRDefault="0050431F">
      <w:pPr>
        <w:pStyle w:val="BodyTextFirstIndent2"/>
        <w:ind w:leftChars="0" w:left="420" w:firstLineChars="0" w:firstLine="0"/>
        <w:pPrChange w:id="105" w:author="Ahmed" w:date="2020-05-06T11:40:00Z">
          <w:pPr>
            <w:pStyle w:val="BodyTextFirstIndent2"/>
            <w:ind w:leftChars="200" w:left="480" w:firstLineChars="0" w:firstLine="0"/>
          </w:pPr>
        </w:pPrChange>
      </w:pPr>
    </w:p>
    <w:p w14:paraId="75CE92E4" w14:textId="77777777" w:rsidR="00582EB9" w:rsidRDefault="00582EB9" w:rsidP="00582EB9">
      <w:pPr>
        <w:pStyle w:val="ListBullet"/>
        <w:numPr>
          <w:ilvl w:val="0"/>
          <w:numId w:val="20"/>
        </w:numPr>
        <w:ind w:firstLineChars="0"/>
      </w:pPr>
      <w:r>
        <w:rPr>
          <w:rFonts w:hint="eastAsia"/>
        </w:rPr>
        <w:t>Archive</w:t>
      </w:r>
    </w:p>
    <w:p w14:paraId="10E61E7B" w14:textId="77777777" w:rsidR="00156CF0" w:rsidRDefault="00582EB9" w:rsidP="00582EB9">
      <w:pPr>
        <w:pStyle w:val="BodyTextFirstIndent2"/>
        <w:ind w:leftChars="200" w:left="480" w:firstLineChars="0" w:firstLine="0"/>
        <w:rPr>
          <w:ins w:id="106" w:author="Ahmed" w:date="2020-05-06T11:56:00Z"/>
        </w:rPr>
      </w:pPr>
      <w:del w:id="107" w:author="Ahmed" w:date="2020-05-06T11:53:00Z">
        <w:r w:rsidRPr="00044601" w:rsidDel="00156CF0">
          <w:delText xml:space="preserve">Move </w:delText>
        </w:r>
      </w:del>
      <w:ins w:id="108" w:author="Ahmed" w:date="2020-05-06T11:53:00Z">
        <w:r w:rsidR="00156CF0">
          <w:t>Archive</w:t>
        </w:r>
        <w:r w:rsidR="00156CF0" w:rsidRPr="00044601">
          <w:t xml:space="preserve"> </w:t>
        </w:r>
      </w:ins>
      <w:r w:rsidRPr="00044601">
        <w:t xml:space="preserve">photos and videos </w:t>
      </w:r>
      <w:ins w:id="109" w:author="Ahmed" w:date="2020-05-06T11:53:00Z">
        <w:r w:rsidR="00156CF0">
          <w:t xml:space="preserve">by Moving them </w:t>
        </w:r>
      </w:ins>
      <w:del w:id="110" w:author="Ahmed" w:date="2020-05-06T11:54:00Z">
        <w:r w:rsidRPr="00044601" w:rsidDel="00156CF0">
          <w:delText>in the directory on</w:delText>
        </w:r>
      </w:del>
      <w:ins w:id="111" w:author="Ahmed" w:date="2020-05-06T11:54:00Z">
        <w:r w:rsidR="00156CF0">
          <w:t>from</w:t>
        </w:r>
      </w:ins>
      <w:r w:rsidRPr="00044601">
        <w:t xml:space="preserve"> the master </w:t>
      </w:r>
      <w:ins w:id="112" w:author="Ahmed" w:date="2020-05-06T11:54:00Z">
        <w:r w:rsidR="00156CF0">
          <w:t xml:space="preserve">to the target folder. Specific </w:t>
        </w:r>
      </w:ins>
      <w:ins w:id="113" w:author="Ahmed" w:date="2020-05-06T11:55:00Z">
        <w:r w:rsidR="00156CF0">
          <w:t>medias</w:t>
        </w:r>
      </w:ins>
      <w:ins w:id="114" w:author="Ahmed" w:date="2020-05-06T11:54:00Z">
        <w:r w:rsidR="00156CF0">
          <w:t xml:space="preserve"> criteria </w:t>
        </w:r>
      </w:ins>
      <w:ins w:id="115" w:author="Ahmed" w:date="2020-05-06T11:55:00Z">
        <w:r w:rsidR="00156CF0">
          <w:t xml:space="preserve">can be specified for archiving: </w:t>
        </w:r>
      </w:ins>
      <w:del w:id="116" w:author="Ahmed" w:date="2020-05-06T11:55:00Z">
        <w:r w:rsidRPr="00044601" w:rsidDel="00156CF0">
          <w:delText xml:space="preserve">side to the target under conditions such as </w:delText>
        </w:r>
      </w:del>
      <w:r w:rsidRPr="00044601">
        <w:t>shooting date/time</w:t>
      </w:r>
      <w:ins w:id="117" w:author="Ahmed" w:date="2020-05-06T11:55:00Z">
        <w:r w:rsidR="00156CF0">
          <w:t xml:space="preserve">, </w:t>
        </w:r>
      </w:ins>
      <w:del w:id="118" w:author="Ahmed" w:date="2020-05-06T11:55:00Z">
        <w:r w:rsidRPr="00044601" w:rsidDel="00156CF0">
          <w:delText xml:space="preserve"> than the </w:delText>
        </w:r>
      </w:del>
      <w:r w:rsidRPr="00044601">
        <w:t xml:space="preserve">date and time of </w:t>
      </w:r>
      <w:ins w:id="119" w:author="Ahmed" w:date="2020-05-06T11:56:00Z">
        <w:r w:rsidR="00156CF0">
          <w:t xml:space="preserve">last archive </w:t>
        </w:r>
      </w:ins>
      <w:del w:id="120" w:author="Ahmed" w:date="2020-05-06T11:56:00Z">
        <w:r w:rsidRPr="00044601" w:rsidDel="00156CF0">
          <w:delText xml:space="preserve">archive </w:delText>
        </w:r>
      </w:del>
      <w:r w:rsidRPr="00044601">
        <w:t>execution</w:t>
      </w:r>
      <w:del w:id="121" w:author="Ahmed" w:date="2020-05-06T11:56:00Z">
        <w:r w:rsidRPr="00044601" w:rsidDel="00156CF0">
          <w:delText>,</w:delText>
        </w:r>
      </w:del>
      <w:r w:rsidRPr="00044601">
        <w:t xml:space="preserve"> </w:t>
      </w:r>
      <w:ins w:id="122" w:author="Ahmed" w:date="2020-05-06T11:56:00Z">
        <w:r w:rsidR="00156CF0">
          <w:t>(</w:t>
        </w:r>
      </w:ins>
      <w:r w:rsidRPr="00044601">
        <w:t>such as 7 days or earlier or 30 days or earlier</w:t>
      </w:r>
      <w:ins w:id="123" w:author="Ahmed" w:date="2020-05-06T11:56:00Z">
        <w:r w:rsidR="00156CF0">
          <w:t>)</w:t>
        </w:r>
      </w:ins>
      <w:r w:rsidRPr="00044601">
        <w:t>.</w:t>
      </w:r>
    </w:p>
    <w:p w14:paraId="672C0CA7" w14:textId="77777777" w:rsidR="00582EB9" w:rsidRDefault="00156CF0" w:rsidP="00582EB9">
      <w:pPr>
        <w:pStyle w:val="BodyTextFirstIndent2"/>
        <w:ind w:leftChars="200" w:left="480" w:firstLineChars="0" w:firstLine="0"/>
      </w:pPr>
      <w:ins w:id="124" w:author="Ahmed" w:date="2020-05-06T11:56:00Z">
        <w:r>
          <w:t>ZIP</w:t>
        </w:r>
      </w:ins>
      <w:del w:id="125" w:author="Ahmed" w:date="2020-05-06T11:56:00Z">
        <w:r w:rsidR="00582EB9" w:rsidRPr="00044601" w:rsidDel="00156CF0">
          <w:delText xml:space="preserve"> (However, ZIP</w:delText>
        </w:r>
      </w:del>
      <w:r w:rsidR="00582EB9" w:rsidRPr="00044601">
        <w:t xml:space="preserve"> can</w:t>
      </w:r>
      <w:del w:id="126" w:author="Ahmed" w:date="2020-05-06T11:56:00Z">
        <w:r w:rsidR="00582EB9" w:rsidRPr="00044601" w:rsidDel="00156CF0">
          <w:delText xml:space="preserve"> </w:delText>
        </w:r>
      </w:del>
      <w:r w:rsidR="00582EB9" w:rsidRPr="00044601">
        <w:t xml:space="preserve">not be </w:t>
      </w:r>
      <w:del w:id="127" w:author="Ahmed" w:date="2020-05-06T11:56:00Z">
        <w:r w:rsidR="00582EB9" w:rsidRPr="00044601" w:rsidDel="00156CF0">
          <w:delText xml:space="preserve">used </w:delText>
        </w:r>
      </w:del>
      <w:ins w:id="128" w:author="Ahmed" w:date="2020-05-06T11:56:00Z">
        <w:r>
          <w:t>specified</w:t>
        </w:r>
      </w:ins>
      <w:ins w:id="129" w:author="Ahmed" w:date="2020-05-06T11:57:00Z">
        <w:r>
          <w:t xml:space="preserve"> as a </w:t>
        </w:r>
      </w:ins>
      <w:del w:id="130" w:author="Ahmed" w:date="2020-05-06T11:57:00Z">
        <w:r w:rsidR="00582EB9" w:rsidRPr="00044601" w:rsidDel="00156CF0">
          <w:delText xml:space="preserve">for </w:delText>
        </w:r>
      </w:del>
      <w:r w:rsidR="00582EB9" w:rsidRPr="00044601">
        <w:t>target</w:t>
      </w:r>
      <w:ins w:id="131" w:author="Ahmed" w:date="2020-05-06T11:57:00Z">
        <w:r>
          <w:t xml:space="preserve"> for Archive operations.</w:t>
        </w:r>
      </w:ins>
      <w:del w:id="132" w:author="Ahmed" w:date="2020-05-06T11:57:00Z">
        <w:r w:rsidR="00582EB9" w:rsidRPr="00044601" w:rsidDel="00156CF0">
          <w:delText>)</w:delText>
        </w:r>
      </w:del>
    </w:p>
    <w:p w14:paraId="1FEE56CF" w14:textId="77777777" w:rsidR="00582EB9" w:rsidRDefault="00582EB9" w:rsidP="00582EB9">
      <w:pPr>
        <w:pStyle w:val="BodyText"/>
      </w:pPr>
    </w:p>
    <w:p w14:paraId="15850B82" w14:textId="77777777" w:rsidR="00582EB9" w:rsidRPr="009A467E" w:rsidRDefault="00582EB9" w:rsidP="00582EB9">
      <w:pPr>
        <w:rPr>
          <w:b/>
          <w:bCs/>
          <w:rPrChange w:id="133" w:author="Ahmed" w:date="2020-05-06T12:07:00Z">
            <w:rPr/>
          </w:rPrChange>
        </w:rPr>
      </w:pPr>
      <w:del w:id="134" w:author="Ahmed" w:date="2020-05-06T12:07:00Z">
        <w:r w:rsidRPr="009A467E" w:rsidDel="009A467E">
          <w:rPr>
            <w:b/>
            <w:bCs/>
            <w:rPrChange w:id="135" w:author="Ahmed" w:date="2020-05-06T12:07:00Z">
              <w:rPr/>
            </w:rPrChange>
          </w:rPr>
          <w:delText>Note</w:delText>
        </w:r>
      </w:del>
      <w:del w:id="136" w:author="Ahmed" w:date="2020-05-06T12:00:00Z">
        <w:r w:rsidRPr="009A467E" w:rsidDel="009A467E">
          <w:rPr>
            <w:b/>
            <w:bCs/>
            <w:rPrChange w:id="137" w:author="Ahmed" w:date="2020-05-06T12:07:00Z">
              <w:rPr/>
            </w:rPrChange>
          </w:rPr>
          <w:delText>1</w:delText>
        </w:r>
      </w:del>
      <w:ins w:id="138" w:author="Ahmed" w:date="2020-05-06T12:07:00Z">
        <w:r w:rsidR="009A467E" w:rsidRPr="009A467E">
          <w:rPr>
            <w:b/>
            <w:bCs/>
            <w:rPrChange w:id="139" w:author="Ahmed" w:date="2020-05-06T12:07:00Z">
              <w:rPr/>
            </w:rPrChange>
          </w:rPr>
          <w:t>Compare criteria</w:t>
        </w:r>
      </w:ins>
      <w:r w:rsidRPr="009A467E">
        <w:rPr>
          <w:b/>
          <w:bCs/>
          <w:rPrChange w:id="140" w:author="Ahmed" w:date="2020-05-06T12:07:00Z">
            <w:rPr/>
          </w:rPrChange>
        </w:rPr>
        <w:t xml:space="preserve">: </w:t>
      </w:r>
    </w:p>
    <w:p w14:paraId="2C173892" w14:textId="77777777" w:rsidR="00582EB9" w:rsidRDefault="00582EB9">
      <w:pPr>
        <w:pStyle w:val="ListBullet"/>
        <w:numPr>
          <w:ilvl w:val="0"/>
          <w:numId w:val="0"/>
        </w:numPr>
        <w:ind w:left="360" w:hanging="360"/>
        <w:pPrChange w:id="141" w:author="Ahmed" w:date="2020-05-06T12:06:00Z">
          <w:pPr>
            <w:pStyle w:val="ListBullet"/>
            <w:numPr>
              <w:numId w:val="0"/>
            </w:numPr>
            <w:tabs>
              <w:tab w:val="clear" w:pos="360"/>
            </w:tabs>
            <w:ind w:left="0" w:firstLineChars="0" w:firstLine="0"/>
          </w:pPr>
        </w:pPrChange>
      </w:pPr>
      <w:del w:id="142" w:author="Ahmed" w:date="2020-05-06T12:00:00Z">
        <w:r w:rsidRPr="00C90948" w:rsidDel="009A467E">
          <w:delText>The difference file is one of the following three conditions.</w:delText>
        </w:r>
      </w:del>
      <w:ins w:id="143" w:author="Ahmed" w:date="2020-05-06T12:00:00Z">
        <w:r w:rsidR="009A467E">
          <w:t>Files are considered different based on these criteria:</w:t>
        </w:r>
      </w:ins>
    </w:p>
    <w:p w14:paraId="11E1F150" w14:textId="77777777" w:rsidR="00582EB9" w:rsidRDefault="00582EB9">
      <w:pPr>
        <w:pStyle w:val="ListBullet"/>
        <w:numPr>
          <w:ilvl w:val="0"/>
          <w:numId w:val="21"/>
        </w:numPr>
        <w:ind w:left="567" w:firstLineChars="0"/>
        <w:pPrChange w:id="144" w:author="Ahmed" w:date="2020-05-06T12:06:00Z">
          <w:pPr>
            <w:pStyle w:val="ListBullet"/>
            <w:numPr>
              <w:numId w:val="21"/>
            </w:numPr>
            <w:tabs>
              <w:tab w:val="clear" w:pos="360"/>
            </w:tabs>
            <w:ind w:left="1259" w:firstLineChars="0" w:hanging="420"/>
          </w:pPr>
        </w:pPrChange>
      </w:pPr>
      <w:r>
        <w:t>File</w:t>
      </w:r>
      <w:ins w:id="145" w:author="Ahmed" w:date="2020-05-06T12:01:00Z">
        <w:r w:rsidR="009A467E">
          <w:t>/folder</w:t>
        </w:r>
      </w:ins>
      <w:r>
        <w:t xml:space="preserve"> </w:t>
      </w:r>
      <w:ins w:id="146" w:author="Ahmed" w:date="2020-05-06T12:01:00Z">
        <w:r w:rsidR="009A467E">
          <w:t xml:space="preserve">name </w:t>
        </w:r>
      </w:ins>
      <w:del w:id="147" w:author="Ahmed" w:date="2020-05-06T12:01:00Z">
        <w:r w:rsidDel="009A467E">
          <w:delText>does not exist</w:delText>
        </w:r>
      </w:del>
      <w:ins w:id="148" w:author="Ahmed" w:date="2020-05-06T12:01:00Z">
        <w:r w:rsidR="009A467E">
          <w:t>exists only on master or target, not on both sides</w:t>
        </w:r>
      </w:ins>
    </w:p>
    <w:p w14:paraId="23F34D5A" w14:textId="77777777" w:rsidR="00582EB9" w:rsidRDefault="00582EB9">
      <w:pPr>
        <w:pStyle w:val="ListBullet"/>
        <w:numPr>
          <w:ilvl w:val="0"/>
          <w:numId w:val="21"/>
        </w:numPr>
        <w:ind w:left="567" w:firstLineChars="0"/>
        <w:pPrChange w:id="149" w:author="Ahmed" w:date="2020-05-06T12:06:00Z">
          <w:pPr>
            <w:pStyle w:val="ListBullet"/>
            <w:numPr>
              <w:numId w:val="21"/>
            </w:numPr>
            <w:tabs>
              <w:tab w:val="clear" w:pos="360"/>
            </w:tabs>
            <w:ind w:left="1259" w:firstLineChars="0" w:hanging="420"/>
          </w:pPr>
        </w:pPrChange>
      </w:pPr>
      <w:del w:id="150" w:author="Ahmed" w:date="2020-05-06T12:01:00Z">
        <w:r w:rsidDel="009A467E">
          <w:delText>Different file sizes</w:delText>
        </w:r>
      </w:del>
      <w:ins w:id="151" w:author="Ahmed" w:date="2020-05-06T12:01:00Z">
        <w:r w:rsidR="009A467E">
          <w:t>Files have different sizes</w:t>
        </w:r>
      </w:ins>
    </w:p>
    <w:p w14:paraId="47EB2D84" w14:textId="77777777" w:rsidR="00582EB9" w:rsidRDefault="00582EB9">
      <w:pPr>
        <w:pStyle w:val="ListBullet"/>
        <w:numPr>
          <w:ilvl w:val="0"/>
          <w:numId w:val="21"/>
        </w:numPr>
        <w:ind w:left="567" w:firstLineChars="0"/>
        <w:rPr>
          <w:ins w:id="152" w:author="Ahmed" w:date="2020-05-06T12:02:00Z"/>
        </w:rPr>
        <w:pPrChange w:id="153" w:author="Ahmed" w:date="2020-05-06T12:06:00Z">
          <w:pPr>
            <w:pStyle w:val="ListBullet"/>
            <w:numPr>
              <w:numId w:val="21"/>
            </w:numPr>
            <w:tabs>
              <w:tab w:val="clear" w:pos="360"/>
            </w:tabs>
            <w:ind w:left="1259" w:firstLineChars="0" w:hanging="420"/>
          </w:pPr>
        </w:pPrChange>
      </w:pPr>
      <w:del w:id="154" w:author="Ahmed" w:date="2020-05-06T12:01:00Z">
        <w:r w:rsidDel="009A467E">
          <w:delText>Different over when last updated 3 seconds</w:delText>
        </w:r>
      </w:del>
      <w:ins w:id="155" w:author="Ahmed" w:date="2020-05-06T12:01:00Z">
        <w:r w:rsidR="009A467E">
          <w:t>Files have</w:t>
        </w:r>
      </w:ins>
      <w:ins w:id="156" w:author="Ahmed" w:date="2020-05-06T12:02:00Z">
        <w:r w:rsidR="009A467E">
          <w:t xml:space="preserve"> a different time stamp (last modification date and time)</w:t>
        </w:r>
      </w:ins>
    </w:p>
    <w:p w14:paraId="243E0728" w14:textId="77777777" w:rsidR="009A467E" w:rsidRDefault="009A467E" w:rsidP="009A467E">
      <w:pPr>
        <w:pStyle w:val="ListBullet"/>
        <w:numPr>
          <w:ilvl w:val="0"/>
          <w:numId w:val="0"/>
        </w:numPr>
        <w:ind w:left="360" w:hanging="360"/>
        <w:rPr>
          <w:ins w:id="157" w:author="Ahmed" w:date="2020-05-06T12:06:00Z"/>
        </w:rPr>
      </w:pPr>
    </w:p>
    <w:p w14:paraId="7AA55A13" w14:textId="77777777" w:rsidR="009A467E" w:rsidRDefault="009A467E">
      <w:pPr>
        <w:pStyle w:val="ListBullet"/>
        <w:numPr>
          <w:ilvl w:val="0"/>
          <w:numId w:val="0"/>
        </w:numPr>
        <w:pPrChange w:id="158" w:author="Ahmed" w:date="2020-05-06T12:07:00Z">
          <w:pPr>
            <w:pStyle w:val="ListBullet"/>
            <w:numPr>
              <w:numId w:val="21"/>
            </w:numPr>
            <w:tabs>
              <w:tab w:val="clear" w:pos="360"/>
            </w:tabs>
            <w:ind w:left="1259" w:firstLineChars="0" w:hanging="420"/>
          </w:pPr>
        </w:pPrChange>
      </w:pPr>
      <w:ins w:id="159" w:author="Ahmed" w:date="2020-05-06T12:06:00Z">
        <w:r>
          <w:t>In Advanced Options, many compare settings can be adjusted:</w:t>
        </w:r>
      </w:ins>
      <w:ins w:id="160" w:author="Ahmed" w:date="2020-05-06T12:02:00Z">
        <w:r>
          <w:t xml:space="preserve"> time tolerance interval can</w:t>
        </w:r>
      </w:ins>
      <w:ins w:id="161" w:author="Ahmed" w:date="2020-05-06T12:03:00Z">
        <w:r>
          <w:t xml:space="preserve"> be set to ignore difference if less than </w:t>
        </w:r>
      </w:ins>
      <w:ins w:id="162" w:author="Ahmed" w:date="2020-05-06T12:04:00Z">
        <w:r>
          <w:t>1, 3, 5 or 10 sec</w:t>
        </w:r>
      </w:ins>
      <w:ins w:id="163" w:author="Ahmed" w:date="2020-05-06T12:05:00Z">
        <w:r>
          <w:t xml:space="preserve"> for compatibility with FAT/exFAT medias. Ignore Daylight Saving time is supported</w:t>
        </w:r>
      </w:ins>
      <w:ins w:id="164" w:author="Ahmed" w:date="2020-05-06T12:08:00Z">
        <w:r>
          <w:t>. Option to not overwrite target file if</w:t>
        </w:r>
      </w:ins>
      <w:ins w:id="165" w:author="Ahmed" w:date="2020-05-06T12:09:00Z">
        <w:r>
          <w:t xml:space="preserve"> it is newer than the master or if it is larger in size…</w:t>
        </w:r>
      </w:ins>
    </w:p>
    <w:p w14:paraId="347D9539" w14:textId="77777777" w:rsidR="009F46D9" w:rsidRDefault="000638A6">
      <w:pPr>
        <w:pStyle w:val="ListBullet"/>
        <w:numPr>
          <w:ilvl w:val="0"/>
          <w:numId w:val="0"/>
        </w:numPr>
        <w:pPrChange w:id="166" w:author="Ahmed" w:date="2020-05-06T12:07:00Z">
          <w:pPr>
            <w:pStyle w:val="ListBullet"/>
            <w:numPr>
              <w:numId w:val="0"/>
            </w:numPr>
            <w:tabs>
              <w:tab w:val="clear" w:pos="360"/>
            </w:tabs>
            <w:ind w:leftChars="181" w:left="434" w:firstLineChars="0" w:firstLine="0"/>
          </w:pPr>
        </w:pPrChange>
      </w:pPr>
      <w:ins w:id="167" w:author="Ahmed" w:date="2020-05-06T12:32:00Z">
        <w:r>
          <w:t>When target is on Internal Storage or on the SD Card, m</w:t>
        </w:r>
      </w:ins>
      <w:ins w:id="168" w:author="Ahmed" w:date="2020-05-06T12:18:00Z">
        <w:r w:rsidR="005626B9">
          <w:t xml:space="preserve">ost Android systems do not permit setting </w:t>
        </w:r>
      </w:ins>
      <w:del w:id="169" w:author="Ahmed" w:date="2020-05-06T12:18:00Z">
        <w:r w:rsidR="00582EB9" w:rsidRPr="00B15C04" w:rsidDel="005626B9">
          <w:delText xml:space="preserve">If it is not permitted to change </w:delText>
        </w:r>
      </w:del>
      <w:r w:rsidR="00582EB9" w:rsidRPr="00B15C04">
        <w:t xml:space="preserve">the last </w:t>
      </w:r>
      <w:ins w:id="170" w:author="Ahmed" w:date="2020-05-06T14:00:00Z">
        <w:r w:rsidR="00554296">
          <w:rPr>
            <w:szCs w:val="21"/>
          </w:rPr>
          <w:t>modified</w:t>
        </w:r>
        <w:r w:rsidR="00554296" w:rsidRPr="00E648E9">
          <w:rPr>
            <w:szCs w:val="21"/>
          </w:rPr>
          <w:t xml:space="preserve"> </w:t>
        </w:r>
      </w:ins>
      <w:del w:id="171" w:author="Ahmed" w:date="2020-05-06T14:00:00Z">
        <w:r w:rsidR="00582EB9" w:rsidRPr="00B15C04" w:rsidDel="00554296">
          <w:delText xml:space="preserve">update </w:delText>
        </w:r>
      </w:del>
      <w:r w:rsidR="00582EB9" w:rsidRPr="00B15C04">
        <w:t xml:space="preserve">time of the </w:t>
      </w:r>
      <w:ins w:id="172" w:author="Ahmed" w:date="2020-05-06T12:18:00Z">
        <w:r w:rsidR="005626B9">
          <w:t xml:space="preserve">target </w:t>
        </w:r>
      </w:ins>
      <w:r w:rsidR="00582EB9" w:rsidRPr="00B15C04">
        <w:t xml:space="preserve">file </w:t>
      </w:r>
      <w:del w:id="173" w:author="Ahmed" w:date="2020-05-06T12:18:00Z">
        <w:r w:rsidR="00582EB9" w:rsidRPr="00B15C04" w:rsidDel="005626B9">
          <w:delText>by the application</w:delText>
        </w:r>
      </w:del>
      <w:ins w:id="174" w:author="Ahmed" w:date="2020-05-06T12:18:00Z">
        <w:r w:rsidR="005626B9">
          <w:t xml:space="preserve">to match </w:t>
        </w:r>
      </w:ins>
      <w:ins w:id="175" w:author="Ahmed" w:date="2020-05-06T12:19:00Z">
        <w:r w:rsidR="005626B9">
          <w:t>the time of the source fil</w:t>
        </w:r>
      </w:ins>
      <w:ins w:id="176" w:author="Ahmed" w:date="2020-05-06T12:32:00Z">
        <w:r>
          <w:t>e. When ta</w:t>
        </w:r>
      </w:ins>
      <w:ins w:id="177" w:author="Ahmed" w:date="2020-05-06T12:33:00Z">
        <w:r>
          <w:t xml:space="preserve">rget is SMB (PC/NAS), or </w:t>
        </w:r>
      </w:ins>
      <w:ins w:id="178" w:author="Ahmed" w:date="2020-05-06T13:59:00Z">
        <w:r w:rsidR="00735EE4">
          <w:t>OTG-</w:t>
        </w:r>
      </w:ins>
      <w:ins w:id="179" w:author="Ahmed" w:date="2020-05-06T12:33:00Z">
        <w:r>
          <w:t>USB storage, this is usually not an issue. SMSync2 detects if the time/date can be set on the target</w:t>
        </w:r>
      </w:ins>
      <w:ins w:id="180" w:author="Ahmed" w:date="2020-05-06T14:00:00Z">
        <w:r w:rsidR="00C40044" w:rsidRPr="00C40044">
          <w:rPr>
            <w:szCs w:val="21"/>
          </w:rPr>
          <w:t xml:space="preserve"> </w:t>
        </w:r>
        <w:r w:rsidR="00C40044">
          <w:rPr>
            <w:szCs w:val="21"/>
          </w:rPr>
          <w:t>to match the source file</w:t>
        </w:r>
      </w:ins>
      <w:ins w:id="181" w:author="Ahmed" w:date="2020-05-06T12:33:00Z">
        <w:r>
          <w:t xml:space="preserve">. </w:t>
        </w:r>
      </w:ins>
      <w:ins w:id="182" w:author="Ahmed" w:date="2020-05-06T14:06:00Z">
        <w:r w:rsidR="005E7362" w:rsidRPr="005E7362">
          <w:t>If not, the last update time of the file is recorded in the application database files. It is then used to compare the files and check if they differ by time</w:t>
        </w:r>
      </w:ins>
      <w:del w:id="183" w:author="Ahmed" w:date="2020-05-06T12:33:00Z">
        <w:r w:rsidR="00582EB9" w:rsidRPr="00B15C04" w:rsidDel="000638A6">
          <w:delText xml:space="preserve">, </w:delText>
        </w:r>
      </w:del>
      <w:del w:id="184" w:author="Ahmed" w:date="2020-05-06T14:06:00Z">
        <w:r w:rsidR="00582EB9" w:rsidRPr="00B15C04" w:rsidDel="005E7362">
          <w:delText xml:space="preserve">the last update time of the file is recorded in the </w:delText>
        </w:r>
      </w:del>
      <w:del w:id="185" w:author="Ahmed" w:date="2020-05-06T12:33:00Z">
        <w:r w:rsidR="00582EB9" w:rsidRPr="00B15C04" w:rsidDel="000638A6">
          <w:delText xml:space="preserve">management </w:delText>
        </w:r>
      </w:del>
      <w:del w:id="186" w:author="Ahmed" w:date="2020-05-06T12:35:00Z">
        <w:r w:rsidR="00582EB9" w:rsidRPr="00B15C04" w:rsidDel="000638A6">
          <w:delText xml:space="preserve">file and it is </w:delText>
        </w:r>
      </w:del>
      <w:del w:id="187" w:author="Ahmed" w:date="2020-05-06T14:06:00Z">
        <w:r w:rsidR="00582EB9" w:rsidRPr="00B15C04" w:rsidDel="005E7362">
          <w:delText xml:space="preserve">used to </w:delText>
        </w:r>
      </w:del>
      <w:del w:id="188" w:author="Ahmed" w:date="2020-05-06T12:35:00Z">
        <w:r w:rsidR="00582EB9" w:rsidRPr="00B15C04" w:rsidDel="000638A6">
          <w:delText xml:space="preserve">judge </w:delText>
        </w:r>
      </w:del>
      <w:ins w:id="189" w:author="Ahmed" w:date="2020-05-06T12:35:00Z">
        <w:r>
          <w:t>.</w:t>
        </w:r>
      </w:ins>
      <w:ins w:id="190" w:author="Ahmed" w:date="2020-05-06T12:36:00Z">
        <w:r>
          <w:t xml:space="preserve"> </w:t>
        </w:r>
      </w:ins>
      <w:del w:id="191" w:author="Ahmed" w:date="2020-05-06T12:36:00Z">
        <w:r w:rsidR="00582EB9" w:rsidRPr="00B15C04" w:rsidDel="000638A6">
          <w:delText xml:space="preserve">the difference file. </w:delText>
        </w:r>
      </w:del>
      <w:ins w:id="192" w:author="Ahmed" w:date="2020-05-06T14:06:00Z">
        <w:r w:rsidR="00A3564A">
          <w:rPr>
            <w:szCs w:val="21"/>
          </w:rPr>
          <w:t>In that case</w:t>
        </w:r>
      </w:ins>
      <w:del w:id="193" w:author="Ahmed" w:date="2020-05-06T14:06:00Z">
        <w:r w:rsidR="00582EB9" w:rsidRPr="00B15C04" w:rsidDel="00A3564A">
          <w:delText>Therefore</w:delText>
        </w:r>
      </w:del>
      <w:r w:rsidR="00582EB9" w:rsidRPr="00B15C04">
        <w:t xml:space="preserve">, if you </w:t>
      </w:r>
      <w:del w:id="194" w:author="Ahmed" w:date="2020-05-06T12:36:00Z">
        <w:r w:rsidR="00582EB9" w:rsidRPr="00B15C04" w:rsidDel="000638A6">
          <w:delText xml:space="preserve">copy </w:delText>
        </w:r>
      </w:del>
      <w:ins w:id="195" w:author="Ahmed" w:date="2020-05-06T12:36:00Z">
        <w:r>
          <w:t xml:space="preserve">try to synchronize the master/target pair with a </w:t>
        </w:r>
      </w:ins>
      <w:ins w:id="196" w:author="Ahmed" w:date="2020-05-06T12:38:00Z">
        <w:r w:rsidR="00144E06">
          <w:t>third-party</w:t>
        </w:r>
      </w:ins>
      <w:ins w:id="197" w:author="Ahmed" w:date="2020-05-06T12:36:00Z">
        <w:r>
          <w:t xml:space="preserve"> </w:t>
        </w:r>
      </w:ins>
      <w:ins w:id="198" w:author="Ahmed" w:date="2020-05-06T12:37:00Z">
        <w:r>
          <w:t xml:space="preserve">application or if </w:t>
        </w:r>
      </w:ins>
      <w:ins w:id="199" w:author="Ahmed" w:date="2020-05-06T12:39:00Z">
        <w:r w:rsidR="00144E06">
          <w:t>SMBSync2</w:t>
        </w:r>
      </w:ins>
      <w:ins w:id="200" w:author="Ahmed" w:date="2020-05-06T12:37:00Z">
        <w:r>
          <w:t xml:space="preserve"> data files are erased, the </w:t>
        </w:r>
      </w:ins>
      <w:ins w:id="201" w:author="Ahmed" w:date="2020-05-06T12:39:00Z">
        <w:r w:rsidR="00144E06">
          <w:t xml:space="preserve">source </w:t>
        </w:r>
      </w:ins>
      <w:ins w:id="202" w:author="Ahmed" w:date="2020-05-06T12:37:00Z">
        <w:r>
          <w:t xml:space="preserve">files will be copied again to the target. You can set </w:t>
        </w:r>
      </w:ins>
      <w:ins w:id="203" w:author="Ahmed" w:date="2020-05-06T12:38:00Z">
        <w:r>
          <w:t xml:space="preserve">the </w:t>
        </w:r>
      </w:ins>
      <w:ins w:id="204" w:author="Ahmed" w:date="2020-05-06T12:37:00Z">
        <w:r>
          <w:t>option to “Not overwrite de</w:t>
        </w:r>
      </w:ins>
      <w:ins w:id="205" w:author="Ahmed" w:date="2020-05-06T12:38:00Z">
        <w:r>
          <w:t xml:space="preserve">stination file if it is newer than the </w:t>
        </w:r>
      </w:ins>
      <w:ins w:id="206" w:author="Ahmed" w:date="2020-05-06T12:39:00Z">
        <w:r w:rsidR="00144E06">
          <w:t>master</w:t>
        </w:r>
      </w:ins>
      <w:ins w:id="207" w:author="Ahmed" w:date="2020-05-06T12:38:00Z">
        <w:r>
          <w:t>”</w:t>
        </w:r>
      </w:ins>
      <w:ins w:id="208" w:author="Ahmed" w:date="2020-05-06T12:36:00Z">
        <w:r w:rsidRPr="00B15C04">
          <w:t xml:space="preserve"> </w:t>
        </w:r>
      </w:ins>
      <w:ins w:id="209" w:author="Ahmed" w:date="2020-05-06T12:38:00Z">
        <w:r>
          <w:t>in addition to comparing by size to overcome this issue</w:t>
        </w:r>
      </w:ins>
      <w:del w:id="210" w:author="Ahmed" w:date="2020-05-06T12:38:00Z">
        <w:r w:rsidR="00582EB9" w:rsidRPr="00B15C04" w:rsidDel="000638A6">
          <w:delText>a file other than SMBSync2 or there is no management file, the file will be copied</w:delText>
        </w:r>
      </w:del>
      <w:r w:rsidR="00582EB9" w:rsidRPr="00B15C04">
        <w:t>.</w:t>
      </w:r>
    </w:p>
    <w:p w14:paraId="50D26B2C" w14:textId="77777777" w:rsidR="00764883" w:rsidRDefault="009F46D9" w:rsidP="00270861">
      <w:pPr>
        <w:pStyle w:val="Heading2"/>
        <w:spacing w:before="360"/>
      </w:pPr>
      <w:bookmarkStart w:id="211" w:name="_Toc12563472"/>
      <w:bookmarkStart w:id="212" w:name="_Toc450110990"/>
      <w:r>
        <w:rPr>
          <w:rFonts w:hint="eastAsia"/>
        </w:rPr>
        <w:t>2.</w:t>
      </w:r>
      <w:r w:rsidR="00582EB9" w:rsidRPr="00582EB9">
        <w:t xml:space="preserve"> Permissions</w:t>
      </w:r>
      <w:bookmarkEnd w:id="211"/>
    </w:p>
    <w:p w14:paraId="33664B0E" w14:textId="77777777" w:rsidR="00F33D26" w:rsidRPr="00F33D26" w:rsidRDefault="00F33D26" w:rsidP="00F33D26">
      <w:r w:rsidRPr="00F33D26">
        <w:t>The app uses the following permissions.</w:t>
      </w:r>
    </w:p>
    <w:p w14:paraId="765A2A47" w14:textId="77777777" w:rsidR="003B661C" w:rsidRPr="00894CF4" w:rsidRDefault="003B661C" w:rsidP="003B661C">
      <w:pPr>
        <w:pStyle w:val="20mm8261"/>
        <w:spacing w:before="360"/>
      </w:pPr>
      <w:bookmarkStart w:id="213" w:name="_Toc8456826"/>
      <w:bookmarkStart w:id="214" w:name="_Toc9071194"/>
      <w:bookmarkStart w:id="215" w:name="_Toc12563473"/>
      <w:r>
        <w:rPr>
          <w:rFonts w:hint="eastAsia"/>
        </w:rPr>
        <w:t>2</w:t>
      </w:r>
      <w:r w:rsidRPr="00894CF4">
        <w:rPr>
          <w:rFonts w:hint="eastAsia"/>
        </w:rPr>
        <w:t>.1</w:t>
      </w:r>
      <w:bookmarkEnd w:id="213"/>
      <w:bookmarkEnd w:id="214"/>
      <w:r w:rsidR="00582EB9">
        <w:rPr>
          <w:rFonts w:hint="eastAsia"/>
        </w:rPr>
        <w:t xml:space="preserve"> Location</w:t>
      </w:r>
      <w:bookmarkEnd w:id="215"/>
    </w:p>
    <w:p w14:paraId="7C14EFF5" w14:textId="77777777" w:rsidR="003B661C" w:rsidRDefault="003B661C" w:rsidP="003B661C">
      <w:r>
        <w:rPr>
          <w:rFonts w:hint="eastAsia"/>
        </w:rPr>
        <w:t>-</w:t>
      </w:r>
      <w:r w:rsidRPr="0006031D">
        <w:t>approximate location (network-based)</w:t>
      </w:r>
    </w:p>
    <w:p w14:paraId="4A46881C" w14:textId="77777777" w:rsidR="003B661C" w:rsidRDefault="00582EB9" w:rsidP="003B661C">
      <w:del w:id="216" w:author="Ahmed" w:date="2020-05-06T12:40:00Z">
        <w:r w:rsidRPr="00582EB9" w:rsidDel="00E82C33">
          <w:delText xml:space="preserve">Used </w:delText>
        </w:r>
      </w:del>
      <w:ins w:id="217" w:author="Ahmed" w:date="2020-05-06T12:40:00Z">
        <w:r w:rsidR="00E82C33">
          <w:t>Required</w:t>
        </w:r>
        <w:r w:rsidR="00E82C33" w:rsidRPr="00582EB9">
          <w:t xml:space="preserve"> </w:t>
        </w:r>
      </w:ins>
      <w:r w:rsidRPr="00582EB9">
        <w:t xml:space="preserve">to obtain the WiFi SSID name on Android 8.1 </w:t>
      </w:r>
      <w:del w:id="218" w:author="Ahmed" w:date="2020-05-06T12:40:00Z">
        <w:r w:rsidRPr="00582EB9" w:rsidDel="00CA1A71">
          <w:delText xml:space="preserve">or </w:delText>
        </w:r>
      </w:del>
      <w:ins w:id="219" w:author="Ahmed" w:date="2020-05-06T12:40:00Z">
        <w:r w:rsidR="00CA1A71">
          <w:t>and</w:t>
        </w:r>
        <w:r w:rsidR="00CA1A71" w:rsidRPr="00582EB9">
          <w:t xml:space="preserve"> </w:t>
        </w:r>
      </w:ins>
      <w:r w:rsidRPr="00582EB9">
        <w:t>higher.</w:t>
      </w:r>
    </w:p>
    <w:p w14:paraId="0EE068A0" w14:textId="77777777" w:rsidR="003B661C" w:rsidRPr="00894CF4" w:rsidRDefault="003B661C" w:rsidP="003B661C">
      <w:pPr>
        <w:pStyle w:val="20mm8261"/>
        <w:spacing w:before="360"/>
      </w:pPr>
      <w:bookmarkStart w:id="220" w:name="_Toc9071195"/>
      <w:bookmarkStart w:id="221" w:name="_Toc12563474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bookmarkEnd w:id="220"/>
      <w:r w:rsidR="00582EB9" w:rsidRPr="00582EB9">
        <w:t xml:space="preserve"> Photos/Media/Files</w:t>
      </w:r>
      <w:bookmarkEnd w:id="221"/>
    </w:p>
    <w:p w14:paraId="521A7C6B" w14:textId="77777777" w:rsidR="003B661C" w:rsidRDefault="003B661C" w:rsidP="003B661C">
      <w:r>
        <w:rPr>
          <w:rFonts w:hint="eastAsia"/>
        </w:rPr>
        <w:t>-</w:t>
      </w:r>
      <w:r>
        <w:t xml:space="preserve">read the contents of your </w:t>
      </w:r>
      <w:del w:id="222" w:author="Ahmed" w:date="2020-05-06T12:40:00Z">
        <w:r w:rsidDel="00E82C33">
          <w:delText xml:space="preserve">USB </w:delText>
        </w:r>
      </w:del>
      <w:ins w:id="223" w:author="Ahmed" w:date="2020-05-06T12:40:00Z">
        <w:r w:rsidR="00E82C33">
          <w:t>External SD Card</w:t>
        </w:r>
      </w:ins>
      <w:ins w:id="224" w:author="Ahmed" w:date="2020-05-06T12:41:00Z">
        <w:r w:rsidR="00E82C33">
          <w:t>, Internal Storage and USB medias</w:t>
        </w:r>
      </w:ins>
      <w:del w:id="225" w:author="Ahmed" w:date="2020-05-06T12:41:00Z">
        <w:r w:rsidDel="00E82C33">
          <w:delText>storage</w:delText>
        </w:r>
      </w:del>
      <w:ins w:id="226" w:author="Ahmed" w:date="2020-05-06T12:41:00Z">
        <w:r w:rsidR="00E82C33">
          <w:t>.</w:t>
        </w:r>
      </w:ins>
    </w:p>
    <w:p w14:paraId="5D23FAD9" w14:textId="77777777" w:rsidR="003B661C" w:rsidRPr="0006031D" w:rsidRDefault="003B661C" w:rsidP="003B661C">
      <w:r>
        <w:rPr>
          <w:rFonts w:hint="eastAsia"/>
        </w:rPr>
        <w:t>-</w:t>
      </w:r>
      <w:r>
        <w:t xml:space="preserve">modify or delete the contents of your </w:t>
      </w:r>
      <w:del w:id="227" w:author="Ahmed" w:date="2020-05-06T12:41:00Z">
        <w:r w:rsidDel="00E82C33">
          <w:delText xml:space="preserve">USB </w:delText>
        </w:r>
      </w:del>
      <w:r>
        <w:t>storage</w:t>
      </w:r>
    </w:p>
    <w:p w14:paraId="485B38D7" w14:textId="77777777" w:rsidR="00E82C33" w:rsidRDefault="00E82C33" w:rsidP="003B661C">
      <w:pPr>
        <w:rPr>
          <w:ins w:id="228" w:author="Ahmed" w:date="2020-05-06T12:41:00Z"/>
        </w:rPr>
      </w:pPr>
    </w:p>
    <w:p w14:paraId="6EA05A0F" w14:textId="77777777" w:rsidR="003B661C" w:rsidRPr="004C6A8B" w:rsidRDefault="00582EB9" w:rsidP="003B661C">
      <w:del w:id="229" w:author="Ahmed" w:date="2020-05-06T12:41:00Z">
        <w:r w:rsidRPr="00582EB9" w:rsidDel="00E82C33">
          <w:delText xml:space="preserve">Used </w:delText>
        </w:r>
      </w:del>
      <w:ins w:id="230" w:author="Ahmed" w:date="2020-05-06T12:41:00Z">
        <w:r w:rsidR="00E82C33">
          <w:t>Required</w:t>
        </w:r>
        <w:r w:rsidR="00E82C33" w:rsidRPr="00582EB9">
          <w:t xml:space="preserve"> </w:t>
        </w:r>
      </w:ins>
      <w:r w:rsidRPr="00582EB9">
        <w:t>for file synchronization to internal/external</w:t>
      </w:r>
      <w:ins w:id="231" w:author="Ahmed" w:date="2020-05-06T13:09:00Z">
        <w:r w:rsidR="00FA3E5D">
          <w:t xml:space="preserve">/USB </w:t>
        </w:r>
      </w:ins>
      <w:del w:id="232" w:author="Ahmed" w:date="2020-05-06T13:09:00Z">
        <w:r w:rsidRPr="00582EB9" w:rsidDel="00FA3E5D">
          <w:delText xml:space="preserve"> </w:delText>
        </w:r>
      </w:del>
      <w:r w:rsidRPr="00582EB9">
        <w:t xml:space="preserve">storage and </w:t>
      </w:r>
      <w:ins w:id="233" w:author="Ahmed" w:date="2020-05-06T12:41:00Z">
        <w:r w:rsidR="00E82C33">
          <w:t xml:space="preserve">to </w:t>
        </w:r>
      </w:ins>
      <w:r w:rsidRPr="00582EB9">
        <w:t xml:space="preserve">read/write </w:t>
      </w:r>
      <w:del w:id="234" w:author="Ahmed" w:date="2020-05-06T12:42:00Z">
        <w:r w:rsidRPr="00582EB9" w:rsidDel="00E82C33">
          <w:delText xml:space="preserve">of </w:delText>
        </w:r>
      </w:del>
      <w:ins w:id="235" w:author="Ahmed" w:date="2020-05-06T12:42:00Z">
        <w:r w:rsidR="00E82C33">
          <w:t>operations on</w:t>
        </w:r>
        <w:r w:rsidR="00E82C33" w:rsidRPr="00582EB9">
          <w:t xml:space="preserve"> </w:t>
        </w:r>
      </w:ins>
      <w:del w:id="236" w:author="Ahmed" w:date="2020-05-06T12:42:00Z">
        <w:r w:rsidRPr="00582EB9" w:rsidDel="00E82C33">
          <w:delText>management</w:delText>
        </w:r>
      </w:del>
      <w:ins w:id="237" w:author="Ahmed" w:date="2020-05-06T12:42:00Z">
        <w:r w:rsidR="00E82C33">
          <w:t>application data</w:t>
        </w:r>
      </w:ins>
      <w:r w:rsidRPr="00582EB9">
        <w:t xml:space="preserve"> file</w:t>
      </w:r>
      <w:ins w:id="238" w:author="Ahmed" w:date="2020-05-06T12:46:00Z">
        <w:r w:rsidR="00997222">
          <w:t>s</w:t>
        </w:r>
      </w:ins>
      <w:r w:rsidRPr="00582EB9">
        <w:t>.</w:t>
      </w:r>
    </w:p>
    <w:p w14:paraId="18ABD601" w14:textId="77777777" w:rsidR="003B661C" w:rsidRPr="00894CF4" w:rsidRDefault="003B661C" w:rsidP="003B661C">
      <w:pPr>
        <w:pStyle w:val="20mm8261"/>
        <w:spacing w:before="360"/>
      </w:pPr>
      <w:bookmarkStart w:id="239" w:name="_Toc9071196"/>
      <w:bookmarkStart w:id="240" w:name="_Toc12563475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bookmarkEnd w:id="239"/>
      <w:r w:rsidR="00582EB9">
        <w:rPr>
          <w:rFonts w:hint="eastAsia"/>
        </w:rPr>
        <w:t xml:space="preserve"> Storage</w:t>
      </w:r>
      <w:bookmarkEnd w:id="240"/>
    </w:p>
    <w:p w14:paraId="133DB537" w14:textId="77777777" w:rsidR="00FA3E5D" w:rsidRDefault="00FA3E5D" w:rsidP="00FA3E5D">
      <w:pPr>
        <w:rPr>
          <w:ins w:id="241" w:author="Ahmed" w:date="2020-05-06T13:09:00Z"/>
        </w:rPr>
      </w:pPr>
      <w:ins w:id="242" w:author="Ahmed" w:date="2020-05-06T13:09:00Z">
        <w:r>
          <w:rPr>
            <w:rFonts w:hint="eastAsia"/>
          </w:rPr>
          <w:t>-</w:t>
        </w:r>
        <w:r>
          <w:t>read the contents of your External SD Card, Internal Storage and USB medias.</w:t>
        </w:r>
      </w:ins>
    </w:p>
    <w:p w14:paraId="415DB215" w14:textId="77777777" w:rsidR="00FA3E5D" w:rsidRPr="0006031D" w:rsidRDefault="00FA3E5D" w:rsidP="00FA3E5D">
      <w:pPr>
        <w:rPr>
          <w:ins w:id="243" w:author="Ahmed" w:date="2020-05-06T13:09:00Z"/>
        </w:rPr>
      </w:pPr>
      <w:ins w:id="244" w:author="Ahmed" w:date="2020-05-06T13:09:00Z">
        <w:r>
          <w:rPr>
            <w:rFonts w:hint="eastAsia"/>
          </w:rPr>
          <w:t>-</w:t>
        </w:r>
        <w:r>
          <w:t>modify or delete the contents of your storage</w:t>
        </w:r>
      </w:ins>
    </w:p>
    <w:p w14:paraId="4285A4D3" w14:textId="77777777" w:rsidR="00FA3E5D" w:rsidRDefault="00FA3E5D" w:rsidP="00FA3E5D">
      <w:pPr>
        <w:rPr>
          <w:ins w:id="245" w:author="Ahmed" w:date="2020-05-06T13:09:00Z"/>
        </w:rPr>
      </w:pPr>
    </w:p>
    <w:p w14:paraId="1C10FA49" w14:textId="77777777" w:rsidR="00FA3E5D" w:rsidRPr="004C6A8B" w:rsidRDefault="00FA3E5D" w:rsidP="00FA3E5D">
      <w:pPr>
        <w:rPr>
          <w:ins w:id="246" w:author="Ahmed" w:date="2020-05-06T13:09:00Z"/>
        </w:rPr>
      </w:pPr>
      <w:ins w:id="247" w:author="Ahmed" w:date="2020-05-06T13:09:00Z">
        <w:r>
          <w:t>Required</w:t>
        </w:r>
        <w:r w:rsidRPr="00582EB9">
          <w:t xml:space="preserve"> for file synchronization to internal/external</w:t>
        </w:r>
        <w:r>
          <w:t xml:space="preserve">/USB </w:t>
        </w:r>
        <w:r w:rsidRPr="00582EB9">
          <w:t xml:space="preserve">storage and </w:t>
        </w:r>
        <w:r>
          <w:t xml:space="preserve">to </w:t>
        </w:r>
        <w:r w:rsidRPr="00582EB9">
          <w:t xml:space="preserve">read/write </w:t>
        </w:r>
        <w:r>
          <w:t>operations on</w:t>
        </w:r>
        <w:r w:rsidRPr="00582EB9">
          <w:t xml:space="preserve"> </w:t>
        </w:r>
        <w:r>
          <w:t>application data</w:t>
        </w:r>
        <w:r w:rsidRPr="00582EB9">
          <w:t xml:space="preserve"> file</w:t>
        </w:r>
        <w:r>
          <w:t>s</w:t>
        </w:r>
        <w:r w:rsidRPr="00582EB9">
          <w:t>.</w:t>
        </w:r>
      </w:ins>
    </w:p>
    <w:p w14:paraId="525E8EDF" w14:textId="77777777" w:rsidR="003B661C" w:rsidDel="00FA3E5D" w:rsidRDefault="003B661C" w:rsidP="003B661C">
      <w:pPr>
        <w:rPr>
          <w:del w:id="248" w:author="Ahmed" w:date="2020-05-06T13:09:00Z"/>
        </w:rPr>
      </w:pPr>
      <w:del w:id="249" w:author="Ahmed" w:date="2020-05-06T13:09:00Z">
        <w:r w:rsidDel="00FA3E5D">
          <w:rPr>
            <w:rFonts w:hint="eastAsia"/>
          </w:rPr>
          <w:delText>-</w:delText>
        </w:r>
        <w:r w:rsidDel="00FA3E5D">
          <w:delText>read the contents of your USB storage</w:delText>
        </w:r>
      </w:del>
    </w:p>
    <w:p w14:paraId="109BDE60" w14:textId="77777777" w:rsidR="003B661C" w:rsidRPr="0006031D" w:rsidDel="00FA3E5D" w:rsidRDefault="003B661C" w:rsidP="003B661C">
      <w:pPr>
        <w:rPr>
          <w:del w:id="250" w:author="Ahmed" w:date="2020-05-06T13:09:00Z"/>
        </w:rPr>
      </w:pPr>
      <w:del w:id="251" w:author="Ahmed" w:date="2020-05-06T13:09:00Z">
        <w:r w:rsidDel="00FA3E5D">
          <w:rPr>
            <w:rFonts w:hint="eastAsia"/>
          </w:rPr>
          <w:delText>-</w:delText>
        </w:r>
        <w:r w:rsidDel="00FA3E5D">
          <w:delText>modify or delete the contents of your USB storage</w:delText>
        </w:r>
      </w:del>
    </w:p>
    <w:p w14:paraId="46AEC8CA" w14:textId="77777777" w:rsidR="003B661C" w:rsidRPr="0006031D" w:rsidDel="00FA3E5D" w:rsidRDefault="00582EB9" w:rsidP="003B661C">
      <w:pPr>
        <w:rPr>
          <w:del w:id="252" w:author="Ahmed" w:date="2020-05-06T13:09:00Z"/>
        </w:rPr>
      </w:pPr>
      <w:del w:id="253" w:author="Ahmed" w:date="2020-05-06T13:09:00Z">
        <w:r w:rsidRPr="00582EB9" w:rsidDel="00FA3E5D">
          <w:delText>Used for file synchronization to USB storage and read/write of management file.</w:delText>
        </w:r>
      </w:del>
    </w:p>
    <w:p w14:paraId="3A59C4E6" w14:textId="77777777" w:rsidR="003B661C" w:rsidRPr="00894CF4" w:rsidRDefault="003B661C" w:rsidP="003B661C">
      <w:pPr>
        <w:pStyle w:val="20mm8261"/>
        <w:spacing w:before="360"/>
      </w:pPr>
      <w:bookmarkStart w:id="254" w:name="_Toc9071197"/>
      <w:bookmarkStart w:id="255" w:name="_Toc12563476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Pr="004C6A8B">
        <w:rPr>
          <w:rFonts w:hint="eastAsia"/>
        </w:rPr>
        <w:t xml:space="preserve"> </w:t>
      </w:r>
      <w:bookmarkEnd w:id="254"/>
      <w:r w:rsidR="00582EB9" w:rsidRPr="00582EB9">
        <w:t>Wi-Fi Connection infomation</w:t>
      </w:r>
      <w:bookmarkEnd w:id="255"/>
    </w:p>
    <w:p w14:paraId="20E38B64" w14:textId="77777777" w:rsidR="003B661C" w:rsidRDefault="003B661C" w:rsidP="003B661C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14:paraId="54673B04" w14:textId="77777777" w:rsidR="003B661C" w:rsidRPr="0006031D" w:rsidRDefault="009D2487" w:rsidP="003B661C">
      <w:ins w:id="256" w:author="Ahmed" w:date="2020-05-06T13:09:00Z">
        <w:r>
          <w:t>Required</w:t>
        </w:r>
        <w:r w:rsidRPr="00582EB9">
          <w:t xml:space="preserve"> </w:t>
        </w:r>
      </w:ins>
      <w:del w:id="257" w:author="Ahmed" w:date="2020-05-06T13:09:00Z">
        <w:r w:rsidR="00582EB9" w:rsidRPr="00582EB9" w:rsidDel="009D2487">
          <w:delText xml:space="preserve">Used </w:delText>
        </w:r>
      </w:del>
      <w:r w:rsidR="00582EB9" w:rsidRPr="00582EB9">
        <w:t>to check the status of Wi-Fi</w:t>
      </w:r>
      <w:ins w:id="258" w:author="Ahmed" w:date="2020-05-06T13:09:00Z">
        <w:r>
          <w:t xml:space="preserve"> (on/off)</w:t>
        </w:r>
      </w:ins>
      <w:r w:rsidR="00582EB9" w:rsidRPr="00582EB9">
        <w:t xml:space="preserve"> at the start of synchronization.</w:t>
      </w:r>
    </w:p>
    <w:p w14:paraId="174FF16E" w14:textId="77777777" w:rsidR="003B661C" w:rsidRPr="00894CF4" w:rsidRDefault="003E6CA9" w:rsidP="003E6CA9">
      <w:pPr>
        <w:pStyle w:val="20mm8261"/>
        <w:spacing w:before="360"/>
        <w:ind w:left="0" w:firstLine="0"/>
      </w:pPr>
      <w:bookmarkStart w:id="259" w:name="_Toc12563477"/>
      <w:r>
        <w:rPr>
          <w:rFonts w:hint="eastAsia"/>
        </w:rPr>
        <w:t xml:space="preserve">2.5 </w:t>
      </w:r>
      <w:r w:rsidR="00582EB9">
        <w:rPr>
          <w:rFonts w:hint="eastAsia"/>
        </w:rPr>
        <w:t>Other</w:t>
      </w:r>
      <w:bookmarkEnd w:id="259"/>
    </w:p>
    <w:p w14:paraId="70EDCECB" w14:textId="77777777" w:rsidR="003B661C" w:rsidRDefault="003B661C" w:rsidP="000A108D">
      <w:pPr>
        <w:pStyle w:val="Heading3"/>
        <w:spacing w:before="360"/>
      </w:pPr>
      <w:bookmarkStart w:id="260" w:name="_Toc8456827"/>
      <w:bookmarkStart w:id="261" w:name="_Toc9071199"/>
      <w:bookmarkStart w:id="262" w:name="_Toc12563478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 xml:space="preserve">5.1 </w:t>
      </w:r>
      <w:bookmarkEnd w:id="260"/>
      <w:r>
        <w:t>view network connections</w:t>
      </w:r>
      <w:bookmarkEnd w:id="261"/>
      <w:bookmarkEnd w:id="262"/>
    </w:p>
    <w:p w14:paraId="6E2326AC" w14:textId="77777777" w:rsidR="00582EB9" w:rsidRDefault="009D2487" w:rsidP="00582EB9">
      <w:ins w:id="263" w:author="Ahmed" w:date="2020-05-06T13:09:00Z">
        <w:r>
          <w:t>Required</w:t>
        </w:r>
        <w:r w:rsidRPr="00582EB9">
          <w:t xml:space="preserve"> </w:t>
        </w:r>
      </w:ins>
      <w:del w:id="264" w:author="Ahmed" w:date="2020-05-06T13:09:00Z">
        <w:r w:rsidR="00582EB9" w:rsidDel="009D2487">
          <w:delText xml:space="preserve">Used </w:delText>
        </w:r>
      </w:del>
      <w:r w:rsidR="00582EB9">
        <w:t xml:space="preserve">to confirm that </w:t>
      </w:r>
      <w:del w:id="265" w:author="Ahmed" w:date="2020-05-06T13:10:00Z">
        <w:r w:rsidR="00582EB9" w:rsidDel="009D2487">
          <w:delText xml:space="preserve">it </w:delText>
        </w:r>
      </w:del>
      <w:ins w:id="266" w:author="Ahmed" w:date="2020-05-06T13:10:00Z">
        <w:r>
          <w:t xml:space="preserve">device </w:t>
        </w:r>
      </w:ins>
      <w:r w:rsidR="00582EB9">
        <w:t>is connected to the network at the start of synchronization.</w:t>
      </w:r>
    </w:p>
    <w:p w14:paraId="558F8819" w14:textId="77777777" w:rsidR="003B661C" w:rsidRDefault="003B661C" w:rsidP="000A108D">
      <w:pPr>
        <w:pStyle w:val="Heading3"/>
        <w:spacing w:before="360"/>
      </w:pPr>
      <w:bookmarkStart w:id="267" w:name="_Toc9071200"/>
      <w:bookmarkStart w:id="268" w:name="_Toc12563479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5.2</w:t>
      </w:r>
      <w:r w:rsidRPr="004C6A8B">
        <w:t xml:space="preserve"> connect and disconnect from Wi-Fi</w:t>
      </w:r>
      <w:bookmarkEnd w:id="267"/>
      <w:bookmarkEnd w:id="268"/>
    </w:p>
    <w:p w14:paraId="7E650B68" w14:textId="77777777" w:rsidR="003B661C" w:rsidRPr="004C6A8B" w:rsidRDefault="00A53E32" w:rsidP="003B661C">
      <w:ins w:id="269" w:author="Ahmed" w:date="2020-05-06T13:26:00Z">
        <w:r>
          <w:t>Required</w:t>
        </w:r>
        <w:r w:rsidRPr="00582EB9">
          <w:t xml:space="preserve"> </w:t>
        </w:r>
      </w:ins>
      <w:del w:id="270" w:author="Ahmed" w:date="2020-05-06T13:26:00Z">
        <w:r w:rsidR="00582EB9" w:rsidDel="00A53E32">
          <w:delText xml:space="preserve">Used </w:delText>
        </w:r>
      </w:del>
      <w:r w:rsidR="00582EB9">
        <w:t xml:space="preserve">to turn on / off Wi-Fi </w:t>
      </w:r>
      <w:del w:id="271" w:author="Ahmed" w:date="2020-05-06T13:26:00Z">
        <w:r w:rsidR="00582EB9" w:rsidDel="00957BB3">
          <w:delText xml:space="preserve">in </w:delText>
        </w:r>
      </w:del>
      <w:ins w:id="272" w:author="Ahmed" w:date="2020-05-06T13:26:00Z">
        <w:r w:rsidR="00957BB3">
          <w:t xml:space="preserve">before and after </w:t>
        </w:r>
        <w:r w:rsidR="00D41672">
          <w:t xml:space="preserve">a </w:t>
        </w:r>
      </w:ins>
      <w:r w:rsidR="00582EB9">
        <w:t>schedule</w:t>
      </w:r>
      <w:ins w:id="273" w:author="Ahmed" w:date="2020-05-06T13:26:00Z">
        <w:r w:rsidR="00957BB3">
          <w:t>d</w:t>
        </w:r>
      </w:ins>
      <w:r w:rsidR="00582EB9">
        <w:t xml:space="preserve"> synchronization.</w:t>
      </w:r>
    </w:p>
    <w:p w14:paraId="05739D4E" w14:textId="77777777" w:rsidR="003B661C" w:rsidRDefault="003B661C" w:rsidP="000A108D">
      <w:pPr>
        <w:pStyle w:val="Heading3"/>
        <w:spacing w:before="360"/>
      </w:pPr>
      <w:bookmarkStart w:id="274" w:name="_Toc9071201"/>
      <w:bookmarkStart w:id="275" w:name="_Toc12563480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5.3</w:t>
      </w:r>
      <w:r w:rsidRPr="004C6A8B">
        <w:t xml:space="preserve"> full network access</w:t>
      </w:r>
      <w:bookmarkEnd w:id="274"/>
      <w:bookmarkEnd w:id="275"/>
    </w:p>
    <w:p w14:paraId="3F666B04" w14:textId="77777777" w:rsidR="003B661C" w:rsidRDefault="00A53E32" w:rsidP="003B661C">
      <w:ins w:id="276" w:author="Ahmed" w:date="2020-05-06T13:26:00Z">
        <w:r>
          <w:t>Required</w:t>
        </w:r>
        <w:r w:rsidRPr="00582EB9">
          <w:t xml:space="preserve"> </w:t>
        </w:r>
      </w:ins>
      <w:del w:id="277" w:author="Ahmed" w:date="2020-05-06T13:26:00Z">
        <w:r w:rsidR="00582EB9" w:rsidDel="00A53E32">
          <w:delText xml:space="preserve">Used </w:delText>
        </w:r>
      </w:del>
      <w:r w:rsidR="00582EB9">
        <w:t xml:space="preserve">to perform </w:t>
      </w:r>
      <w:ins w:id="278" w:author="Ahmed" w:date="2020-05-06T13:27:00Z">
        <w:r>
          <w:t xml:space="preserve">network </w:t>
        </w:r>
      </w:ins>
      <w:r w:rsidR="00582EB9">
        <w:t xml:space="preserve">synchronization </w:t>
      </w:r>
      <w:del w:id="279" w:author="Ahmed" w:date="2020-05-06T13:27:00Z">
        <w:r w:rsidR="00582EB9" w:rsidDel="00A53E32">
          <w:delText xml:space="preserve">with </w:delText>
        </w:r>
      </w:del>
      <w:ins w:id="280" w:author="Ahmed" w:date="2020-05-06T13:27:00Z">
        <w:r>
          <w:t xml:space="preserve">using </w:t>
        </w:r>
      </w:ins>
      <w:r w:rsidR="00582EB9">
        <w:t>the SMB protocol</w:t>
      </w:r>
      <w:del w:id="281" w:author="Ahmed" w:date="2020-05-06T13:27:00Z">
        <w:r w:rsidR="00582EB9" w:rsidDel="00A53E32">
          <w:delText xml:space="preserve"> through the network</w:delText>
        </w:r>
      </w:del>
      <w:r w:rsidR="00582EB9">
        <w:t>.</w:t>
      </w:r>
    </w:p>
    <w:p w14:paraId="57243C56" w14:textId="77777777" w:rsidR="003B661C" w:rsidRDefault="003B661C" w:rsidP="000A108D">
      <w:pPr>
        <w:pStyle w:val="Heading3"/>
        <w:spacing w:before="360"/>
      </w:pPr>
      <w:bookmarkStart w:id="282" w:name="_Toc9071202"/>
      <w:bookmarkStart w:id="283" w:name="_Toc12563481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5.4</w:t>
      </w:r>
      <w:r w:rsidRPr="004C6A8B">
        <w:t xml:space="preserve"> run at startup</w:t>
      </w:r>
      <w:bookmarkEnd w:id="282"/>
      <w:bookmarkEnd w:id="283"/>
    </w:p>
    <w:p w14:paraId="242B9ED0" w14:textId="77777777" w:rsidR="003B661C" w:rsidRDefault="00A53E32" w:rsidP="003B661C">
      <w:ins w:id="284" w:author="Ahmed" w:date="2020-05-06T13:27:00Z">
        <w:r>
          <w:t>Required</w:t>
        </w:r>
        <w:r w:rsidRPr="00582EB9">
          <w:t xml:space="preserve"> </w:t>
        </w:r>
      </w:ins>
      <w:del w:id="285" w:author="Ahmed" w:date="2020-05-06T13:27:00Z">
        <w:r w:rsidR="00582EB9" w:rsidDel="00A53E32">
          <w:delText xml:space="preserve">Used </w:delText>
        </w:r>
      </w:del>
      <w:r w:rsidR="00582EB9">
        <w:t>to perform schedule</w:t>
      </w:r>
      <w:ins w:id="286" w:author="Ahmed" w:date="2020-05-06T13:27:00Z">
        <w:r>
          <w:t>d</w:t>
        </w:r>
      </w:ins>
      <w:r w:rsidR="00582EB9">
        <w:t xml:space="preserve"> synchronization.</w:t>
      </w:r>
    </w:p>
    <w:p w14:paraId="387856CC" w14:textId="77777777" w:rsidR="003B661C" w:rsidRDefault="003B661C" w:rsidP="000A108D">
      <w:pPr>
        <w:pStyle w:val="Heading3"/>
        <w:spacing w:before="360"/>
      </w:pPr>
      <w:bookmarkStart w:id="287" w:name="_Toc9071203"/>
      <w:bookmarkStart w:id="288" w:name="_Toc12563482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5.5</w:t>
      </w:r>
      <w:r w:rsidRPr="004C6A8B">
        <w:t xml:space="preserve"> control vibration</w:t>
      </w:r>
      <w:bookmarkEnd w:id="287"/>
      <w:bookmarkEnd w:id="288"/>
    </w:p>
    <w:p w14:paraId="7BA6A3A7" w14:textId="77777777" w:rsidR="003B661C" w:rsidRDefault="00A53E32" w:rsidP="003B661C">
      <w:ins w:id="289" w:author="Ahmed" w:date="2020-05-06T13:28:00Z">
        <w:r>
          <w:t>Required</w:t>
        </w:r>
        <w:r w:rsidRPr="00582EB9">
          <w:t xml:space="preserve"> </w:t>
        </w:r>
      </w:ins>
      <w:del w:id="290" w:author="Ahmed" w:date="2020-05-06T13:28:00Z">
        <w:r w:rsidR="00582EB9" w:rsidDel="00A53E32">
          <w:delText xml:space="preserve">Used </w:delText>
        </w:r>
      </w:del>
      <w:r w:rsidR="00582EB9">
        <w:t xml:space="preserve">to notify the user </w:t>
      </w:r>
      <w:ins w:id="291" w:author="Ahmed" w:date="2020-05-06T13:28:00Z">
        <w:r>
          <w:t xml:space="preserve">by vibration </w:t>
        </w:r>
      </w:ins>
      <w:r w:rsidR="00582EB9">
        <w:t>at the end of synchronization.</w:t>
      </w:r>
    </w:p>
    <w:p w14:paraId="42E12BD0" w14:textId="77777777" w:rsidR="003B661C" w:rsidRDefault="003B661C" w:rsidP="000A108D">
      <w:pPr>
        <w:pStyle w:val="Heading3"/>
        <w:spacing w:before="360"/>
      </w:pPr>
      <w:bookmarkStart w:id="292" w:name="_Toc9071204"/>
      <w:bookmarkStart w:id="293" w:name="_Toc12563483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5.6</w:t>
      </w:r>
      <w:r w:rsidRPr="004C6A8B">
        <w:t xml:space="preserve"> prevent device from sleeping</w:t>
      </w:r>
      <w:bookmarkEnd w:id="292"/>
      <w:bookmarkEnd w:id="293"/>
    </w:p>
    <w:p w14:paraId="535AA500" w14:textId="77777777" w:rsidR="00582EB9" w:rsidRDefault="00A53E32" w:rsidP="00582EB9">
      <w:ins w:id="294" w:author="Ahmed" w:date="2020-05-06T13:28:00Z">
        <w:r>
          <w:t>Required</w:t>
        </w:r>
        <w:r w:rsidRPr="00582EB9">
          <w:t xml:space="preserve"> </w:t>
        </w:r>
      </w:ins>
      <w:del w:id="295" w:author="Ahmed" w:date="2020-05-06T13:28:00Z">
        <w:r w:rsidR="00582EB9" w:rsidDel="00A53E32">
          <w:delText xml:space="preserve">Use it </w:delText>
        </w:r>
      </w:del>
      <w:r w:rsidR="00582EB9">
        <w:t>to start synchronization from a schedule</w:t>
      </w:r>
      <w:ins w:id="296" w:author="Ahmed" w:date="2020-05-06T13:28:00Z">
        <w:r>
          <w:t>d</w:t>
        </w:r>
      </w:ins>
      <w:r w:rsidR="00582EB9">
        <w:t xml:space="preserve"> or external application.</w:t>
      </w:r>
    </w:p>
    <w:p w14:paraId="5778D40E" w14:textId="77777777" w:rsidR="003B661C" w:rsidRDefault="003B661C" w:rsidP="000A108D">
      <w:pPr>
        <w:pStyle w:val="Heading3"/>
        <w:spacing w:before="360"/>
      </w:pPr>
      <w:bookmarkStart w:id="297" w:name="_Toc9071205"/>
      <w:bookmarkStart w:id="298" w:name="_Toc12563484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5.7</w:t>
      </w:r>
      <w:r w:rsidRPr="004C6A8B">
        <w:t xml:space="preserve"> install shortcuts</w:t>
      </w:r>
      <w:bookmarkEnd w:id="297"/>
      <w:bookmarkEnd w:id="298"/>
    </w:p>
    <w:p w14:paraId="516BFBDF" w14:textId="77777777" w:rsidR="00582EB9" w:rsidRPr="0023365D" w:rsidRDefault="006B19BE" w:rsidP="00582EB9">
      <w:ins w:id="299" w:author="Ahmed" w:date="2020-05-06T13:29:00Z">
        <w:r>
          <w:t>Required</w:t>
        </w:r>
        <w:r w:rsidRPr="00582EB9">
          <w:t xml:space="preserve"> </w:t>
        </w:r>
      </w:ins>
      <w:del w:id="300" w:author="Ahmed" w:date="2020-05-06T13:29:00Z">
        <w:r w:rsidR="00582EB9" w:rsidDel="006B19BE">
          <w:delText xml:space="preserve">Used </w:delText>
        </w:r>
      </w:del>
      <w:r w:rsidR="00582EB9">
        <w:t xml:space="preserve">to add a synchronization </w:t>
      </w:r>
      <w:del w:id="301" w:author="Ahmed" w:date="2020-05-06T13:29:00Z">
        <w:r w:rsidR="00582EB9" w:rsidDel="006B19BE">
          <w:delText xml:space="preserve">start </w:delText>
        </w:r>
      </w:del>
      <w:ins w:id="302" w:author="Ahmed" w:date="2020-05-06T13:29:00Z">
        <w:r>
          <w:t xml:space="preserve">task </w:t>
        </w:r>
      </w:ins>
      <w:r w:rsidR="00582EB9">
        <w:t xml:space="preserve">shortcut </w:t>
      </w:r>
      <w:del w:id="303" w:author="Ahmed" w:date="2020-05-06T13:29:00Z">
        <w:r w:rsidR="00582EB9" w:rsidDel="006B19BE">
          <w:delText xml:space="preserve">to </w:delText>
        </w:r>
      </w:del>
      <w:ins w:id="304" w:author="Ahmed" w:date="2020-05-06T13:29:00Z">
        <w:r>
          <w:t>on the home screen</w:t>
        </w:r>
      </w:ins>
      <w:del w:id="305" w:author="Ahmed" w:date="2020-05-06T13:29:00Z">
        <w:r w:rsidR="00582EB9" w:rsidDel="006B19BE">
          <w:delText>the desktop</w:delText>
        </w:r>
      </w:del>
      <w:r w:rsidR="00582EB9">
        <w:t>.</w:t>
      </w:r>
    </w:p>
    <w:p w14:paraId="36AA6B3C" w14:textId="77777777" w:rsidR="00917855" w:rsidRDefault="004C7DDE" w:rsidP="00917855">
      <w:pPr>
        <w:pStyle w:val="Heading2"/>
        <w:spacing w:before="360"/>
      </w:pPr>
      <w:bookmarkStart w:id="306" w:name="_Toc12563485"/>
      <w:r>
        <w:rPr>
          <w:rFonts w:hint="eastAsia"/>
        </w:rPr>
        <w:t>3.</w:t>
      </w:r>
      <w:bookmarkStart w:id="307" w:name="_Toc9071206"/>
      <w:r w:rsidR="003B1B93" w:rsidRPr="003B1B93">
        <w:rPr>
          <w:rFonts w:hint="eastAsia"/>
        </w:rPr>
        <w:t xml:space="preserve"> </w:t>
      </w:r>
      <w:bookmarkEnd w:id="307"/>
      <w:r w:rsidR="00582EB9" w:rsidRPr="00582EB9">
        <w:t>Data recorded by the app</w:t>
      </w:r>
      <w:bookmarkEnd w:id="306"/>
    </w:p>
    <w:p w14:paraId="42E0B2BD" w14:textId="77777777" w:rsidR="00582EB9" w:rsidRPr="00D13D41" w:rsidRDefault="00582EB9" w:rsidP="00582EB9">
      <w:bookmarkStart w:id="308" w:name="_同期タスクリスト"/>
      <w:bookmarkStart w:id="309" w:name="_Toc9071207"/>
      <w:bookmarkEnd w:id="308"/>
      <w:del w:id="310" w:author="Ahmed" w:date="2020-05-06T13:29:00Z">
        <w:r w:rsidRPr="00C42D61" w:rsidDel="006B19BE">
          <w:delText>The recorded data will not be sent to the outside of the app unless the user operates it</w:delText>
        </w:r>
      </w:del>
      <w:ins w:id="311" w:author="Ahmed" w:date="2020-05-06T13:29:00Z">
        <w:r w:rsidR="006B19BE">
          <w:t>No data</w:t>
        </w:r>
      </w:ins>
      <w:ins w:id="312" w:author="Ahmed" w:date="2020-05-06T13:30:00Z">
        <w:r w:rsidR="006B19BE">
          <w:t xml:space="preserve"> will be sent outside of the app unless the user operates it</w:t>
        </w:r>
      </w:ins>
      <w:r w:rsidRPr="00C42D61">
        <w:t>.</w:t>
      </w:r>
    </w:p>
    <w:p w14:paraId="4135E39D" w14:textId="77777777" w:rsidR="00917855" w:rsidRDefault="003E6CA9" w:rsidP="000A108D">
      <w:pPr>
        <w:pStyle w:val="Heading3"/>
        <w:spacing w:before="360"/>
      </w:pPr>
      <w:bookmarkStart w:id="313" w:name="_Synchronization_task_list"/>
      <w:bookmarkStart w:id="314" w:name="_Toc12563486"/>
      <w:bookmarkEnd w:id="309"/>
      <w:bookmarkEnd w:id="313"/>
      <w:r>
        <w:rPr>
          <w:rFonts w:hint="eastAsia"/>
        </w:rPr>
        <w:t>3.1</w:t>
      </w:r>
      <w:r w:rsidR="009713D4">
        <w:rPr>
          <w:rFonts w:hint="eastAsia"/>
        </w:rPr>
        <w:t>.</w:t>
      </w:r>
      <w:r w:rsidR="00582EB9" w:rsidRPr="00582EB9">
        <w:t>Synchronization task list</w:t>
      </w:r>
      <w:bookmarkEnd w:id="314"/>
    </w:p>
    <w:p w14:paraId="4B69C78A" w14:textId="77777777" w:rsidR="00582EB9" w:rsidRDefault="00582EB9" w:rsidP="00582EB9">
      <w:r w:rsidRPr="00DF0677">
        <w:t>The app records the necessary data to perform the synchronization.</w:t>
      </w:r>
    </w:p>
    <w:p w14:paraId="3418DA3E" w14:textId="77777777" w:rsidR="00582EB9" w:rsidRDefault="00582EB9" w:rsidP="00582EB9">
      <w:pPr>
        <w:pStyle w:val="ListParagraph"/>
        <w:numPr>
          <w:ilvl w:val="0"/>
          <w:numId w:val="22"/>
        </w:numPr>
        <w:ind w:leftChars="0"/>
        <w:jc w:val="left"/>
      </w:pPr>
      <w:r w:rsidRPr="00740882">
        <w:t>Directory name, file name, SMB server host name, IP address, port number, account name, password (*</w:t>
      </w:r>
      <w:del w:id="315" w:author="Ahmed" w:date="2020-05-06T13:32:00Z">
        <w:r w:rsidRPr="00740882" w:rsidDel="002E6974">
          <w:delText xml:space="preserve"> </w:delText>
        </w:r>
      </w:del>
      <w:r w:rsidRPr="00740882">
        <w:t>1)</w:t>
      </w:r>
    </w:p>
    <w:p w14:paraId="38793F96" w14:textId="77777777" w:rsidR="00582EB9" w:rsidRDefault="00582EB9" w:rsidP="00582EB9">
      <w:pPr>
        <w:pStyle w:val="ListParagraph"/>
        <w:numPr>
          <w:ilvl w:val="0"/>
          <w:numId w:val="22"/>
        </w:numPr>
        <w:ind w:leftChars="0"/>
        <w:jc w:val="left"/>
      </w:pPr>
      <w:r>
        <w:rPr>
          <w:rFonts w:hint="eastAsia"/>
        </w:rPr>
        <w:t>Wi-Fi SSID name</w:t>
      </w:r>
    </w:p>
    <w:p w14:paraId="1E8926C6" w14:textId="77777777" w:rsidR="00582EB9" w:rsidRDefault="00582EB9" w:rsidP="00582EB9">
      <w:pPr>
        <w:pStyle w:val="ListParagraph"/>
        <w:numPr>
          <w:ilvl w:val="0"/>
          <w:numId w:val="22"/>
        </w:numPr>
        <w:ind w:leftChars="0"/>
        <w:jc w:val="left"/>
      </w:pPr>
      <w:r w:rsidRPr="00DF0677">
        <w:t>App password (*</w:t>
      </w:r>
      <w:del w:id="316" w:author="Ahmed" w:date="2020-05-06T13:32:00Z">
        <w:r w:rsidRPr="00DF0677" w:rsidDel="002E6974">
          <w:delText xml:space="preserve"> </w:delText>
        </w:r>
      </w:del>
      <w:r w:rsidRPr="00DF0677">
        <w:t>1) to protect app launch and setting change</w:t>
      </w:r>
    </w:p>
    <w:p w14:paraId="0EA14623" w14:textId="77777777" w:rsidR="00582EB9" w:rsidRDefault="00582EB9" w:rsidP="00582EB9">
      <w:pPr>
        <w:pStyle w:val="ListParagraph"/>
        <w:numPr>
          <w:ilvl w:val="0"/>
          <w:numId w:val="22"/>
        </w:numPr>
        <w:ind w:leftChars="0"/>
        <w:jc w:val="left"/>
        <w:rPr>
          <w:ins w:id="317" w:author="Ahmed" w:date="2020-05-06T13:31:00Z"/>
        </w:rPr>
      </w:pPr>
      <w:r w:rsidRPr="00DF0677">
        <w:t>App setting</w:t>
      </w:r>
      <w:ins w:id="318" w:author="Ahmed" w:date="2020-05-06T13:41:00Z">
        <w:r w:rsidR="00382FC1">
          <w:t>s</w:t>
        </w:r>
      </w:ins>
      <w:del w:id="319" w:author="Ahmed" w:date="2020-05-06T13:41:00Z">
        <w:r w:rsidRPr="00DF0677" w:rsidDel="0018025D">
          <w:delText xml:space="preserve"> </w:delText>
        </w:r>
        <w:r w:rsidRPr="00DF0677" w:rsidDel="00382FC1">
          <w:delText>value</w:delText>
        </w:r>
      </w:del>
    </w:p>
    <w:p w14:paraId="5C0C55C6" w14:textId="77777777" w:rsidR="002E6974" w:rsidRDefault="002E6974">
      <w:pPr>
        <w:jc w:val="left"/>
        <w:pPrChange w:id="320" w:author="Ahmed" w:date="2020-05-06T13:31:00Z">
          <w:pPr>
            <w:pStyle w:val="ListParagraph"/>
            <w:numPr>
              <w:numId w:val="22"/>
            </w:numPr>
            <w:ind w:leftChars="0" w:left="420" w:hanging="420"/>
            <w:jc w:val="left"/>
          </w:pPr>
        </w:pPrChange>
      </w:pPr>
    </w:p>
    <w:p w14:paraId="60437B73" w14:textId="77777777" w:rsidR="00917855" w:rsidRDefault="00582EB9" w:rsidP="00917855">
      <w:r w:rsidRPr="00DF0677">
        <w:t>*</w:t>
      </w:r>
      <w:del w:id="321" w:author="Ahmed" w:date="2020-05-06T13:32:00Z">
        <w:r w:rsidRPr="00DF0677" w:rsidDel="002E6974">
          <w:delText xml:space="preserve"> </w:delText>
        </w:r>
      </w:del>
      <w:r w:rsidRPr="00DF0677">
        <w:t>1</w:t>
      </w:r>
      <w:ins w:id="322" w:author="Ahmed" w:date="2020-05-06T13:32:00Z">
        <w:r w:rsidR="002E6974">
          <w:t>-</w:t>
        </w:r>
      </w:ins>
      <w:r w:rsidRPr="00DF0677">
        <w:t xml:space="preserve"> </w:t>
      </w:r>
      <w:ins w:id="323" w:author="Ahmed" w:date="2020-05-06T13:31:00Z">
        <w:r w:rsidR="002E6974">
          <w:t>password is</w:t>
        </w:r>
      </w:ins>
      <w:del w:id="324" w:author="Ahmed" w:date="2020-05-06T13:31:00Z">
        <w:r w:rsidRPr="00DF0677" w:rsidDel="002E6974">
          <w:delText>E</w:delText>
        </w:r>
      </w:del>
      <w:ins w:id="325" w:author="Ahmed" w:date="2020-05-06T13:31:00Z">
        <w:r w:rsidR="002E6974">
          <w:t xml:space="preserve"> e</w:t>
        </w:r>
      </w:ins>
      <w:r w:rsidRPr="00DF0677">
        <w:t>ncrypted with</w:t>
      </w:r>
      <w:ins w:id="326" w:author="Ahmed" w:date="2020-05-06T13:31:00Z">
        <w:r w:rsidR="002E6974">
          <w:t xml:space="preserve"> a</w:t>
        </w:r>
      </w:ins>
      <w:r w:rsidRPr="00DF0677">
        <w:t xml:space="preserve"> system generated password </w:t>
      </w:r>
      <w:ins w:id="327" w:author="Ahmed" w:date="2020-05-06T13:32:00Z">
        <w:r w:rsidR="000C0246">
          <w:t xml:space="preserve">and </w:t>
        </w:r>
      </w:ins>
      <w:r w:rsidRPr="00DF0677">
        <w:t xml:space="preserve">stored in </w:t>
      </w:r>
      <w:ins w:id="328" w:author="Ahmed" w:date="2020-05-06T13:32:00Z">
        <w:r w:rsidR="002E6974">
          <w:t xml:space="preserve">the </w:t>
        </w:r>
      </w:ins>
      <w:r w:rsidRPr="00DF0677">
        <w:t>Android Keystore.</w:t>
      </w:r>
    </w:p>
    <w:p w14:paraId="17E3C18C" w14:textId="77777777" w:rsidR="00917855" w:rsidRDefault="003E6CA9" w:rsidP="000A108D">
      <w:pPr>
        <w:pStyle w:val="Heading3"/>
        <w:spacing w:before="360"/>
      </w:pPr>
      <w:bookmarkStart w:id="329" w:name="_Toc12563487"/>
      <w:r>
        <w:rPr>
          <w:rFonts w:hint="eastAsia"/>
        </w:rPr>
        <w:t>3.2</w:t>
      </w:r>
      <w:r w:rsidR="009713D4">
        <w:rPr>
          <w:rFonts w:hint="eastAsia"/>
        </w:rPr>
        <w:t>.</w:t>
      </w:r>
      <w:r w:rsidR="00582EB9" w:rsidRPr="00582EB9">
        <w:t>App activity record</w:t>
      </w:r>
      <w:bookmarkEnd w:id="329"/>
    </w:p>
    <w:p w14:paraId="1784D860" w14:textId="77777777" w:rsidR="00582EB9" w:rsidRDefault="00582EB9" w:rsidP="00582EB9">
      <w:pPr>
        <w:rPr>
          <w:ins w:id="330" w:author="Ahmed" w:date="2020-05-06T13:38:00Z"/>
        </w:rPr>
      </w:pPr>
      <w:r w:rsidRPr="00DF0677">
        <w:t xml:space="preserve">The app </w:t>
      </w:r>
      <w:ins w:id="331" w:author="Ahmed" w:date="2020-05-06T13:39:00Z">
        <w:r w:rsidR="006D5599">
          <w:t xml:space="preserve">needs to </w:t>
        </w:r>
      </w:ins>
      <w:r w:rsidRPr="00DF0677">
        <w:t>record</w:t>
      </w:r>
      <w:del w:id="332" w:author="Ahmed" w:date="2020-05-06T13:39:00Z">
        <w:r w:rsidRPr="00DF0677" w:rsidDel="006D5599">
          <w:delText>s</w:delText>
        </w:r>
      </w:del>
      <w:r w:rsidRPr="00DF0677">
        <w:t xml:space="preserve"> the </w:t>
      </w:r>
      <w:del w:id="333" w:author="Ahmed" w:date="2020-05-06T13:38:00Z">
        <w:r w:rsidRPr="00DF0677" w:rsidDel="006D5599">
          <w:delText xml:space="preserve">data of the </w:delText>
        </w:r>
      </w:del>
      <w:r w:rsidRPr="00DF0677">
        <w:t xml:space="preserve">following </w:t>
      </w:r>
      <w:del w:id="334" w:author="Ahmed" w:date="2020-05-06T13:39:00Z">
        <w:r w:rsidRPr="00DF0677" w:rsidDel="006D5599">
          <w:delText xml:space="preserve">items </w:delText>
        </w:r>
      </w:del>
      <w:ins w:id="335" w:author="Ahmed" w:date="2020-05-06T13:39:00Z">
        <w:r w:rsidR="006D5599">
          <w:t>data</w:t>
        </w:r>
        <w:r w:rsidR="006D5599" w:rsidRPr="00DF0677">
          <w:t xml:space="preserve"> </w:t>
        </w:r>
      </w:ins>
      <w:del w:id="336" w:author="Ahmed" w:date="2020-05-06T13:39:00Z">
        <w:r w:rsidRPr="00DF0677" w:rsidDel="006D5599">
          <w:delText xml:space="preserve">for </w:delText>
        </w:r>
      </w:del>
      <w:ins w:id="337" w:author="Ahmed" w:date="2020-05-06T13:39:00Z">
        <w:r w:rsidR="006D5599">
          <w:t>to check</w:t>
        </w:r>
      </w:ins>
      <w:del w:id="338" w:author="Ahmed" w:date="2020-05-06T13:39:00Z">
        <w:r w:rsidRPr="00DF0677" w:rsidDel="006D5599">
          <w:delText>verification of</w:delText>
        </w:r>
      </w:del>
      <w:ins w:id="339" w:author="Ahmed" w:date="2020-05-06T13:39:00Z">
        <w:r w:rsidR="006D5599">
          <w:t xml:space="preserve"> the</w:t>
        </w:r>
      </w:ins>
      <w:r w:rsidRPr="00DF0677">
        <w:t xml:space="preserve"> synchronization results and </w:t>
      </w:r>
      <w:ins w:id="340" w:author="Ahmed" w:date="2020-05-06T13:39:00Z">
        <w:r w:rsidR="006D5599">
          <w:t xml:space="preserve">for </w:t>
        </w:r>
      </w:ins>
      <w:r w:rsidRPr="00DF0677">
        <w:t>troubleshooting.</w:t>
      </w:r>
    </w:p>
    <w:p w14:paraId="5E6D9D69" w14:textId="77777777" w:rsidR="006D5599" w:rsidRDefault="006D5599" w:rsidP="00582EB9"/>
    <w:p w14:paraId="2E3CAA60" w14:textId="77777777" w:rsidR="004305B3" w:rsidRDefault="004305B3" w:rsidP="004305B3">
      <w:pPr>
        <w:pStyle w:val="ListParagraph"/>
        <w:numPr>
          <w:ilvl w:val="0"/>
          <w:numId w:val="25"/>
        </w:numPr>
        <w:ind w:leftChars="0"/>
      </w:pPr>
      <w:r>
        <w:t>Android version, terminal maker, terminal name, terminal model, application version</w:t>
      </w:r>
    </w:p>
    <w:p w14:paraId="6860E78F" w14:textId="77777777" w:rsidR="004305B3" w:rsidRDefault="004305B3" w:rsidP="004305B3">
      <w:pPr>
        <w:pStyle w:val="ListParagraph"/>
        <w:numPr>
          <w:ilvl w:val="0"/>
          <w:numId w:val="25"/>
        </w:numPr>
        <w:ind w:leftChars="0"/>
      </w:pPr>
      <w:r>
        <w:t>Directory name, file name, file size, file last modified time</w:t>
      </w:r>
    </w:p>
    <w:p w14:paraId="68A04C1D" w14:textId="77777777" w:rsidR="004305B3" w:rsidRDefault="004305B3" w:rsidP="004305B3">
      <w:pPr>
        <w:pStyle w:val="ListParagraph"/>
        <w:numPr>
          <w:ilvl w:val="0"/>
          <w:numId w:val="25"/>
        </w:numPr>
        <w:ind w:leftChars="0"/>
      </w:pPr>
      <w:r>
        <w:t>SMB server host name, IP address, port number, account name</w:t>
      </w:r>
    </w:p>
    <w:p w14:paraId="6894D557" w14:textId="77777777" w:rsidR="004305B3" w:rsidRDefault="004305B3" w:rsidP="004305B3">
      <w:pPr>
        <w:pStyle w:val="ListParagraph"/>
        <w:numPr>
          <w:ilvl w:val="0"/>
          <w:numId w:val="25"/>
        </w:numPr>
        <w:ind w:leftChars="0"/>
      </w:pPr>
      <w:r>
        <w:t>Network interface name, IP address, Wi-Fi SSID name</w:t>
      </w:r>
    </w:p>
    <w:p w14:paraId="30C95E85" w14:textId="77777777" w:rsidR="004305B3" w:rsidRDefault="004305B3" w:rsidP="004305B3">
      <w:pPr>
        <w:pStyle w:val="ListParagraph"/>
        <w:numPr>
          <w:ilvl w:val="0"/>
          <w:numId w:val="25"/>
        </w:numPr>
        <w:ind w:leftChars="0"/>
      </w:pPr>
      <w:r>
        <w:t>System setting</w:t>
      </w:r>
      <w:ins w:id="341" w:author="Ahmed" w:date="2020-05-06T13:41:00Z">
        <w:r w:rsidR="0018025D">
          <w:t>s</w:t>
        </w:r>
      </w:ins>
      <w:del w:id="342" w:author="Ahmed" w:date="2020-05-06T13:41:00Z">
        <w:r w:rsidDel="0018025D">
          <w:delText xml:space="preserve"> value</w:delText>
        </w:r>
      </w:del>
    </w:p>
    <w:p w14:paraId="383BEE15" w14:textId="77777777" w:rsidR="00917855" w:rsidRDefault="004305B3" w:rsidP="004305B3">
      <w:pPr>
        <w:pStyle w:val="ListParagraph"/>
        <w:numPr>
          <w:ilvl w:val="0"/>
          <w:numId w:val="25"/>
        </w:numPr>
        <w:ind w:leftChars="0"/>
      </w:pPr>
      <w:r>
        <w:t>App setting</w:t>
      </w:r>
      <w:ins w:id="343" w:author="Ahmed" w:date="2020-05-06T13:42:00Z">
        <w:r w:rsidR="0018025D">
          <w:t>s</w:t>
        </w:r>
      </w:ins>
      <w:del w:id="344" w:author="Ahmed" w:date="2020-05-06T13:41:00Z">
        <w:r w:rsidDel="0018025D">
          <w:delText xml:space="preserve"> value</w:delText>
        </w:r>
      </w:del>
    </w:p>
    <w:p w14:paraId="6E296654" w14:textId="77777777" w:rsidR="00917855" w:rsidRDefault="003E6CA9" w:rsidP="000A108D">
      <w:pPr>
        <w:pStyle w:val="Heading3"/>
        <w:spacing w:before="360"/>
      </w:pPr>
      <w:bookmarkStart w:id="345" w:name="_Toc12563488"/>
      <w:r>
        <w:rPr>
          <w:rFonts w:hint="eastAsia"/>
        </w:rPr>
        <w:t>3.3</w:t>
      </w:r>
      <w:r w:rsidR="009713D4">
        <w:rPr>
          <w:rFonts w:hint="eastAsia"/>
        </w:rPr>
        <w:t>.</w:t>
      </w:r>
      <w:ins w:id="346" w:author="Ahmed" w:date="2020-05-06T13:40:00Z">
        <w:r w:rsidR="00382FC1">
          <w:t xml:space="preserve"> Exported settings and </w:t>
        </w:r>
      </w:ins>
      <w:r w:rsidR="00582EB9" w:rsidRPr="00582EB9">
        <w:t>Sync task list</w:t>
      </w:r>
      <w:del w:id="347" w:author="Ahmed" w:date="2020-05-06T13:40:00Z">
        <w:r w:rsidR="00582EB9" w:rsidRPr="00582EB9" w:rsidDel="00382FC1">
          <w:delText xml:space="preserve"> exported</w:delText>
        </w:r>
      </w:del>
      <w:bookmarkEnd w:id="345"/>
    </w:p>
    <w:p w14:paraId="4547A864" w14:textId="77777777" w:rsidR="00520902" w:rsidRDefault="00520902" w:rsidP="006A3D34">
      <w:r w:rsidRPr="00DF0677">
        <w:t>The app can export "</w:t>
      </w:r>
      <w:hyperlink w:anchor="_Synchronization_task_list" w:history="1">
        <w:r w:rsidRPr="004305B3">
          <w:rPr>
            <w:rStyle w:val="Hyperlink"/>
            <w:rFonts w:hint="eastAsia"/>
          </w:rPr>
          <w:t>3</w:t>
        </w:r>
        <w:r w:rsidRPr="004305B3">
          <w:rPr>
            <w:rStyle w:val="Hyperlink"/>
          </w:rPr>
          <w:t>.1 Synchronization task list</w:t>
        </w:r>
      </w:hyperlink>
      <w:r w:rsidRPr="00DF0677">
        <w:t>" to a file. You can password protect</w:t>
      </w:r>
      <w:ins w:id="348" w:author="Ahmed" w:date="2020-05-06T13:42:00Z">
        <w:r w:rsidR="003D6902">
          <w:t xml:space="preserve"> the file</w:t>
        </w:r>
      </w:ins>
      <w:r w:rsidRPr="00DF0677">
        <w:t xml:space="preserve"> </w:t>
      </w:r>
      <w:del w:id="349" w:author="Ahmed" w:date="2020-05-06T13:42:00Z">
        <w:r w:rsidRPr="00DF0677" w:rsidDel="003D6902">
          <w:delText xml:space="preserve">on </w:delText>
        </w:r>
      </w:del>
      <w:ins w:id="350" w:author="Ahmed" w:date="2020-05-06T13:42:00Z">
        <w:r w:rsidR="003D6902">
          <w:t>before</w:t>
        </w:r>
        <w:r w:rsidR="003D6902" w:rsidRPr="00DF0677">
          <w:t xml:space="preserve"> </w:t>
        </w:r>
      </w:ins>
      <w:r w:rsidRPr="00DF0677">
        <w:t>export</w:t>
      </w:r>
      <w:ins w:id="351" w:author="Ahmed" w:date="2020-05-06T13:42:00Z">
        <w:r w:rsidR="003D6902">
          <w:t>ing it</w:t>
        </w:r>
      </w:ins>
      <w:r w:rsidRPr="00DF0677">
        <w:t>.</w:t>
      </w:r>
    </w:p>
    <w:p w14:paraId="6913D22D" w14:textId="77777777" w:rsidR="006A3D34" w:rsidRDefault="006A3D34" w:rsidP="006A3D34">
      <w:pPr>
        <w:pStyle w:val="ListParagraph"/>
        <w:numPr>
          <w:ilvl w:val="0"/>
          <w:numId w:val="26"/>
        </w:numPr>
        <w:ind w:leftChars="0"/>
      </w:pPr>
      <w:r>
        <w:t>Directory name, file name</w:t>
      </w:r>
    </w:p>
    <w:p w14:paraId="3872FDFC" w14:textId="77777777" w:rsidR="006A3D34" w:rsidRDefault="006A3D34" w:rsidP="006A3D34">
      <w:pPr>
        <w:pStyle w:val="ListParagraph"/>
        <w:numPr>
          <w:ilvl w:val="0"/>
          <w:numId w:val="26"/>
        </w:numPr>
        <w:ind w:leftChars="0"/>
      </w:pPr>
      <w:r>
        <w:t>SMB server host name, IP address, port number, account name, password</w:t>
      </w:r>
    </w:p>
    <w:p w14:paraId="2E868D21" w14:textId="77777777" w:rsidR="006A3D34" w:rsidRDefault="006A3D34" w:rsidP="006A3D34">
      <w:pPr>
        <w:pStyle w:val="ListParagraph"/>
        <w:numPr>
          <w:ilvl w:val="0"/>
          <w:numId w:val="26"/>
        </w:numPr>
        <w:ind w:leftChars="0"/>
      </w:pPr>
      <w:r>
        <w:t>Wi-Fi SSID name</w:t>
      </w:r>
    </w:p>
    <w:p w14:paraId="7AE109FE" w14:textId="77777777" w:rsidR="006A3D34" w:rsidRDefault="006A3D34" w:rsidP="006A3D34">
      <w:pPr>
        <w:pStyle w:val="ListParagraph"/>
        <w:numPr>
          <w:ilvl w:val="0"/>
          <w:numId w:val="26"/>
        </w:numPr>
        <w:ind w:leftChars="0"/>
      </w:pPr>
      <w:r>
        <w:t>App setting</w:t>
      </w:r>
      <w:ins w:id="352" w:author="Ahmed" w:date="2020-05-06T13:42:00Z">
        <w:r w:rsidR="0018025D">
          <w:t>s</w:t>
        </w:r>
      </w:ins>
      <w:del w:id="353" w:author="Ahmed" w:date="2020-05-06T13:41:00Z">
        <w:r w:rsidDel="0018025D">
          <w:delText xml:space="preserve"> value</w:delText>
        </w:r>
      </w:del>
    </w:p>
    <w:p w14:paraId="264961C4" w14:textId="77777777" w:rsidR="00764883" w:rsidRDefault="00041133" w:rsidP="003B1B93">
      <w:pPr>
        <w:pStyle w:val="Heading2"/>
        <w:keepLines/>
        <w:spacing w:before="360"/>
      </w:pPr>
      <w:bookmarkStart w:id="354" w:name="_Toc12563489"/>
      <w:r>
        <w:rPr>
          <w:rFonts w:hint="eastAsia"/>
        </w:rPr>
        <w:t>4</w:t>
      </w:r>
      <w:r w:rsidR="009F46D9">
        <w:rPr>
          <w:rFonts w:hint="eastAsia"/>
        </w:rPr>
        <w:t>.</w:t>
      </w:r>
      <w:r w:rsidR="00764883">
        <w:rPr>
          <w:rFonts w:hint="eastAsia"/>
        </w:rPr>
        <w:t>FAQ</w:t>
      </w:r>
      <w:r w:rsidR="00520902">
        <w:rPr>
          <w:rFonts w:hint="eastAsia"/>
        </w:rPr>
        <w:t>s</w:t>
      </w:r>
      <w:bookmarkEnd w:id="354"/>
    </w:p>
    <w:p w14:paraId="683865DB" w14:textId="77777777" w:rsidR="00520902" w:rsidRDefault="00520902" w:rsidP="00520902">
      <w:r w:rsidRPr="00634862">
        <w:t>Please refer to the PDF link below.</w:t>
      </w:r>
    </w:p>
    <w:p w14:paraId="56A8719A" w14:textId="77777777" w:rsidR="00520902" w:rsidRPr="00036D91" w:rsidRDefault="00A1468A" w:rsidP="00520902">
      <w:hyperlink r:id="rId8" w:history="1">
        <w:r w:rsidR="00520902" w:rsidRPr="00076A9B">
          <w:rPr>
            <w:rStyle w:val="Hyperlink"/>
          </w:rPr>
          <w:t>https://drive.google.com/file/d/1a8CTRu9xoCD74Qn0YZxzry-LHxQ8j7dE/view?usp=sharing</w:t>
        </w:r>
      </w:hyperlink>
    </w:p>
    <w:p w14:paraId="171B0221" w14:textId="77777777" w:rsidR="008163DC" w:rsidRPr="00894CF4" w:rsidRDefault="00041133" w:rsidP="0033579C">
      <w:pPr>
        <w:pStyle w:val="Heading2"/>
        <w:spacing w:before="360"/>
      </w:pPr>
      <w:bookmarkStart w:id="355" w:name="_Toc12563490"/>
      <w:r>
        <w:rPr>
          <w:rFonts w:hint="eastAsia"/>
        </w:rPr>
        <w:t>5</w:t>
      </w:r>
      <w:r w:rsidR="009F46D9">
        <w:rPr>
          <w:rFonts w:hint="eastAsia"/>
        </w:rPr>
        <w:t>.</w:t>
      </w:r>
      <w:bookmarkEnd w:id="212"/>
      <w:r w:rsidR="00520902">
        <w:rPr>
          <w:rFonts w:hint="eastAsia"/>
        </w:rPr>
        <w:t>Library</w:t>
      </w:r>
      <w:bookmarkEnd w:id="355"/>
    </w:p>
    <w:p w14:paraId="022D7606" w14:textId="77777777" w:rsidR="008163DC" w:rsidRDefault="00A1468A" w:rsidP="00831681">
      <w:pPr>
        <w:pStyle w:val="ListParagraph"/>
        <w:numPr>
          <w:ilvl w:val="0"/>
          <w:numId w:val="11"/>
        </w:numPr>
        <w:ind w:leftChars="0"/>
      </w:pPr>
      <w:hyperlink r:id="rId9" w:history="1">
        <w:r w:rsidR="008163DC" w:rsidRPr="007F15EB">
          <w:rPr>
            <w:rStyle w:val="Hyperlink"/>
            <w:rFonts w:hint="eastAsia"/>
          </w:rPr>
          <w:t>jcifs-</w:t>
        </w:r>
        <w:r w:rsidR="00BC6011">
          <w:rPr>
            <w:rStyle w:val="Hyperlink"/>
            <w:rFonts w:hint="eastAsia"/>
          </w:rPr>
          <w:t>ng</w:t>
        </w:r>
        <w:r w:rsidR="00BC2238">
          <w:rPr>
            <w:rStyle w:val="Hyperlink"/>
            <w:rFonts w:hint="eastAsia"/>
          </w:rPr>
          <w:t xml:space="preserve"> Client</w:t>
        </w:r>
        <w:r w:rsidR="008163DC" w:rsidRPr="007F15EB">
          <w:rPr>
            <w:rStyle w:val="Hyperlink"/>
            <w:rFonts w:hint="eastAsia"/>
          </w:rPr>
          <w:t>Library</w:t>
        </w:r>
      </w:hyperlink>
    </w:p>
    <w:p w14:paraId="251562FA" w14:textId="77777777" w:rsidR="002200EE" w:rsidRDefault="00A1468A" w:rsidP="00831681">
      <w:pPr>
        <w:pStyle w:val="ListParagraph"/>
        <w:numPr>
          <w:ilvl w:val="0"/>
          <w:numId w:val="11"/>
        </w:numPr>
        <w:ind w:leftChars="0"/>
      </w:pPr>
      <w:hyperlink r:id="rId10" w:history="1">
        <w:r w:rsidR="002200EE" w:rsidRPr="002200EE">
          <w:rPr>
            <w:rStyle w:val="Hyperlink"/>
            <w:rFonts w:hint="eastAsia"/>
          </w:rPr>
          <w:t>jcifs-1.3.17</w:t>
        </w:r>
      </w:hyperlink>
    </w:p>
    <w:p w14:paraId="4082DD66" w14:textId="77777777" w:rsidR="00A67E6D" w:rsidRDefault="00A67E6D" w:rsidP="00831681">
      <w:pPr>
        <w:pStyle w:val="ListParagraph"/>
        <w:numPr>
          <w:ilvl w:val="0"/>
          <w:numId w:val="11"/>
        </w:numPr>
        <w:ind w:leftChars="0"/>
      </w:pPr>
      <w:r w:rsidRPr="00A67E6D">
        <w:rPr>
          <w:rFonts w:hint="eastAsia"/>
        </w:rPr>
        <w:t>Zip4J 1.3.2</w:t>
      </w:r>
    </w:p>
    <w:p w14:paraId="777474F5" w14:textId="77777777" w:rsidR="000D3A8F" w:rsidRDefault="00A1468A" w:rsidP="00831681">
      <w:pPr>
        <w:pStyle w:val="ListBullet"/>
        <w:numPr>
          <w:ilvl w:val="0"/>
          <w:numId w:val="11"/>
        </w:numPr>
        <w:ind w:firstLineChars="0"/>
      </w:pPr>
      <w:hyperlink r:id="rId11" w:history="1">
        <w:r w:rsidR="000D3A8F" w:rsidRPr="001B18E7">
          <w:rPr>
            <w:rStyle w:val="Hyperlink"/>
          </w:rPr>
          <w:t>X</w:t>
        </w:r>
        <w:r w:rsidR="000D3A8F" w:rsidRPr="001B18E7">
          <w:rPr>
            <w:rStyle w:val="Hyperlink"/>
            <w:rFonts w:hint="eastAsia"/>
          </w:rPr>
          <w:t>mpcore-5.1.3</w:t>
        </w:r>
      </w:hyperlink>
    </w:p>
    <w:p w14:paraId="49B7D237" w14:textId="77777777" w:rsidR="00E1361A" w:rsidRDefault="00A1468A" w:rsidP="00831681">
      <w:pPr>
        <w:pStyle w:val="ListBullet"/>
        <w:numPr>
          <w:ilvl w:val="0"/>
          <w:numId w:val="11"/>
        </w:numPr>
        <w:ind w:firstLineChars="0"/>
      </w:pPr>
      <w:hyperlink r:id="rId12" w:history="1">
        <w:r w:rsidR="000D3A8F" w:rsidRPr="001B18E7">
          <w:rPr>
            <w:rStyle w:val="Hyperlink"/>
          </w:rPr>
          <w:t>M</w:t>
        </w:r>
        <w:r w:rsidR="000D3A8F" w:rsidRPr="001B18E7">
          <w:rPr>
            <w:rStyle w:val="Hyperlink"/>
            <w:rFonts w:hint="eastAsia"/>
          </w:rPr>
          <w:t>etadata-extractor</w:t>
        </w:r>
      </w:hyperlink>
    </w:p>
    <w:p w14:paraId="2C086185" w14:textId="77777777" w:rsidR="00E1361A" w:rsidRDefault="00E1361A" w:rsidP="00E1361A">
      <w:pPr>
        <w:pStyle w:val="ListBullet"/>
        <w:numPr>
          <w:ilvl w:val="0"/>
          <w:numId w:val="0"/>
        </w:numPr>
      </w:pPr>
    </w:p>
    <w:p w14:paraId="5892077A" w14:textId="77777777" w:rsidR="0033579C" w:rsidRPr="00894CF4" w:rsidRDefault="00041133" w:rsidP="0033579C">
      <w:pPr>
        <w:pStyle w:val="Heading2"/>
        <w:spacing w:before="360"/>
      </w:pPr>
      <w:bookmarkStart w:id="356" w:name="_Toc12563491"/>
      <w:r>
        <w:rPr>
          <w:rFonts w:hint="eastAsia"/>
        </w:rPr>
        <w:t>6</w:t>
      </w:r>
      <w:r w:rsidR="009F46D9">
        <w:rPr>
          <w:rFonts w:hint="eastAsia"/>
        </w:rPr>
        <w:t>.</w:t>
      </w:r>
      <w:r w:rsidR="00520902">
        <w:rPr>
          <w:rFonts w:hint="eastAsia"/>
        </w:rPr>
        <w:t>Documents</w:t>
      </w:r>
      <w:bookmarkEnd w:id="356"/>
    </w:p>
    <w:p w14:paraId="7535BD31" w14:textId="77777777" w:rsidR="00520902" w:rsidRDefault="00520902" w:rsidP="00520902">
      <w:pPr>
        <w:pStyle w:val="ListBullet"/>
        <w:numPr>
          <w:ilvl w:val="0"/>
          <w:numId w:val="0"/>
        </w:numPr>
      </w:pPr>
      <w:r>
        <w:rPr>
          <w:rFonts w:hint="eastAsia"/>
        </w:rPr>
        <w:t>Link to Google :</w:t>
      </w:r>
    </w:p>
    <w:p w14:paraId="29A7F3E4" w14:textId="77777777" w:rsidR="0033579C" w:rsidRDefault="00A1468A" w:rsidP="00520902">
      <w:pPr>
        <w:wordWrap w:val="0"/>
      </w:pPr>
      <w:hyperlink r:id="rId13" w:history="1">
        <w:r w:rsidR="00520902" w:rsidRPr="0063389C">
          <w:rPr>
            <w:rStyle w:val="Hyperlink"/>
          </w:rPr>
          <w:t>https://drive.google.com/file/d/0B77t0XpnNT7OYzZ0U01rR0VRMlk/view?usp=sharing</w:t>
        </w:r>
      </w:hyperlink>
    </w:p>
    <w:sectPr w:rsidR="0033579C" w:rsidSect="008D3251">
      <w:headerReference w:type="even" r:id="rId14"/>
      <w:headerReference w:type="default" r:id="rId15"/>
      <w:footerReference w:type="default" r:id="rId16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01AC7" w14:textId="77777777" w:rsidR="00A1468A" w:rsidRDefault="00A1468A" w:rsidP="008163DC">
      <w:r>
        <w:separator/>
      </w:r>
    </w:p>
    <w:p w14:paraId="46EFEF60" w14:textId="77777777" w:rsidR="00A1468A" w:rsidRDefault="00A1468A" w:rsidP="008163DC"/>
    <w:p w14:paraId="7DBF20B8" w14:textId="77777777" w:rsidR="00A1468A" w:rsidRDefault="00A1468A" w:rsidP="008163DC"/>
    <w:p w14:paraId="285733CC" w14:textId="77777777" w:rsidR="00A1468A" w:rsidRDefault="00A1468A" w:rsidP="008163DC"/>
    <w:p w14:paraId="346AE3D0" w14:textId="77777777" w:rsidR="00A1468A" w:rsidRDefault="00A1468A" w:rsidP="008163DC"/>
    <w:p w14:paraId="03B28014" w14:textId="77777777" w:rsidR="00A1468A" w:rsidRDefault="00A1468A" w:rsidP="008163DC"/>
    <w:p w14:paraId="71E826C0" w14:textId="77777777" w:rsidR="00A1468A" w:rsidRDefault="00A1468A" w:rsidP="008163DC"/>
    <w:p w14:paraId="72238962" w14:textId="77777777" w:rsidR="00A1468A" w:rsidRDefault="00A1468A" w:rsidP="008163DC"/>
    <w:p w14:paraId="585A7BB2" w14:textId="77777777" w:rsidR="00A1468A" w:rsidRDefault="00A1468A" w:rsidP="008163DC"/>
    <w:p w14:paraId="224848B0" w14:textId="77777777" w:rsidR="00A1468A" w:rsidRDefault="00A1468A" w:rsidP="008163DC"/>
    <w:p w14:paraId="4A19466D" w14:textId="77777777" w:rsidR="00A1468A" w:rsidRDefault="00A1468A" w:rsidP="008163DC"/>
    <w:p w14:paraId="46AFB02B" w14:textId="77777777" w:rsidR="00A1468A" w:rsidRDefault="00A1468A" w:rsidP="008163DC"/>
    <w:p w14:paraId="5D064307" w14:textId="77777777" w:rsidR="00A1468A" w:rsidRDefault="00A1468A"/>
    <w:p w14:paraId="5446427A" w14:textId="77777777" w:rsidR="00A1468A" w:rsidRDefault="00A1468A"/>
    <w:p w14:paraId="2671217B" w14:textId="77777777" w:rsidR="00A1468A" w:rsidRDefault="00A1468A" w:rsidP="00496D97"/>
    <w:p w14:paraId="5D1E3962" w14:textId="77777777" w:rsidR="00A1468A" w:rsidRDefault="00A1468A" w:rsidP="00496D97"/>
    <w:p w14:paraId="6B8C4C4D" w14:textId="77777777" w:rsidR="00A1468A" w:rsidRDefault="00A1468A" w:rsidP="00496D97"/>
    <w:p w14:paraId="00580ECD" w14:textId="77777777" w:rsidR="00A1468A" w:rsidRDefault="00A1468A" w:rsidP="00496D97"/>
    <w:p w14:paraId="4D3C8672" w14:textId="77777777" w:rsidR="00A1468A" w:rsidRDefault="00A1468A"/>
    <w:p w14:paraId="25FE9131" w14:textId="77777777" w:rsidR="00A1468A" w:rsidRDefault="00A1468A" w:rsidP="00A76701"/>
    <w:p w14:paraId="3214DB7E" w14:textId="77777777" w:rsidR="00A1468A" w:rsidRDefault="00A1468A" w:rsidP="00A76701"/>
    <w:p w14:paraId="653550AE" w14:textId="77777777" w:rsidR="00A1468A" w:rsidRDefault="00A1468A" w:rsidP="00A76701"/>
    <w:p w14:paraId="4965103B" w14:textId="77777777" w:rsidR="00A1468A" w:rsidRDefault="00A1468A" w:rsidP="00A76701"/>
    <w:p w14:paraId="452C8C49" w14:textId="77777777" w:rsidR="00A1468A" w:rsidRDefault="00A1468A" w:rsidP="00A76701"/>
    <w:p w14:paraId="590EB917" w14:textId="77777777" w:rsidR="00A1468A" w:rsidRDefault="00A1468A" w:rsidP="00A76701"/>
    <w:p w14:paraId="24DF88C4" w14:textId="77777777" w:rsidR="00A1468A" w:rsidRDefault="00A1468A" w:rsidP="00A76701"/>
    <w:p w14:paraId="2E8E7FC6" w14:textId="77777777" w:rsidR="00A1468A" w:rsidRDefault="00A1468A" w:rsidP="00A76701"/>
    <w:p w14:paraId="2BC8AE17" w14:textId="77777777" w:rsidR="00A1468A" w:rsidRDefault="00A1468A" w:rsidP="00BF3D4B"/>
    <w:p w14:paraId="4CCB760E" w14:textId="77777777" w:rsidR="00A1468A" w:rsidRDefault="00A1468A"/>
    <w:p w14:paraId="347CDECA" w14:textId="77777777" w:rsidR="00A1468A" w:rsidRDefault="00A1468A" w:rsidP="00C824C9"/>
    <w:p w14:paraId="357BADD8" w14:textId="77777777" w:rsidR="00A1468A" w:rsidRDefault="00A1468A" w:rsidP="00C824C9"/>
    <w:p w14:paraId="64C915BA" w14:textId="77777777" w:rsidR="00A1468A" w:rsidRDefault="00A1468A" w:rsidP="008D3251"/>
    <w:p w14:paraId="11536DBE" w14:textId="77777777" w:rsidR="00A1468A" w:rsidRDefault="00A1468A" w:rsidP="008D3251"/>
    <w:p w14:paraId="48A5DE73" w14:textId="77777777" w:rsidR="00A1468A" w:rsidRDefault="00A1468A" w:rsidP="008D3251"/>
    <w:p w14:paraId="1E53C61C" w14:textId="77777777" w:rsidR="00A1468A" w:rsidRDefault="00A1468A"/>
    <w:p w14:paraId="0EE3DBF8" w14:textId="77777777" w:rsidR="00A1468A" w:rsidRDefault="00A1468A" w:rsidP="00DF3347"/>
    <w:p w14:paraId="567A6A9F" w14:textId="77777777" w:rsidR="00A1468A" w:rsidRDefault="00A1468A"/>
    <w:p w14:paraId="31593213" w14:textId="77777777" w:rsidR="00A1468A" w:rsidRDefault="00A1468A"/>
    <w:p w14:paraId="45E2D459" w14:textId="77777777" w:rsidR="00A1468A" w:rsidRDefault="00A1468A"/>
    <w:p w14:paraId="29F9452E" w14:textId="77777777" w:rsidR="00A1468A" w:rsidRDefault="00A1468A" w:rsidP="00F74242"/>
    <w:p w14:paraId="5ADFD04C" w14:textId="77777777" w:rsidR="00A1468A" w:rsidRDefault="00A1468A" w:rsidP="004014AB"/>
    <w:p w14:paraId="5746E49A" w14:textId="77777777" w:rsidR="00A1468A" w:rsidRDefault="00A1468A" w:rsidP="004014AB"/>
    <w:p w14:paraId="55BCBE7D" w14:textId="77777777" w:rsidR="00A1468A" w:rsidRDefault="00A1468A" w:rsidP="004014AB"/>
    <w:p w14:paraId="44E49362" w14:textId="77777777" w:rsidR="00A1468A" w:rsidRDefault="00A1468A" w:rsidP="004014AB"/>
    <w:p w14:paraId="0FF6E581" w14:textId="77777777" w:rsidR="00A1468A" w:rsidRDefault="00A1468A" w:rsidP="004014AB"/>
    <w:p w14:paraId="0DCF439C" w14:textId="77777777" w:rsidR="00A1468A" w:rsidRDefault="00A1468A" w:rsidP="004014AB"/>
    <w:p w14:paraId="63615E8F" w14:textId="77777777" w:rsidR="00A1468A" w:rsidRDefault="00A1468A"/>
    <w:p w14:paraId="29757834" w14:textId="77777777" w:rsidR="00A1468A" w:rsidRDefault="00A1468A" w:rsidP="00C9047C"/>
    <w:p w14:paraId="1A913E15" w14:textId="77777777" w:rsidR="00A1468A" w:rsidRDefault="00A1468A" w:rsidP="004744C5"/>
    <w:p w14:paraId="51076147" w14:textId="77777777" w:rsidR="00A1468A" w:rsidRDefault="00A1468A" w:rsidP="004744C5"/>
    <w:p w14:paraId="232BBCBB" w14:textId="77777777" w:rsidR="00A1468A" w:rsidRDefault="00A1468A" w:rsidP="004744C5"/>
    <w:p w14:paraId="5FF426E7" w14:textId="77777777" w:rsidR="00A1468A" w:rsidRDefault="00A1468A" w:rsidP="004744C5"/>
    <w:p w14:paraId="34854502" w14:textId="77777777" w:rsidR="00A1468A" w:rsidRDefault="00A1468A" w:rsidP="004744C5"/>
    <w:p w14:paraId="77B53670" w14:textId="77777777" w:rsidR="00A1468A" w:rsidRDefault="00A1468A" w:rsidP="004744C5"/>
    <w:p w14:paraId="7DF66949" w14:textId="77777777" w:rsidR="00A1468A" w:rsidRDefault="00A1468A" w:rsidP="004744C5"/>
    <w:p w14:paraId="7132066F" w14:textId="77777777" w:rsidR="00A1468A" w:rsidRDefault="00A1468A" w:rsidP="004744C5"/>
    <w:p w14:paraId="272DC657" w14:textId="77777777" w:rsidR="00A1468A" w:rsidRDefault="00A1468A" w:rsidP="00140ADC"/>
    <w:p w14:paraId="221EAE61" w14:textId="77777777" w:rsidR="00A1468A" w:rsidRDefault="00A1468A" w:rsidP="00140ADC"/>
    <w:p w14:paraId="0E14909D" w14:textId="77777777" w:rsidR="00A1468A" w:rsidRDefault="00A1468A" w:rsidP="00140ADC"/>
    <w:p w14:paraId="45FC948D" w14:textId="77777777" w:rsidR="00A1468A" w:rsidRDefault="00A1468A"/>
    <w:p w14:paraId="05DBC3F0" w14:textId="77777777" w:rsidR="00A1468A" w:rsidRDefault="00A1468A" w:rsidP="00455FDC"/>
    <w:p w14:paraId="5AF87214" w14:textId="77777777" w:rsidR="00A1468A" w:rsidRDefault="00A1468A"/>
    <w:p w14:paraId="083D4355" w14:textId="77777777" w:rsidR="00A1468A" w:rsidRDefault="00A1468A" w:rsidP="00522324"/>
    <w:p w14:paraId="314CD418" w14:textId="77777777" w:rsidR="00A1468A" w:rsidRDefault="00A1468A" w:rsidP="00522324"/>
    <w:p w14:paraId="6B7169BE" w14:textId="77777777" w:rsidR="00A1468A" w:rsidRDefault="00A1468A" w:rsidP="00522324"/>
    <w:p w14:paraId="78F293BC" w14:textId="77777777" w:rsidR="00A1468A" w:rsidRDefault="00A1468A" w:rsidP="00522324"/>
    <w:p w14:paraId="0D1A7AED" w14:textId="77777777" w:rsidR="00A1468A" w:rsidRDefault="00A1468A" w:rsidP="009B1736"/>
    <w:p w14:paraId="4BEA91AA" w14:textId="77777777" w:rsidR="00A1468A" w:rsidRDefault="00A1468A"/>
    <w:p w14:paraId="00E3101C" w14:textId="77777777" w:rsidR="00A1468A" w:rsidRDefault="00A1468A"/>
    <w:p w14:paraId="21EDC47C" w14:textId="77777777" w:rsidR="00A1468A" w:rsidRDefault="00A1468A" w:rsidP="005F4419"/>
    <w:p w14:paraId="3997995F" w14:textId="77777777" w:rsidR="00A1468A" w:rsidRDefault="00A1468A"/>
    <w:p w14:paraId="07E3AC11" w14:textId="77777777" w:rsidR="00A1468A" w:rsidRDefault="00A1468A" w:rsidP="00B17292"/>
    <w:p w14:paraId="444CBC2D" w14:textId="77777777" w:rsidR="00A1468A" w:rsidRDefault="00A1468A"/>
    <w:p w14:paraId="4EDBE66F" w14:textId="77777777" w:rsidR="00A1468A" w:rsidRDefault="00A1468A" w:rsidP="002A3AA6"/>
    <w:p w14:paraId="6524133A" w14:textId="77777777" w:rsidR="00A1468A" w:rsidRDefault="00A1468A"/>
    <w:p w14:paraId="34028F48" w14:textId="77777777" w:rsidR="00A1468A" w:rsidRDefault="00A1468A"/>
    <w:p w14:paraId="613F969E" w14:textId="77777777" w:rsidR="00A1468A" w:rsidRDefault="00A1468A" w:rsidP="002200EE"/>
    <w:p w14:paraId="5F8226F4" w14:textId="77777777" w:rsidR="00A1468A" w:rsidRDefault="00A1468A"/>
    <w:p w14:paraId="1F1D4CA3" w14:textId="77777777" w:rsidR="00A1468A" w:rsidRDefault="00A1468A" w:rsidP="00D574A9"/>
    <w:p w14:paraId="4211D591" w14:textId="77777777" w:rsidR="00A1468A" w:rsidRDefault="00A1468A" w:rsidP="00067D69"/>
    <w:p w14:paraId="413AF909" w14:textId="77777777" w:rsidR="00A1468A" w:rsidRDefault="00A1468A"/>
    <w:p w14:paraId="0E70B48D" w14:textId="77777777" w:rsidR="00A1468A" w:rsidRDefault="00A1468A" w:rsidP="009F46D9"/>
    <w:p w14:paraId="14CB3661" w14:textId="77777777" w:rsidR="00A1468A" w:rsidRDefault="00A1468A"/>
    <w:p w14:paraId="52F1E0B5" w14:textId="77777777" w:rsidR="00A1468A" w:rsidRDefault="00A1468A"/>
  </w:endnote>
  <w:endnote w:type="continuationSeparator" w:id="0">
    <w:p w14:paraId="3BBC78D0" w14:textId="77777777" w:rsidR="00A1468A" w:rsidRDefault="00A1468A" w:rsidP="008163DC">
      <w:r>
        <w:continuationSeparator/>
      </w:r>
    </w:p>
    <w:p w14:paraId="48738965" w14:textId="77777777" w:rsidR="00A1468A" w:rsidRDefault="00A1468A" w:rsidP="008163DC"/>
    <w:p w14:paraId="136ACC9F" w14:textId="77777777" w:rsidR="00A1468A" w:rsidRDefault="00A1468A" w:rsidP="008163DC"/>
    <w:p w14:paraId="0338BCF1" w14:textId="77777777" w:rsidR="00A1468A" w:rsidRDefault="00A1468A" w:rsidP="008163DC"/>
    <w:p w14:paraId="32B52079" w14:textId="77777777" w:rsidR="00A1468A" w:rsidRDefault="00A1468A" w:rsidP="008163DC"/>
    <w:p w14:paraId="69ABA144" w14:textId="77777777" w:rsidR="00A1468A" w:rsidRDefault="00A1468A" w:rsidP="008163DC"/>
    <w:p w14:paraId="7856A057" w14:textId="77777777" w:rsidR="00A1468A" w:rsidRDefault="00A1468A" w:rsidP="008163DC"/>
    <w:p w14:paraId="2E52265D" w14:textId="77777777" w:rsidR="00A1468A" w:rsidRDefault="00A1468A" w:rsidP="008163DC"/>
    <w:p w14:paraId="209681E6" w14:textId="77777777" w:rsidR="00A1468A" w:rsidRDefault="00A1468A" w:rsidP="008163DC"/>
    <w:p w14:paraId="49020C4D" w14:textId="77777777" w:rsidR="00A1468A" w:rsidRDefault="00A1468A" w:rsidP="008163DC"/>
    <w:p w14:paraId="6E9EC534" w14:textId="77777777" w:rsidR="00A1468A" w:rsidRDefault="00A1468A" w:rsidP="008163DC"/>
    <w:p w14:paraId="5C0056EC" w14:textId="77777777" w:rsidR="00A1468A" w:rsidRDefault="00A1468A" w:rsidP="008163DC"/>
    <w:p w14:paraId="14137F78" w14:textId="77777777" w:rsidR="00A1468A" w:rsidRDefault="00A1468A"/>
    <w:p w14:paraId="4B0DC901" w14:textId="77777777" w:rsidR="00A1468A" w:rsidRDefault="00A1468A"/>
    <w:p w14:paraId="6AE4FDDB" w14:textId="77777777" w:rsidR="00A1468A" w:rsidRDefault="00A1468A" w:rsidP="00496D97"/>
    <w:p w14:paraId="6DEBBA3C" w14:textId="77777777" w:rsidR="00A1468A" w:rsidRDefault="00A1468A" w:rsidP="00496D97"/>
    <w:p w14:paraId="07547D6C" w14:textId="77777777" w:rsidR="00A1468A" w:rsidRDefault="00A1468A" w:rsidP="00496D97"/>
    <w:p w14:paraId="4F5C41D2" w14:textId="77777777" w:rsidR="00A1468A" w:rsidRDefault="00A1468A" w:rsidP="00496D97"/>
    <w:p w14:paraId="2155E7DD" w14:textId="77777777" w:rsidR="00A1468A" w:rsidRDefault="00A1468A"/>
    <w:p w14:paraId="77ACC334" w14:textId="77777777" w:rsidR="00A1468A" w:rsidRDefault="00A1468A" w:rsidP="00A76701"/>
    <w:p w14:paraId="39C98B64" w14:textId="77777777" w:rsidR="00A1468A" w:rsidRDefault="00A1468A" w:rsidP="00A76701"/>
    <w:p w14:paraId="03F54B95" w14:textId="77777777" w:rsidR="00A1468A" w:rsidRDefault="00A1468A" w:rsidP="00A76701"/>
    <w:p w14:paraId="746134D8" w14:textId="77777777" w:rsidR="00A1468A" w:rsidRDefault="00A1468A" w:rsidP="00A76701"/>
    <w:p w14:paraId="503538A1" w14:textId="77777777" w:rsidR="00A1468A" w:rsidRDefault="00A1468A" w:rsidP="00A76701"/>
    <w:p w14:paraId="24CA6390" w14:textId="77777777" w:rsidR="00A1468A" w:rsidRDefault="00A1468A" w:rsidP="00A76701"/>
    <w:p w14:paraId="035A5472" w14:textId="77777777" w:rsidR="00A1468A" w:rsidRDefault="00A1468A" w:rsidP="00A76701"/>
    <w:p w14:paraId="3B6657AE" w14:textId="77777777" w:rsidR="00A1468A" w:rsidRDefault="00A1468A" w:rsidP="00A76701"/>
    <w:p w14:paraId="603E85E0" w14:textId="77777777" w:rsidR="00A1468A" w:rsidRDefault="00A1468A" w:rsidP="00BF3D4B"/>
    <w:p w14:paraId="59A2D025" w14:textId="77777777" w:rsidR="00A1468A" w:rsidRDefault="00A1468A"/>
    <w:p w14:paraId="5617F940" w14:textId="77777777" w:rsidR="00A1468A" w:rsidRDefault="00A1468A" w:rsidP="00C824C9"/>
    <w:p w14:paraId="70C1F5F9" w14:textId="77777777" w:rsidR="00A1468A" w:rsidRDefault="00A1468A" w:rsidP="00C824C9"/>
    <w:p w14:paraId="5C06369C" w14:textId="77777777" w:rsidR="00A1468A" w:rsidRDefault="00A1468A" w:rsidP="008D3251"/>
    <w:p w14:paraId="7569E0E6" w14:textId="77777777" w:rsidR="00A1468A" w:rsidRDefault="00A1468A" w:rsidP="008D3251"/>
    <w:p w14:paraId="79E5DCC6" w14:textId="77777777" w:rsidR="00A1468A" w:rsidRDefault="00A1468A" w:rsidP="008D3251"/>
    <w:p w14:paraId="025396A3" w14:textId="77777777" w:rsidR="00A1468A" w:rsidRDefault="00A1468A"/>
    <w:p w14:paraId="5BC6A4AF" w14:textId="77777777" w:rsidR="00A1468A" w:rsidRDefault="00A1468A" w:rsidP="00DF3347"/>
    <w:p w14:paraId="6EA8B3A0" w14:textId="77777777" w:rsidR="00A1468A" w:rsidRDefault="00A1468A"/>
    <w:p w14:paraId="5900011A" w14:textId="77777777" w:rsidR="00A1468A" w:rsidRDefault="00A1468A"/>
    <w:p w14:paraId="70372593" w14:textId="77777777" w:rsidR="00A1468A" w:rsidRDefault="00A1468A"/>
    <w:p w14:paraId="0EA95E29" w14:textId="77777777" w:rsidR="00A1468A" w:rsidRDefault="00A1468A" w:rsidP="00F74242"/>
    <w:p w14:paraId="128DF1C9" w14:textId="77777777" w:rsidR="00A1468A" w:rsidRDefault="00A1468A" w:rsidP="004014AB"/>
    <w:p w14:paraId="6A8169E8" w14:textId="77777777" w:rsidR="00A1468A" w:rsidRDefault="00A1468A" w:rsidP="004014AB"/>
    <w:p w14:paraId="01C8EAD6" w14:textId="77777777" w:rsidR="00A1468A" w:rsidRDefault="00A1468A" w:rsidP="004014AB"/>
    <w:p w14:paraId="13E5C965" w14:textId="77777777" w:rsidR="00A1468A" w:rsidRDefault="00A1468A" w:rsidP="004014AB"/>
    <w:p w14:paraId="716BDD44" w14:textId="77777777" w:rsidR="00A1468A" w:rsidRDefault="00A1468A" w:rsidP="004014AB"/>
    <w:p w14:paraId="521465AD" w14:textId="77777777" w:rsidR="00A1468A" w:rsidRDefault="00A1468A" w:rsidP="004014AB"/>
    <w:p w14:paraId="738D6DF1" w14:textId="77777777" w:rsidR="00A1468A" w:rsidRDefault="00A1468A"/>
    <w:p w14:paraId="13BFBD6D" w14:textId="77777777" w:rsidR="00A1468A" w:rsidRDefault="00A1468A" w:rsidP="00C9047C"/>
    <w:p w14:paraId="3DD2B047" w14:textId="77777777" w:rsidR="00A1468A" w:rsidRDefault="00A1468A" w:rsidP="004744C5"/>
    <w:p w14:paraId="56C157AD" w14:textId="77777777" w:rsidR="00A1468A" w:rsidRDefault="00A1468A" w:rsidP="004744C5"/>
    <w:p w14:paraId="524D776A" w14:textId="77777777" w:rsidR="00A1468A" w:rsidRDefault="00A1468A" w:rsidP="004744C5"/>
    <w:p w14:paraId="00EB091C" w14:textId="77777777" w:rsidR="00A1468A" w:rsidRDefault="00A1468A" w:rsidP="004744C5"/>
    <w:p w14:paraId="53C9245A" w14:textId="77777777" w:rsidR="00A1468A" w:rsidRDefault="00A1468A" w:rsidP="004744C5"/>
    <w:p w14:paraId="66847ED7" w14:textId="77777777" w:rsidR="00A1468A" w:rsidRDefault="00A1468A" w:rsidP="004744C5"/>
    <w:p w14:paraId="0402E3DD" w14:textId="77777777" w:rsidR="00A1468A" w:rsidRDefault="00A1468A" w:rsidP="004744C5"/>
    <w:p w14:paraId="7DEC3C05" w14:textId="77777777" w:rsidR="00A1468A" w:rsidRDefault="00A1468A" w:rsidP="004744C5"/>
    <w:p w14:paraId="6AC7887F" w14:textId="77777777" w:rsidR="00A1468A" w:rsidRDefault="00A1468A" w:rsidP="00140ADC"/>
    <w:p w14:paraId="03CC5392" w14:textId="77777777" w:rsidR="00A1468A" w:rsidRDefault="00A1468A" w:rsidP="00140ADC"/>
    <w:p w14:paraId="50AEBD03" w14:textId="77777777" w:rsidR="00A1468A" w:rsidRDefault="00A1468A" w:rsidP="00140ADC"/>
    <w:p w14:paraId="5A96060A" w14:textId="77777777" w:rsidR="00A1468A" w:rsidRDefault="00A1468A"/>
    <w:p w14:paraId="48728154" w14:textId="77777777" w:rsidR="00A1468A" w:rsidRDefault="00A1468A" w:rsidP="00455FDC"/>
    <w:p w14:paraId="6BD8493B" w14:textId="77777777" w:rsidR="00A1468A" w:rsidRDefault="00A1468A"/>
    <w:p w14:paraId="637E54D7" w14:textId="77777777" w:rsidR="00A1468A" w:rsidRDefault="00A1468A" w:rsidP="00522324"/>
    <w:p w14:paraId="0089B86A" w14:textId="77777777" w:rsidR="00A1468A" w:rsidRDefault="00A1468A" w:rsidP="00522324"/>
    <w:p w14:paraId="3E747B19" w14:textId="77777777" w:rsidR="00A1468A" w:rsidRDefault="00A1468A" w:rsidP="00522324"/>
    <w:p w14:paraId="15A33797" w14:textId="77777777" w:rsidR="00A1468A" w:rsidRDefault="00A1468A" w:rsidP="00522324"/>
    <w:p w14:paraId="31986211" w14:textId="77777777" w:rsidR="00A1468A" w:rsidRDefault="00A1468A" w:rsidP="009B1736"/>
    <w:p w14:paraId="3DF6E138" w14:textId="77777777" w:rsidR="00A1468A" w:rsidRDefault="00A1468A"/>
    <w:p w14:paraId="432B0047" w14:textId="77777777" w:rsidR="00A1468A" w:rsidRDefault="00A1468A"/>
    <w:p w14:paraId="63B682F3" w14:textId="77777777" w:rsidR="00A1468A" w:rsidRDefault="00A1468A" w:rsidP="005F4419"/>
    <w:p w14:paraId="6BCA9857" w14:textId="77777777" w:rsidR="00A1468A" w:rsidRDefault="00A1468A"/>
    <w:p w14:paraId="5643294E" w14:textId="77777777" w:rsidR="00A1468A" w:rsidRDefault="00A1468A" w:rsidP="00B17292"/>
    <w:p w14:paraId="69947E29" w14:textId="77777777" w:rsidR="00A1468A" w:rsidRDefault="00A1468A"/>
    <w:p w14:paraId="00B8C929" w14:textId="77777777" w:rsidR="00A1468A" w:rsidRDefault="00A1468A" w:rsidP="002A3AA6"/>
    <w:p w14:paraId="4C09CA57" w14:textId="77777777" w:rsidR="00A1468A" w:rsidRDefault="00A1468A"/>
    <w:p w14:paraId="2EA43809" w14:textId="77777777" w:rsidR="00A1468A" w:rsidRDefault="00A1468A"/>
    <w:p w14:paraId="6D067AB2" w14:textId="77777777" w:rsidR="00A1468A" w:rsidRDefault="00A1468A" w:rsidP="002200EE"/>
    <w:p w14:paraId="2C9DFF2B" w14:textId="77777777" w:rsidR="00A1468A" w:rsidRDefault="00A1468A"/>
    <w:p w14:paraId="4452DBE1" w14:textId="77777777" w:rsidR="00A1468A" w:rsidRDefault="00A1468A" w:rsidP="00D574A9"/>
    <w:p w14:paraId="39CA169D" w14:textId="77777777" w:rsidR="00A1468A" w:rsidRDefault="00A1468A" w:rsidP="00067D69"/>
    <w:p w14:paraId="18D250A4" w14:textId="77777777" w:rsidR="00A1468A" w:rsidRDefault="00A1468A"/>
    <w:p w14:paraId="576C619E" w14:textId="77777777" w:rsidR="00A1468A" w:rsidRDefault="00A1468A" w:rsidP="009F46D9"/>
    <w:p w14:paraId="73E9D385" w14:textId="77777777" w:rsidR="00A1468A" w:rsidRDefault="00A1468A"/>
    <w:p w14:paraId="6C648F72" w14:textId="77777777" w:rsidR="00A1468A" w:rsidRDefault="00A14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7260C" w14:textId="77777777" w:rsidR="009653E6" w:rsidRDefault="00E40D10" w:rsidP="009653E6">
    <w:pPr>
      <w:pStyle w:val="Footer"/>
      <w:jc w:val="center"/>
    </w:pPr>
    <w:r>
      <w:rPr>
        <w:rStyle w:val="PageNumber"/>
      </w:rPr>
      <w:fldChar w:fldCharType="begin"/>
    </w:r>
    <w:r w:rsidR="009653E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13D4">
      <w:rPr>
        <w:rStyle w:val="PageNumber"/>
        <w:noProof/>
      </w:rPr>
      <w:t>1</w:t>
    </w:r>
    <w:r>
      <w:rPr>
        <w:rStyle w:val="PageNumber"/>
      </w:rPr>
      <w:fldChar w:fldCharType="end"/>
    </w:r>
    <w:r w:rsidR="009653E6">
      <w:rPr>
        <w:rStyle w:val="PageNumber"/>
        <w:rFonts w:hint="eastAsia"/>
      </w:rPr>
      <w:t>/</w:t>
    </w:r>
    <w:r>
      <w:rPr>
        <w:rStyle w:val="PageNumber"/>
      </w:rPr>
      <w:fldChar w:fldCharType="begin"/>
    </w:r>
    <w:r w:rsidR="009653E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713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73B7446" w14:textId="77777777" w:rsidR="00E407BE" w:rsidRDefault="00E407BE"/>
  <w:p w14:paraId="1EE87A12" w14:textId="77777777" w:rsidR="00F94E78" w:rsidRDefault="00F94E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17492" w14:textId="77777777" w:rsidR="00A1468A" w:rsidRDefault="00A1468A" w:rsidP="008163DC">
      <w:r>
        <w:separator/>
      </w:r>
    </w:p>
    <w:p w14:paraId="5C81DDFA" w14:textId="77777777" w:rsidR="00A1468A" w:rsidRDefault="00A1468A" w:rsidP="008163DC"/>
    <w:p w14:paraId="7D2DB0F5" w14:textId="77777777" w:rsidR="00A1468A" w:rsidRDefault="00A1468A" w:rsidP="008163DC"/>
    <w:p w14:paraId="5CEAB1D8" w14:textId="77777777" w:rsidR="00A1468A" w:rsidRDefault="00A1468A" w:rsidP="008163DC"/>
    <w:p w14:paraId="32B59BA3" w14:textId="77777777" w:rsidR="00A1468A" w:rsidRDefault="00A1468A" w:rsidP="008163DC"/>
    <w:p w14:paraId="7C2092D4" w14:textId="77777777" w:rsidR="00A1468A" w:rsidRDefault="00A1468A" w:rsidP="008163DC"/>
    <w:p w14:paraId="08ADCE53" w14:textId="77777777" w:rsidR="00A1468A" w:rsidRDefault="00A1468A" w:rsidP="008163DC"/>
    <w:p w14:paraId="0ED0EAA5" w14:textId="77777777" w:rsidR="00A1468A" w:rsidRDefault="00A1468A" w:rsidP="008163DC"/>
    <w:p w14:paraId="7FC68106" w14:textId="77777777" w:rsidR="00A1468A" w:rsidRDefault="00A1468A" w:rsidP="008163DC"/>
    <w:p w14:paraId="7D50AF26" w14:textId="77777777" w:rsidR="00A1468A" w:rsidRDefault="00A1468A" w:rsidP="008163DC"/>
    <w:p w14:paraId="1B5C3B45" w14:textId="77777777" w:rsidR="00A1468A" w:rsidRDefault="00A1468A" w:rsidP="008163DC"/>
    <w:p w14:paraId="3C5A8049" w14:textId="77777777" w:rsidR="00A1468A" w:rsidRDefault="00A1468A" w:rsidP="008163DC"/>
    <w:p w14:paraId="76F84F87" w14:textId="77777777" w:rsidR="00A1468A" w:rsidRDefault="00A1468A"/>
    <w:p w14:paraId="2F0FD42C" w14:textId="77777777" w:rsidR="00A1468A" w:rsidRDefault="00A1468A"/>
    <w:p w14:paraId="0D4B65A4" w14:textId="77777777" w:rsidR="00A1468A" w:rsidRDefault="00A1468A" w:rsidP="00496D97"/>
    <w:p w14:paraId="20870D43" w14:textId="77777777" w:rsidR="00A1468A" w:rsidRDefault="00A1468A" w:rsidP="00496D97"/>
    <w:p w14:paraId="78147E28" w14:textId="77777777" w:rsidR="00A1468A" w:rsidRDefault="00A1468A" w:rsidP="00496D97"/>
    <w:p w14:paraId="4538B4EC" w14:textId="77777777" w:rsidR="00A1468A" w:rsidRDefault="00A1468A" w:rsidP="00496D97"/>
    <w:p w14:paraId="2B81AD42" w14:textId="77777777" w:rsidR="00A1468A" w:rsidRDefault="00A1468A"/>
    <w:p w14:paraId="28E0898E" w14:textId="77777777" w:rsidR="00A1468A" w:rsidRDefault="00A1468A" w:rsidP="00A76701"/>
    <w:p w14:paraId="4909D87D" w14:textId="77777777" w:rsidR="00A1468A" w:rsidRDefault="00A1468A" w:rsidP="00A76701"/>
    <w:p w14:paraId="19C30D54" w14:textId="77777777" w:rsidR="00A1468A" w:rsidRDefault="00A1468A" w:rsidP="00A76701"/>
    <w:p w14:paraId="6AE301CA" w14:textId="77777777" w:rsidR="00A1468A" w:rsidRDefault="00A1468A" w:rsidP="00A76701"/>
    <w:p w14:paraId="21C89E04" w14:textId="77777777" w:rsidR="00A1468A" w:rsidRDefault="00A1468A" w:rsidP="00A76701"/>
    <w:p w14:paraId="2862CE34" w14:textId="77777777" w:rsidR="00A1468A" w:rsidRDefault="00A1468A" w:rsidP="00A76701"/>
    <w:p w14:paraId="718D770E" w14:textId="77777777" w:rsidR="00A1468A" w:rsidRDefault="00A1468A" w:rsidP="00A76701"/>
    <w:p w14:paraId="5B1D4FF1" w14:textId="77777777" w:rsidR="00A1468A" w:rsidRDefault="00A1468A" w:rsidP="00A76701"/>
    <w:p w14:paraId="0E90B422" w14:textId="77777777" w:rsidR="00A1468A" w:rsidRDefault="00A1468A" w:rsidP="00BF3D4B"/>
    <w:p w14:paraId="605B3F30" w14:textId="77777777" w:rsidR="00A1468A" w:rsidRDefault="00A1468A"/>
    <w:p w14:paraId="2793EF2D" w14:textId="77777777" w:rsidR="00A1468A" w:rsidRDefault="00A1468A" w:rsidP="00C824C9"/>
    <w:p w14:paraId="714B69E9" w14:textId="77777777" w:rsidR="00A1468A" w:rsidRDefault="00A1468A" w:rsidP="00C824C9"/>
    <w:p w14:paraId="752B044E" w14:textId="77777777" w:rsidR="00A1468A" w:rsidRDefault="00A1468A" w:rsidP="008D3251"/>
    <w:p w14:paraId="0E511D80" w14:textId="77777777" w:rsidR="00A1468A" w:rsidRDefault="00A1468A" w:rsidP="008D3251"/>
    <w:p w14:paraId="58E56009" w14:textId="77777777" w:rsidR="00A1468A" w:rsidRDefault="00A1468A" w:rsidP="008D3251"/>
    <w:p w14:paraId="72A21D5F" w14:textId="77777777" w:rsidR="00A1468A" w:rsidRDefault="00A1468A"/>
    <w:p w14:paraId="504DB920" w14:textId="77777777" w:rsidR="00A1468A" w:rsidRDefault="00A1468A" w:rsidP="00DF3347"/>
    <w:p w14:paraId="50C3E4F4" w14:textId="77777777" w:rsidR="00A1468A" w:rsidRDefault="00A1468A"/>
    <w:p w14:paraId="063346CD" w14:textId="77777777" w:rsidR="00A1468A" w:rsidRDefault="00A1468A"/>
    <w:p w14:paraId="782FD7FF" w14:textId="77777777" w:rsidR="00A1468A" w:rsidRDefault="00A1468A"/>
    <w:p w14:paraId="5E7E544F" w14:textId="77777777" w:rsidR="00A1468A" w:rsidRDefault="00A1468A" w:rsidP="00F74242"/>
    <w:p w14:paraId="2F755283" w14:textId="77777777" w:rsidR="00A1468A" w:rsidRDefault="00A1468A" w:rsidP="004014AB"/>
    <w:p w14:paraId="42EB3013" w14:textId="77777777" w:rsidR="00A1468A" w:rsidRDefault="00A1468A" w:rsidP="004014AB"/>
    <w:p w14:paraId="53A0237D" w14:textId="77777777" w:rsidR="00A1468A" w:rsidRDefault="00A1468A" w:rsidP="004014AB"/>
    <w:p w14:paraId="417E6367" w14:textId="77777777" w:rsidR="00A1468A" w:rsidRDefault="00A1468A" w:rsidP="004014AB"/>
    <w:p w14:paraId="28B83CF6" w14:textId="77777777" w:rsidR="00A1468A" w:rsidRDefault="00A1468A" w:rsidP="004014AB"/>
    <w:p w14:paraId="3F077B57" w14:textId="77777777" w:rsidR="00A1468A" w:rsidRDefault="00A1468A" w:rsidP="004014AB"/>
    <w:p w14:paraId="1D138782" w14:textId="77777777" w:rsidR="00A1468A" w:rsidRDefault="00A1468A"/>
    <w:p w14:paraId="114243F8" w14:textId="77777777" w:rsidR="00A1468A" w:rsidRDefault="00A1468A" w:rsidP="00C9047C"/>
    <w:p w14:paraId="36364E59" w14:textId="77777777" w:rsidR="00A1468A" w:rsidRDefault="00A1468A" w:rsidP="004744C5"/>
    <w:p w14:paraId="5C686A39" w14:textId="77777777" w:rsidR="00A1468A" w:rsidRDefault="00A1468A" w:rsidP="004744C5"/>
    <w:p w14:paraId="2CBFE7E5" w14:textId="77777777" w:rsidR="00A1468A" w:rsidRDefault="00A1468A" w:rsidP="004744C5"/>
    <w:p w14:paraId="59301834" w14:textId="77777777" w:rsidR="00A1468A" w:rsidRDefault="00A1468A" w:rsidP="004744C5"/>
    <w:p w14:paraId="251D5ED4" w14:textId="77777777" w:rsidR="00A1468A" w:rsidRDefault="00A1468A" w:rsidP="004744C5"/>
    <w:p w14:paraId="72CBBFFB" w14:textId="77777777" w:rsidR="00A1468A" w:rsidRDefault="00A1468A" w:rsidP="004744C5"/>
    <w:p w14:paraId="0D90FFA4" w14:textId="77777777" w:rsidR="00A1468A" w:rsidRDefault="00A1468A" w:rsidP="004744C5"/>
    <w:p w14:paraId="0EABE902" w14:textId="77777777" w:rsidR="00A1468A" w:rsidRDefault="00A1468A" w:rsidP="004744C5"/>
    <w:p w14:paraId="7416AE91" w14:textId="77777777" w:rsidR="00A1468A" w:rsidRDefault="00A1468A" w:rsidP="00140ADC"/>
    <w:p w14:paraId="2533DD66" w14:textId="77777777" w:rsidR="00A1468A" w:rsidRDefault="00A1468A" w:rsidP="00140ADC"/>
    <w:p w14:paraId="51C15B1C" w14:textId="77777777" w:rsidR="00A1468A" w:rsidRDefault="00A1468A" w:rsidP="00140ADC"/>
    <w:p w14:paraId="01D11ED6" w14:textId="77777777" w:rsidR="00A1468A" w:rsidRDefault="00A1468A"/>
    <w:p w14:paraId="4E98AD2A" w14:textId="77777777" w:rsidR="00A1468A" w:rsidRDefault="00A1468A" w:rsidP="00455FDC"/>
    <w:p w14:paraId="523811A8" w14:textId="77777777" w:rsidR="00A1468A" w:rsidRDefault="00A1468A"/>
    <w:p w14:paraId="4C0A2C01" w14:textId="77777777" w:rsidR="00A1468A" w:rsidRDefault="00A1468A" w:rsidP="00522324"/>
    <w:p w14:paraId="3D46F143" w14:textId="77777777" w:rsidR="00A1468A" w:rsidRDefault="00A1468A" w:rsidP="00522324"/>
    <w:p w14:paraId="65A27B71" w14:textId="77777777" w:rsidR="00A1468A" w:rsidRDefault="00A1468A" w:rsidP="00522324"/>
    <w:p w14:paraId="256691AB" w14:textId="77777777" w:rsidR="00A1468A" w:rsidRDefault="00A1468A" w:rsidP="00522324"/>
    <w:p w14:paraId="6AEF0B02" w14:textId="77777777" w:rsidR="00A1468A" w:rsidRDefault="00A1468A" w:rsidP="009B1736"/>
    <w:p w14:paraId="6F864D46" w14:textId="77777777" w:rsidR="00A1468A" w:rsidRDefault="00A1468A"/>
    <w:p w14:paraId="0E4F78E2" w14:textId="77777777" w:rsidR="00A1468A" w:rsidRDefault="00A1468A"/>
    <w:p w14:paraId="19DD32B9" w14:textId="77777777" w:rsidR="00A1468A" w:rsidRDefault="00A1468A" w:rsidP="005F4419"/>
    <w:p w14:paraId="55EF94A9" w14:textId="77777777" w:rsidR="00A1468A" w:rsidRDefault="00A1468A"/>
    <w:p w14:paraId="6326ECBC" w14:textId="77777777" w:rsidR="00A1468A" w:rsidRDefault="00A1468A" w:rsidP="00B17292"/>
    <w:p w14:paraId="6754E43A" w14:textId="77777777" w:rsidR="00A1468A" w:rsidRDefault="00A1468A"/>
    <w:p w14:paraId="3EC46F8B" w14:textId="77777777" w:rsidR="00A1468A" w:rsidRDefault="00A1468A" w:rsidP="002A3AA6"/>
    <w:p w14:paraId="10F8059C" w14:textId="77777777" w:rsidR="00A1468A" w:rsidRDefault="00A1468A"/>
    <w:p w14:paraId="15FBEA8C" w14:textId="77777777" w:rsidR="00A1468A" w:rsidRDefault="00A1468A"/>
    <w:p w14:paraId="7C61AB29" w14:textId="77777777" w:rsidR="00A1468A" w:rsidRDefault="00A1468A" w:rsidP="002200EE"/>
    <w:p w14:paraId="49F04DD6" w14:textId="77777777" w:rsidR="00A1468A" w:rsidRDefault="00A1468A"/>
    <w:p w14:paraId="22E6F405" w14:textId="77777777" w:rsidR="00A1468A" w:rsidRDefault="00A1468A" w:rsidP="00D574A9"/>
    <w:p w14:paraId="112C1F2A" w14:textId="77777777" w:rsidR="00A1468A" w:rsidRDefault="00A1468A" w:rsidP="00067D69"/>
    <w:p w14:paraId="64B43C56" w14:textId="77777777" w:rsidR="00A1468A" w:rsidRDefault="00A1468A"/>
    <w:p w14:paraId="717BA447" w14:textId="77777777" w:rsidR="00A1468A" w:rsidRDefault="00A1468A" w:rsidP="009F46D9"/>
    <w:p w14:paraId="2F5A2D5B" w14:textId="77777777" w:rsidR="00A1468A" w:rsidRDefault="00A1468A"/>
    <w:p w14:paraId="318AD5C0" w14:textId="77777777" w:rsidR="00A1468A" w:rsidRDefault="00A1468A"/>
  </w:footnote>
  <w:footnote w:type="continuationSeparator" w:id="0">
    <w:p w14:paraId="73CE78AD" w14:textId="77777777" w:rsidR="00A1468A" w:rsidRDefault="00A1468A" w:rsidP="008163DC">
      <w:r>
        <w:continuationSeparator/>
      </w:r>
    </w:p>
    <w:p w14:paraId="52F878B0" w14:textId="77777777" w:rsidR="00A1468A" w:rsidRDefault="00A1468A" w:rsidP="008163DC"/>
    <w:p w14:paraId="213ACAE3" w14:textId="77777777" w:rsidR="00A1468A" w:rsidRDefault="00A1468A" w:rsidP="008163DC"/>
    <w:p w14:paraId="67861CDC" w14:textId="77777777" w:rsidR="00A1468A" w:rsidRDefault="00A1468A" w:rsidP="008163DC"/>
    <w:p w14:paraId="1F0E1F2E" w14:textId="77777777" w:rsidR="00A1468A" w:rsidRDefault="00A1468A" w:rsidP="008163DC"/>
    <w:p w14:paraId="7BCEF9D4" w14:textId="77777777" w:rsidR="00A1468A" w:rsidRDefault="00A1468A" w:rsidP="008163DC"/>
    <w:p w14:paraId="4E533D37" w14:textId="77777777" w:rsidR="00A1468A" w:rsidRDefault="00A1468A" w:rsidP="008163DC"/>
    <w:p w14:paraId="6A6042EA" w14:textId="77777777" w:rsidR="00A1468A" w:rsidRDefault="00A1468A" w:rsidP="008163DC"/>
    <w:p w14:paraId="09F40658" w14:textId="77777777" w:rsidR="00A1468A" w:rsidRDefault="00A1468A" w:rsidP="008163DC"/>
    <w:p w14:paraId="71A410B1" w14:textId="77777777" w:rsidR="00A1468A" w:rsidRDefault="00A1468A" w:rsidP="008163DC"/>
    <w:p w14:paraId="3E215561" w14:textId="77777777" w:rsidR="00A1468A" w:rsidRDefault="00A1468A" w:rsidP="008163DC"/>
    <w:p w14:paraId="1FD5467A" w14:textId="77777777" w:rsidR="00A1468A" w:rsidRDefault="00A1468A" w:rsidP="008163DC"/>
    <w:p w14:paraId="53FD80CC" w14:textId="77777777" w:rsidR="00A1468A" w:rsidRDefault="00A1468A"/>
    <w:p w14:paraId="3F430114" w14:textId="77777777" w:rsidR="00A1468A" w:rsidRDefault="00A1468A"/>
    <w:p w14:paraId="088D367C" w14:textId="77777777" w:rsidR="00A1468A" w:rsidRDefault="00A1468A" w:rsidP="00496D97"/>
    <w:p w14:paraId="2C6FDAD6" w14:textId="77777777" w:rsidR="00A1468A" w:rsidRDefault="00A1468A" w:rsidP="00496D97"/>
    <w:p w14:paraId="5A2B0886" w14:textId="77777777" w:rsidR="00A1468A" w:rsidRDefault="00A1468A" w:rsidP="00496D97"/>
    <w:p w14:paraId="3FF2F324" w14:textId="77777777" w:rsidR="00A1468A" w:rsidRDefault="00A1468A" w:rsidP="00496D97"/>
    <w:p w14:paraId="66668C95" w14:textId="77777777" w:rsidR="00A1468A" w:rsidRDefault="00A1468A"/>
    <w:p w14:paraId="072C2E89" w14:textId="77777777" w:rsidR="00A1468A" w:rsidRDefault="00A1468A" w:rsidP="00A76701"/>
    <w:p w14:paraId="450201A8" w14:textId="77777777" w:rsidR="00A1468A" w:rsidRDefault="00A1468A" w:rsidP="00A76701"/>
    <w:p w14:paraId="7906533C" w14:textId="77777777" w:rsidR="00A1468A" w:rsidRDefault="00A1468A" w:rsidP="00A76701"/>
    <w:p w14:paraId="02B41066" w14:textId="77777777" w:rsidR="00A1468A" w:rsidRDefault="00A1468A" w:rsidP="00A76701"/>
    <w:p w14:paraId="50E5C63C" w14:textId="77777777" w:rsidR="00A1468A" w:rsidRDefault="00A1468A" w:rsidP="00A76701"/>
    <w:p w14:paraId="19F2D9F2" w14:textId="77777777" w:rsidR="00A1468A" w:rsidRDefault="00A1468A" w:rsidP="00A76701"/>
    <w:p w14:paraId="149FE3D8" w14:textId="77777777" w:rsidR="00A1468A" w:rsidRDefault="00A1468A" w:rsidP="00A76701"/>
    <w:p w14:paraId="54F4A185" w14:textId="77777777" w:rsidR="00A1468A" w:rsidRDefault="00A1468A" w:rsidP="00A76701"/>
    <w:p w14:paraId="47E5532B" w14:textId="77777777" w:rsidR="00A1468A" w:rsidRDefault="00A1468A" w:rsidP="00BF3D4B"/>
    <w:p w14:paraId="43B46905" w14:textId="77777777" w:rsidR="00A1468A" w:rsidRDefault="00A1468A"/>
    <w:p w14:paraId="7B2DBAD5" w14:textId="77777777" w:rsidR="00A1468A" w:rsidRDefault="00A1468A" w:rsidP="00C824C9"/>
    <w:p w14:paraId="24656B4D" w14:textId="77777777" w:rsidR="00A1468A" w:rsidRDefault="00A1468A" w:rsidP="00C824C9"/>
    <w:p w14:paraId="61D22E6E" w14:textId="77777777" w:rsidR="00A1468A" w:rsidRDefault="00A1468A" w:rsidP="008D3251"/>
    <w:p w14:paraId="574C1A69" w14:textId="77777777" w:rsidR="00A1468A" w:rsidRDefault="00A1468A" w:rsidP="008D3251"/>
    <w:p w14:paraId="1D9E0FEE" w14:textId="77777777" w:rsidR="00A1468A" w:rsidRDefault="00A1468A" w:rsidP="008D3251"/>
    <w:p w14:paraId="53D5D282" w14:textId="77777777" w:rsidR="00A1468A" w:rsidRDefault="00A1468A"/>
    <w:p w14:paraId="4CF9B625" w14:textId="77777777" w:rsidR="00A1468A" w:rsidRDefault="00A1468A" w:rsidP="00DF3347"/>
    <w:p w14:paraId="22CD7904" w14:textId="77777777" w:rsidR="00A1468A" w:rsidRDefault="00A1468A"/>
    <w:p w14:paraId="3FA8648C" w14:textId="77777777" w:rsidR="00A1468A" w:rsidRDefault="00A1468A"/>
    <w:p w14:paraId="3A261D63" w14:textId="77777777" w:rsidR="00A1468A" w:rsidRDefault="00A1468A"/>
    <w:p w14:paraId="6342203A" w14:textId="77777777" w:rsidR="00A1468A" w:rsidRDefault="00A1468A" w:rsidP="00F74242"/>
    <w:p w14:paraId="7ADB32EC" w14:textId="77777777" w:rsidR="00A1468A" w:rsidRDefault="00A1468A" w:rsidP="004014AB"/>
    <w:p w14:paraId="463D907A" w14:textId="77777777" w:rsidR="00A1468A" w:rsidRDefault="00A1468A" w:rsidP="004014AB"/>
    <w:p w14:paraId="42DC8531" w14:textId="77777777" w:rsidR="00A1468A" w:rsidRDefault="00A1468A" w:rsidP="004014AB"/>
    <w:p w14:paraId="20EE7FB8" w14:textId="77777777" w:rsidR="00A1468A" w:rsidRDefault="00A1468A" w:rsidP="004014AB"/>
    <w:p w14:paraId="78A6844A" w14:textId="77777777" w:rsidR="00A1468A" w:rsidRDefault="00A1468A" w:rsidP="004014AB"/>
    <w:p w14:paraId="272E11E8" w14:textId="77777777" w:rsidR="00A1468A" w:rsidRDefault="00A1468A" w:rsidP="004014AB"/>
    <w:p w14:paraId="2D71B10C" w14:textId="77777777" w:rsidR="00A1468A" w:rsidRDefault="00A1468A"/>
    <w:p w14:paraId="7DA1E2EF" w14:textId="77777777" w:rsidR="00A1468A" w:rsidRDefault="00A1468A" w:rsidP="00C9047C"/>
    <w:p w14:paraId="468BF943" w14:textId="77777777" w:rsidR="00A1468A" w:rsidRDefault="00A1468A" w:rsidP="004744C5"/>
    <w:p w14:paraId="02E664B9" w14:textId="77777777" w:rsidR="00A1468A" w:rsidRDefault="00A1468A" w:rsidP="004744C5"/>
    <w:p w14:paraId="5BB2B777" w14:textId="77777777" w:rsidR="00A1468A" w:rsidRDefault="00A1468A" w:rsidP="004744C5"/>
    <w:p w14:paraId="72353B27" w14:textId="77777777" w:rsidR="00A1468A" w:rsidRDefault="00A1468A" w:rsidP="004744C5"/>
    <w:p w14:paraId="7F2B3FB9" w14:textId="77777777" w:rsidR="00A1468A" w:rsidRDefault="00A1468A" w:rsidP="004744C5"/>
    <w:p w14:paraId="3938A673" w14:textId="77777777" w:rsidR="00A1468A" w:rsidRDefault="00A1468A" w:rsidP="004744C5"/>
    <w:p w14:paraId="4D566890" w14:textId="77777777" w:rsidR="00A1468A" w:rsidRDefault="00A1468A" w:rsidP="004744C5"/>
    <w:p w14:paraId="06F62D8A" w14:textId="77777777" w:rsidR="00A1468A" w:rsidRDefault="00A1468A" w:rsidP="004744C5"/>
    <w:p w14:paraId="2D3DB6B7" w14:textId="77777777" w:rsidR="00A1468A" w:rsidRDefault="00A1468A" w:rsidP="00140ADC"/>
    <w:p w14:paraId="33974B12" w14:textId="77777777" w:rsidR="00A1468A" w:rsidRDefault="00A1468A" w:rsidP="00140ADC"/>
    <w:p w14:paraId="4E27BB0B" w14:textId="77777777" w:rsidR="00A1468A" w:rsidRDefault="00A1468A" w:rsidP="00140ADC"/>
    <w:p w14:paraId="653F761A" w14:textId="77777777" w:rsidR="00A1468A" w:rsidRDefault="00A1468A"/>
    <w:p w14:paraId="4EA2ACDE" w14:textId="77777777" w:rsidR="00A1468A" w:rsidRDefault="00A1468A" w:rsidP="00455FDC"/>
    <w:p w14:paraId="51CEB04A" w14:textId="77777777" w:rsidR="00A1468A" w:rsidRDefault="00A1468A"/>
    <w:p w14:paraId="014DF974" w14:textId="77777777" w:rsidR="00A1468A" w:rsidRDefault="00A1468A" w:rsidP="00522324"/>
    <w:p w14:paraId="27678034" w14:textId="77777777" w:rsidR="00A1468A" w:rsidRDefault="00A1468A" w:rsidP="00522324"/>
    <w:p w14:paraId="48AE130C" w14:textId="77777777" w:rsidR="00A1468A" w:rsidRDefault="00A1468A" w:rsidP="00522324"/>
    <w:p w14:paraId="591D95A0" w14:textId="77777777" w:rsidR="00A1468A" w:rsidRDefault="00A1468A" w:rsidP="00522324"/>
    <w:p w14:paraId="5F02109C" w14:textId="77777777" w:rsidR="00A1468A" w:rsidRDefault="00A1468A" w:rsidP="009B1736"/>
    <w:p w14:paraId="6D4429AE" w14:textId="77777777" w:rsidR="00A1468A" w:rsidRDefault="00A1468A"/>
    <w:p w14:paraId="6AFFDF76" w14:textId="77777777" w:rsidR="00A1468A" w:rsidRDefault="00A1468A"/>
    <w:p w14:paraId="752C9764" w14:textId="77777777" w:rsidR="00A1468A" w:rsidRDefault="00A1468A" w:rsidP="005F4419"/>
    <w:p w14:paraId="4AB8DC53" w14:textId="77777777" w:rsidR="00A1468A" w:rsidRDefault="00A1468A"/>
    <w:p w14:paraId="30E945E1" w14:textId="77777777" w:rsidR="00A1468A" w:rsidRDefault="00A1468A" w:rsidP="00B17292"/>
    <w:p w14:paraId="002A8788" w14:textId="77777777" w:rsidR="00A1468A" w:rsidRDefault="00A1468A"/>
    <w:p w14:paraId="7A9E281F" w14:textId="77777777" w:rsidR="00A1468A" w:rsidRDefault="00A1468A" w:rsidP="002A3AA6"/>
    <w:p w14:paraId="2076248D" w14:textId="77777777" w:rsidR="00A1468A" w:rsidRDefault="00A1468A"/>
    <w:p w14:paraId="6F64FDAD" w14:textId="77777777" w:rsidR="00A1468A" w:rsidRDefault="00A1468A"/>
    <w:p w14:paraId="1064C87E" w14:textId="77777777" w:rsidR="00A1468A" w:rsidRDefault="00A1468A" w:rsidP="002200EE"/>
    <w:p w14:paraId="056C39F5" w14:textId="77777777" w:rsidR="00A1468A" w:rsidRDefault="00A1468A"/>
    <w:p w14:paraId="23F8179D" w14:textId="77777777" w:rsidR="00A1468A" w:rsidRDefault="00A1468A" w:rsidP="00D574A9"/>
    <w:p w14:paraId="7FAEB0EE" w14:textId="77777777" w:rsidR="00A1468A" w:rsidRDefault="00A1468A" w:rsidP="00067D69"/>
    <w:p w14:paraId="6BC6A4ED" w14:textId="77777777" w:rsidR="00A1468A" w:rsidRDefault="00A1468A"/>
    <w:p w14:paraId="3EB20BB6" w14:textId="77777777" w:rsidR="00A1468A" w:rsidRDefault="00A1468A" w:rsidP="009F46D9"/>
    <w:p w14:paraId="4F782972" w14:textId="77777777" w:rsidR="00A1468A" w:rsidRDefault="00A1468A"/>
    <w:p w14:paraId="4FDADC92" w14:textId="77777777" w:rsidR="00A1468A" w:rsidRDefault="00A14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0251E" w14:textId="77777777" w:rsidR="009653E6" w:rsidRDefault="009653E6" w:rsidP="008163DC"/>
  <w:p w14:paraId="09CCB237" w14:textId="77777777" w:rsidR="009653E6" w:rsidRDefault="009653E6" w:rsidP="008163DC"/>
  <w:p w14:paraId="0CDD91F2" w14:textId="77777777" w:rsidR="009653E6" w:rsidRDefault="009653E6" w:rsidP="008163DC"/>
  <w:p w14:paraId="2B34999A" w14:textId="77777777" w:rsidR="009653E6" w:rsidRDefault="009653E6" w:rsidP="008163DC"/>
  <w:p w14:paraId="1BF574A0" w14:textId="77777777" w:rsidR="009653E6" w:rsidRDefault="009653E6" w:rsidP="008163DC"/>
  <w:p w14:paraId="3287E323" w14:textId="77777777" w:rsidR="009653E6" w:rsidRDefault="009653E6" w:rsidP="008163DC"/>
  <w:p w14:paraId="2221745B" w14:textId="77777777" w:rsidR="009653E6" w:rsidRDefault="009653E6" w:rsidP="008163DC"/>
  <w:p w14:paraId="78799B33" w14:textId="77777777" w:rsidR="009653E6" w:rsidRDefault="009653E6" w:rsidP="008163DC"/>
  <w:p w14:paraId="6C43F30E" w14:textId="77777777" w:rsidR="009653E6" w:rsidRDefault="009653E6" w:rsidP="008163DC"/>
  <w:p w14:paraId="05D03FEC" w14:textId="77777777" w:rsidR="009653E6" w:rsidRDefault="009653E6" w:rsidP="008163DC"/>
  <w:p w14:paraId="21310080" w14:textId="77777777" w:rsidR="009653E6" w:rsidRDefault="009653E6" w:rsidP="008163DC"/>
  <w:p w14:paraId="6FECF814" w14:textId="77777777" w:rsidR="009653E6" w:rsidRDefault="009653E6"/>
  <w:p w14:paraId="70F5FF57" w14:textId="77777777" w:rsidR="009653E6" w:rsidRDefault="009653E6"/>
  <w:p w14:paraId="285191FC" w14:textId="77777777" w:rsidR="009653E6" w:rsidRDefault="009653E6" w:rsidP="00496D97"/>
  <w:p w14:paraId="5C5A413E" w14:textId="77777777" w:rsidR="009653E6" w:rsidRDefault="009653E6" w:rsidP="00496D97"/>
  <w:p w14:paraId="0D85D96B" w14:textId="77777777" w:rsidR="009653E6" w:rsidRDefault="009653E6" w:rsidP="00496D97"/>
  <w:p w14:paraId="62F294F1" w14:textId="77777777" w:rsidR="009653E6" w:rsidRDefault="009653E6" w:rsidP="00496D97"/>
  <w:p w14:paraId="0F48CECD" w14:textId="77777777" w:rsidR="009653E6" w:rsidRDefault="009653E6"/>
  <w:p w14:paraId="77323B80" w14:textId="77777777" w:rsidR="009653E6" w:rsidRDefault="009653E6" w:rsidP="00A76701"/>
  <w:p w14:paraId="5D21A412" w14:textId="77777777" w:rsidR="009653E6" w:rsidRDefault="009653E6" w:rsidP="00A76701"/>
  <w:p w14:paraId="6EA02911" w14:textId="77777777" w:rsidR="009653E6" w:rsidRDefault="009653E6" w:rsidP="00A76701"/>
  <w:p w14:paraId="11546BE9" w14:textId="77777777" w:rsidR="009653E6" w:rsidRDefault="009653E6" w:rsidP="00A76701"/>
  <w:p w14:paraId="6EBC9180" w14:textId="77777777" w:rsidR="009653E6" w:rsidRDefault="009653E6" w:rsidP="00A76701"/>
  <w:p w14:paraId="5326BCC2" w14:textId="77777777" w:rsidR="009653E6" w:rsidRDefault="009653E6" w:rsidP="00A76701"/>
  <w:p w14:paraId="10242FA1" w14:textId="77777777" w:rsidR="009653E6" w:rsidRDefault="009653E6" w:rsidP="00A76701"/>
  <w:p w14:paraId="5743DC19" w14:textId="77777777" w:rsidR="009653E6" w:rsidRDefault="009653E6" w:rsidP="00A76701"/>
  <w:p w14:paraId="615F9627" w14:textId="77777777" w:rsidR="009653E6" w:rsidRDefault="009653E6" w:rsidP="00BF3D4B"/>
  <w:p w14:paraId="2B1045AA" w14:textId="77777777" w:rsidR="009653E6" w:rsidRDefault="009653E6"/>
  <w:p w14:paraId="2A4D4906" w14:textId="77777777" w:rsidR="009653E6" w:rsidRDefault="009653E6" w:rsidP="00C824C9"/>
  <w:p w14:paraId="71F742D8" w14:textId="77777777" w:rsidR="009653E6" w:rsidRDefault="009653E6" w:rsidP="00C824C9"/>
  <w:p w14:paraId="35CC463D" w14:textId="77777777" w:rsidR="009653E6" w:rsidRDefault="009653E6" w:rsidP="008D3251"/>
  <w:p w14:paraId="78AF700B" w14:textId="77777777" w:rsidR="009653E6" w:rsidRDefault="009653E6" w:rsidP="008D3251"/>
  <w:p w14:paraId="7D6A46AF" w14:textId="77777777" w:rsidR="009653E6" w:rsidRDefault="009653E6" w:rsidP="008D3251"/>
  <w:p w14:paraId="7126AEF8" w14:textId="77777777" w:rsidR="009653E6" w:rsidRDefault="009653E6"/>
  <w:p w14:paraId="7413429F" w14:textId="77777777" w:rsidR="009653E6" w:rsidRDefault="009653E6" w:rsidP="00DF3347"/>
  <w:p w14:paraId="21EFC892" w14:textId="77777777" w:rsidR="009653E6" w:rsidRDefault="009653E6"/>
  <w:p w14:paraId="06EE57CB" w14:textId="77777777" w:rsidR="009653E6" w:rsidRDefault="009653E6"/>
  <w:p w14:paraId="00AAB68E" w14:textId="77777777" w:rsidR="009653E6" w:rsidRDefault="009653E6"/>
  <w:p w14:paraId="302A14B8" w14:textId="77777777" w:rsidR="009653E6" w:rsidRDefault="009653E6" w:rsidP="00F74242"/>
  <w:p w14:paraId="596993FC" w14:textId="77777777" w:rsidR="009653E6" w:rsidRDefault="009653E6" w:rsidP="004014AB"/>
  <w:p w14:paraId="425F1848" w14:textId="77777777" w:rsidR="009653E6" w:rsidRDefault="009653E6" w:rsidP="004014AB"/>
  <w:p w14:paraId="55334956" w14:textId="77777777" w:rsidR="009653E6" w:rsidRDefault="009653E6" w:rsidP="004014AB"/>
  <w:p w14:paraId="2B915783" w14:textId="77777777" w:rsidR="009653E6" w:rsidRDefault="009653E6" w:rsidP="004014AB"/>
  <w:p w14:paraId="01D70C51" w14:textId="77777777" w:rsidR="009653E6" w:rsidRDefault="009653E6" w:rsidP="004014AB"/>
  <w:p w14:paraId="32003D18" w14:textId="77777777" w:rsidR="009653E6" w:rsidRDefault="009653E6" w:rsidP="004014AB"/>
  <w:p w14:paraId="4E348801" w14:textId="77777777" w:rsidR="009653E6" w:rsidRDefault="009653E6"/>
  <w:p w14:paraId="50526761" w14:textId="77777777" w:rsidR="009653E6" w:rsidRDefault="009653E6" w:rsidP="00C9047C"/>
  <w:p w14:paraId="0454C5FD" w14:textId="77777777" w:rsidR="009653E6" w:rsidRDefault="009653E6" w:rsidP="004744C5"/>
  <w:p w14:paraId="433C34E8" w14:textId="77777777" w:rsidR="009653E6" w:rsidRDefault="009653E6" w:rsidP="004744C5"/>
  <w:p w14:paraId="77C67262" w14:textId="77777777" w:rsidR="009653E6" w:rsidRDefault="009653E6" w:rsidP="004744C5"/>
  <w:p w14:paraId="131F0C18" w14:textId="77777777" w:rsidR="009653E6" w:rsidRDefault="009653E6" w:rsidP="004744C5"/>
  <w:p w14:paraId="291FBD2D" w14:textId="77777777" w:rsidR="009653E6" w:rsidRDefault="009653E6" w:rsidP="004744C5"/>
  <w:p w14:paraId="41A933A0" w14:textId="77777777" w:rsidR="009653E6" w:rsidRDefault="009653E6" w:rsidP="004744C5"/>
  <w:p w14:paraId="132E5785" w14:textId="77777777" w:rsidR="009653E6" w:rsidRDefault="009653E6" w:rsidP="004744C5"/>
  <w:p w14:paraId="73E04D59" w14:textId="77777777" w:rsidR="009653E6" w:rsidRDefault="009653E6" w:rsidP="004744C5"/>
  <w:p w14:paraId="7F044CD5" w14:textId="77777777" w:rsidR="009653E6" w:rsidRDefault="009653E6" w:rsidP="00140ADC"/>
  <w:p w14:paraId="6304912C" w14:textId="77777777" w:rsidR="009653E6" w:rsidRDefault="009653E6" w:rsidP="00140ADC"/>
  <w:p w14:paraId="41422052" w14:textId="77777777" w:rsidR="009653E6" w:rsidRDefault="009653E6" w:rsidP="00140ADC"/>
  <w:p w14:paraId="20DED3BD" w14:textId="77777777" w:rsidR="009653E6" w:rsidRDefault="009653E6"/>
  <w:p w14:paraId="1F6DCD5B" w14:textId="77777777" w:rsidR="009653E6" w:rsidRDefault="009653E6" w:rsidP="00455FDC"/>
  <w:p w14:paraId="526BF1C7" w14:textId="77777777" w:rsidR="009653E6" w:rsidRDefault="009653E6"/>
  <w:p w14:paraId="12273158" w14:textId="77777777" w:rsidR="009653E6" w:rsidRDefault="009653E6" w:rsidP="00522324"/>
  <w:p w14:paraId="049CAC7A" w14:textId="77777777" w:rsidR="009653E6" w:rsidRDefault="009653E6" w:rsidP="00522324"/>
  <w:p w14:paraId="09917DF2" w14:textId="77777777" w:rsidR="009653E6" w:rsidRDefault="009653E6" w:rsidP="00522324"/>
  <w:p w14:paraId="2D99542E" w14:textId="77777777" w:rsidR="009653E6" w:rsidRDefault="009653E6" w:rsidP="00522324"/>
  <w:p w14:paraId="6E3F2314" w14:textId="77777777" w:rsidR="009653E6" w:rsidRDefault="009653E6" w:rsidP="009B1736"/>
  <w:p w14:paraId="0731A337" w14:textId="77777777" w:rsidR="009653E6" w:rsidRDefault="009653E6"/>
  <w:p w14:paraId="164F2CA8" w14:textId="77777777" w:rsidR="009653E6" w:rsidRDefault="009653E6"/>
  <w:p w14:paraId="7670DAEE" w14:textId="77777777" w:rsidR="009653E6" w:rsidRDefault="009653E6" w:rsidP="005F4419"/>
  <w:p w14:paraId="628BDB9D" w14:textId="77777777" w:rsidR="009653E6" w:rsidRDefault="009653E6"/>
  <w:p w14:paraId="2A74F951" w14:textId="77777777" w:rsidR="009653E6" w:rsidRDefault="009653E6" w:rsidP="00B17292"/>
  <w:p w14:paraId="648D65C0" w14:textId="77777777" w:rsidR="009653E6" w:rsidRDefault="009653E6"/>
  <w:p w14:paraId="1F8561FA" w14:textId="77777777" w:rsidR="009653E6" w:rsidRDefault="009653E6" w:rsidP="002A3AA6"/>
  <w:p w14:paraId="5B0C6486" w14:textId="77777777" w:rsidR="009653E6" w:rsidRDefault="009653E6"/>
  <w:p w14:paraId="05794512" w14:textId="77777777" w:rsidR="009653E6" w:rsidRDefault="009653E6"/>
  <w:p w14:paraId="185B7598" w14:textId="77777777" w:rsidR="009653E6" w:rsidRDefault="009653E6" w:rsidP="002200EE"/>
  <w:p w14:paraId="07BB0896" w14:textId="77777777" w:rsidR="009653E6" w:rsidRDefault="009653E6"/>
  <w:p w14:paraId="2D451718" w14:textId="77777777" w:rsidR="009653E6" w:rsidRDefault="009653E6" w:rsidP="00D574A9"/>
  <w:p w14:paraId="4E93BAD3" w14:textId="77777777" w:rsidR="009653E6" w:rsidRDefault="009653E6" w:rsidP="00067D69"/>
  <w:p w14:paraId="147318F5" w14:textId="77777777" w:rsidR="009653E6" w:rsidRDefault="009653E6"/>
  <w:p w14:paraId="1E911C7D" w14:textId="77777777" w:rsidR="009653E6" w:rsidRDefault="009653E6" w:rsidP="009F46D9"/>
  <w:p w14:paraId="3FFEA4B4" w14:textId="77777777" w:rsidR="00E407BE" w:rsidRDefault="00E407BE"/>
  <w:p w14:paraId="27015732" w14:textId="77777777" w:rsidR="00F94E78" w:rsidRDefault="00F94E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498" w14:textId="77777777" w:rsidR="009653E6" w:rsidRDefault="009653E6" w:rsidP="009653E6">
    <w:pPr>
      <w:pStyle w:val="Header"/>
      <w:jc w:val="center"/>
    </w:pPr>
    <w:r>
      <w:rPr>
        <w:rFonts w:hint="eastAsia"/>
      </w:rPr>
      <w:t>SMBSync2</w:t>
    </w:r>
  </w:p>
  <w:p w14:paraId="49B04C6F" w14:textId="77777777" w:rsidR="00E407BE" w:rsidRDefault="00E407BE"/>
  <w:p w14:paraId="0B7129DA" w14:textId="77777777" w:rsidR="00F94E78" w:rsidRDefault="00F94E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659" type="#_x0000_t75" style="width:10pt;height:10pt" o:bullet="t">
        <v:imagedata r:id="rId1" o:title="BD21335_"/>
      </v:shape>
    </w:pict>
  </w:numPicBullet>
  <w:abstractNum w:abstractNumId="0" w15:restartNumberingAfterBreak="0">
    <w:nsid w:val="FFFFFF89"/>
    <w:multiLevelType w:val="singleLevel"/>
    <w:tmpl w:val="8C4A57D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22B35"/>
    <w:multiLevelType w:val="hybridMultilevel"/>
    <w:tmpl w:val="73725088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BA530CB"/>
    <w:multiLevelType w:val="multilevel"/>
    <w:tmpl w:val="9F9EEB8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D87B5D"/>
    <w:multiLevelType w:val="hybridMultilevel"/>
    <w:tmpl w:val="25E0883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CE0369C">
      <w:start w:val="2012"/>
      <w:numFmt w:val="bullet"/>
      <w:lvlText w:val="-"/>
      <w:lvlJc w:val="left"/>
      <w:pPr>
        <w:ind w:left="1200" w:hanging="360"/>
      </w:pPr>
      <w:rPr>
        <w:rFonts w:ascii="Century" w:eastAsia="MS Mincho" w:hAnsi="Century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6A29DD"/>
    <w:multiLevelType w:val="hybridMultilevel"/>
    <w:tmpl w:val="816C831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17" w15:restartNumberingAfterBreak="0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74930FD"/>
    <w:multiLevelType w:val="hybridMultilevel"/>
    <w:tmpl w:val="2DA8FBB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4B06211"/>
    <w:multiLevelType w:val="hybridMultilevel"/>
    <w:tmpl w:val="C2805EF2"/>
    <w:lvl w:ilvl="0" w:tplc="E9FCEF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4"/>
  </w:num>
  <w:num w:numId="4">
    <w:abstractNumId w:val="19"/>
  </w:num>
  <w:num w:numId="5">
    <w:abstractNumId w:val="10"/>
  </w:num>
  <w:num w:numId="6">
    <w:abstractNumId w:val="20"/>
  </w:num>
  <w:num w:numId="7">
    <w:abstractNumId w:val="5"/>
  </w:num>
  <w:num w:numId="8">
    <w:abstractNumId w:val="3"/>
  </w:num>
  <w:num w:numId="9">
    <w:abstractNumId w:val="9"/>
  </w:num>
  <w:num w:numId="10">
    <w:abstractNumId w:val="22"/>
  </w:num>
  <w:num w:numId="11">
    <w:abstractNumId w:val="13"/>
  </w:num>
  <w:num w:numId="12">
    <w:abstractNumId w:val="0"/>
  </w:num>
  <w:num w:numId="13">
    <w:abstractNumId w:val="15"/>
  </w:num>
  <w:num w:numId="14">
    <w:abstractNumId w:val="23"/>
  </w:num>
  <w:num w:numId="15">
    <w:abstractNumId w:val="2"/>
  </w:num>
  <w:num w:numId="16">
    <w:abstractNumId w:val="18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16"/>
  </w:num>
  <w:num w:numId="22">
    <w:abstractNumId w:val="11"/>
  </w:num>
  <w:num w:numId="23">
    <w:abstractNumId w:val="8"/>
  </w:num>
  <w:num w:numId="24">
    <w:abstractNumId w:val="6"/>
  </w:num>
  <w:num w:numId="25">
    <w:abstractNumId w:val="12"/>
  </w:num>
  <w:num w:numId="26">
    <w:abstractNumId w:val="17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ed">
    <w15:presenceInfo w15:providerId="None" w15:userId="Ahm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38A6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108D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0246"/>
    <w:rsid w:val="000C1367"/>
    <w:rsid w:val="000C1373"/>
    <w:rsid w:val="000C2D0B"/>
    <w:rsid w:val="000D1262"/>
    <w:rsid w:val="000D144F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4E06"/>
    <w:rsid w:val="001478FE"/>
    <w:rsid w:val="00147D88"/>
    <w:rsid w:val="00150299"/>
    <w:rsid w:val="00150AC2"/>
    <w:rsid w:val="00151D6E"/>
    <w:rsid w:val="001530F9"/>
    <w:rsid w:val="00153EF7"/>
    <w:rsid w:val="00156CF0"/>
    <w:rsid w:val="00156F3C"/>
    <w:rsid w:val="001570AE"/>
    <w:rsid w:val="00162564"/>
    <w:rsid w:val="001637AA"/>
    <w:rsid w:val="001648E7"/>
    <w:rsid w:val="001649B9"/>
    <w:rsid w:val="00172757"/>
    <w:rsid w:val="00174901"/>
    <w:rsid w:val="001754A6"/>
    <w:rsid w:val="0018025D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134A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0B32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5338"/>
    <w:rsid w:val="00270861"/>
    <w:rsid w:val="0027220D"/>
    <w:rsid w:val="00272BE8"/>
    <w:rsid w:val="0027322E"/>
    <w:rsid w:val="00273E31"/>
    <w:rsid w:val="00277585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6974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13F5"/>
    <w:rsid w:val="00362B33"/>
    <w:rsid w:val="0036622E"/>
    <w:rsid w:val="00366F29"/>
    <w:rsid w:val="00370FE1"/>
    <w:rsid w:val="00374239"/>
    <w:rsid w:val="00375756"/>
    <w:rsid w:val="00377D48"/>
    <w:rsid w:val="0038257F"/>
    <w:rsid w:val="00382FC1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D6902"/>
    <w:rsid w:val="003E4F69"/>
    <w:rsid w:val="003E5A45"/>
    <w:rsid w:val="003E6CA9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05B3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37A8"/>
    <w:rsid w:val="00474015"/>
    <w:rsid w:val="004744C5"/>
    <w:rsid w:val="00475020"/>
    <w:rsid w:val="00476938"/>
    <w:rsid w:val="00476987"/>
    <w:rsid w:val="00477CDE"/>
    <w:rsid w:val="00477F7C"/>
    <w:rsid w:val="004801EB"/>
    <w:rsid w:val="00481020"/>
    <w:rsid w:val="0048119C"/>
    <w:rsid w:val="00481E31"/>
    <w:rsid w:val="00485B82"/>
    <w:rsid w:val="004941C3"/>
    <w:rsid w:val="00494E48"/>
    <w:rsid w:val="00495D56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59"/>
    <w:rsid w:val="005040E6"/>
    <w:rsid w:val="0050431F"/>
    <w:rsid w:val="00506CFA"/>
    <w:rsid w:val="00506E23"/>
    <w:rsid w:val="00507AE9"/>
    <w:rsid w:val="00510259"/>
    <w:rsid w:val="00512A1B"/>
    <w:rsid w:val="00517F48"/>
    <w:rsid w:val="005200E5"/>
    <w:rsid w:val="00520902"/>
    <w:rsid w:val="00521147"/>
    <w:rsid w:val="005221A3"/>
    <w:rsid w:val="00522324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4296"/>
    <w:rsid w:val="0055601C"/>
    <w:rsid w:val="0055724C"/>
    <w:rsid w:val="005612D8"/>
    <w:rsid w:val="005626B9"/>
    <w:rsid w:val="0056406D"/>
    <w:rsid w:val="00565BD5"/>
    <w:rsid w:val="00571FDB"/>
    <w:rsid w:val="005743C8"/>
    <w:rsid w:val="00582EB9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3029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E1442"/>
    <w:rsid w:val="005E3B4F"/>
    <w:rsid w:val="005E4518"/>
    <w:rsid w:val="005E56B3"/>
    <w:rsid w:val="005E5888"/>
    <w:rsid w:val="005E628F"/>
    <w:rsid w:val="005E7362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0E12"/>
    <w:rsid w:val="0061309B"/>
    <w:rsid w:val="006137A3"/>
    <w:rsid w:val="00613A78"/>
    <w:rsid w:val="0061467C"/>
    <w:rsid w:val="00614E9D"/>
    <w:rsid w:val="00620918"/>
    <w:rsid w:val="00623E28"/>
    <w:rsid w:val="0063023A"/>
    <w:rsid w:val="006327EA"/>
    <w:rsid w:val="00633662"/>
    <w:rsid w:val="00633CDE"/>
    <w:rsid w:val="00634C51"/>
    <w:rsid w:val="00634ED2"/>
    <w:rsid w:val="006350B8"/>
    <w:rsid w:val="006368B0"/>
    <w:rsid w:val="0064415D"/>
    <w:rsid w:val="00645074"/>
    <w:rsid w:val="0064719B"/>
    <w:rsid w:val="00647C79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E28"/>
    <w:rsid w:val="00691E84"/>
    <w:rsid w:val="0069790A"/>
    <w:rsid w:val="006A0221"/>
    <w:rsid w:val="006A12D2"/>
    <w:rsid w:val="006A2CF2"/>
    <w:rsid w:val="006A37AE"/>
    <w:rsid w:val="006A3D34"/>
    <w:rsid w:val="006A45E4"/>
    <w:rsid w:val="006A5AB3"/>
    <w:rsid w:val="006A5BF1"/>
    <w:rsid w:val="006A7F10"/>
    <w:rsid w:val="006B0016"/>
    <w:rsid w:val="006B19BE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44DE"/>
    <w:rsid w:val="006D5599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5EE4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553"/>
    <w:rsid w:val="007E2DBB"/>
    <w:rsid w:val="007E2DD9"/>
    <w:rsid w:val="007E68C7"/>
    <w:rsid w:val="007F15EB"/>
    <w:rsid w:val="00801C8C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2AF"/>
    <w:rsid w:val="00855E32"/>
    <w:rsid w:val="00863CF8"/>
    <w:rsid w:val="00865EE6"/>
    <w:rsid w:val="00866227"/>
    <w:rsid w:val="00866C53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902C7"/>
    <w:rsid w:val="00893EEA"/>
    <w:rsid w:val="00894C3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BB3"/>
    <w:rsid w:val="009653E6"/>
    <w:rsid w:val="00965D5A"/>
    <w:rsid w:val="009713D4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97222"/>
    <w:rsid w:val="009A467E"/>
    <w:rsid w:val="009A4AEC"/>
    <w:rsid w:val="009A5030"/>
    <w:rsid w:val="009B1736"/>
    <w:rsid w:val="009B4DF0"/>
    <w:rsid w:val="009B67E6"/>
    <w:rsid w:val="009C09A6"/>
    <w:rsid w:val="009C13B7"/>
    <w:rsid w:val="009C2773"/>
    <w:rsid w:val="009C57A1"/>
    <w:rsid w:val="009D171D"/>
    <w:rsid w:val="009D1802"/>
    <w:rsid w:val="009D2487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468A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64A"/>
    <w:rsid w:val="00A35805"/>
    <w:rsid w:val="00A3644F"/>
    <w:rsid w:val="00A44DD5"/>
    <w:rsid w:val="00A45169"/>
    <w:rsid w:val="00A45BEE"/>
    <w:rsid w:val="00A46DF8"/>
    <w:rsid w:val="00A504B4"/>
    <w:rsid w:val="00A516A9"/>
    <w:rsid w:val="00A53E32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6DBF"/>
    <w:rsid w:val="00AA793B"/>
    <w:rsid w:val="00AB2005"/>
    <w:rsid w:val="00AB2410"/>
    <w:rsid w:val="00AB43BF"/>
    <w:rsid w:val="00AB72E1"/>
    <w:rsid w:val="00AC3F99"/>
    <w:rsid w:val="00AD0870"/>
    <w:rsid w:val="00AD2B3D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10D7"/>
    <w:rsid w:val="00B36C3B"/>
    <w:rsid w:val="00B400BE"/>
    <w:rsid w:val="00B434A9"/>
    <w:rsid w:val="00B43A26"/>
    <w:rsid w:val="00B47B2F"/>
    <w:rsid w:val="00B548B3"/>
    <w:rsid w:val="00B55D4A"/>
    <w:rsid w:val="00B5660E"/>
    <w:rsid w:val="00B57FF3"/>
    <w:rsid w:val="00B63E70"/>
    <w:rsid w:val="00B67A5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6B7E"/>
    <w:rsid w:val="00BB3E77"/>
    <w:rsid w:val="00BB75DB"/>
    <w:rsid w:val="00BC161F"/>
    <w:rsid w:val="00BC2238"/>
    <w:rsid w:val="00BC3A8A"/>
    <w:rsid w:val="00BC4080"/>
    <w:rsid w:val="00BC44FE"/>
    <w:rsid w:val="00BC4FA8"/>
    <w:rsid w:val="00BC5502"/>
    <w:rsid w:val="00BC6011"/>
    <w:rsid w:val="00BC742F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044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1A71"/>
    <w:rsid w:val="00CA64B5"/>
    <w:rsid w:val="00CA7327"/>
    <w:rsid w:val="00CA7F02"/>
    <w:rsid w:val="00CB3DF8"/>
    <w:rsid w:val="00CB4B1C"/>
    <w:rsid w:val="00CB4CF4"/>
    <w:rsid w:val="00CB7B8E"/>
    <w:rsid w:val="00CC148D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1672"/>
    <w:rsid w:val="00D43600"/>
    <w:rsid w:val="00D447A2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828A5"/>
    <w:rsid w:val="00D83C20"/>
    <w:rsid w:val="00D84594"/>
    <w:rsid w:val="00D86915"/>
    <w:rsid w:val="00D87359"/>
    <w:rsid w:val="00D87D2F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7BE"/>
    <w:rsid w:val="00E40D10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2C3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3D26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4E78"/>
    <w:rsid w:val="00F95F66"/>
    <w:rsid w:val="00FA3BD4"/>
    <w:rsid w:val="00FA3E5D"/>
    <w:rsid w:val="00FA6252"/>
    <w:rsid w:val="00FA65FE"/>
    <w:rsid w:val="00FB41DF"/>
    <w:rsid w:val="00FC4554"/>
    <w:rsid w:val="00FC5EFB"/>
    <w:rsid w:val="00FC6477"/>
    <w:rsid w:val="00FD2A8A"/>
    <w:rsid w:val="00FE362B"/>
    <w:rsid w:val="00FE4D3D"/>
    <w:rsid w:val="00FE68DC"/>
    <w:rsid w:val="00FF09B8"/>
    <w:rsid w:val="00FF35DC"/>
    <w:rsid w:val="00FF51E1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7ECC3F1F"/>
  <w15:docId w15:val="{4519F698-97AB-4AC9-A623-BCBBAAC1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675A98"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3E6CA9"/>
    <w:pPr>
      <w:keepNext/>
      <w:spacing w:beforeLines="100"/>
      <w:outlineLvl w:val="2"/>
    </w:pPr>
    <w:rPr>
      <w:rFonts w:ascii="Arial" w:eastAsia="MS Gothic" w:hAnsi="Arial"/>
      <w:u w:val="single"/>
    </w:rPr>
  </w:style>
  <w:style w:type="paragraph" w:styleId="Heading4">
    <w:name w:val="heading 4"/>
    <w:basedOn w:val="Normal"/>
    <w:next w:val="Normal"/>
    <w:qFormat/>
    <w:rsid w:val="00DF201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rsid w:val="00DF201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F2014"/>
    <w:pPr>
      <w:keepNext/>
      <w:outlineLvl w:val="6"/>
    </w:pPr>
  </w:style>
  <w:style w:type="paragraph" w:styleId="Heading8">
    <w:name w:val="heading 8"/>
    <w:basedOn w:val="Normal"/>
    <w:next w:val="Normal"/>
    <w:qFormat/>
    <w:rsid w:val="00DF2014"/>
    <w:pPr>
      <w:keepNext/>
      <w:outlineLvl w:val="7"/>
    </w:pPr>
  </w:style>
  <w:style w:type="paragraph" w:styleId="Heading9">
    <w:name w:val="heading 9"/>
    <w:basedOn w:val="Normal"/>
    <w:next w:val="Normal"/>
    <w:qFormat/>
    <w:rsid w:val="00DF2014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mm">
    <w:name w:val="スタイル 左 :  14.8 mm"/>
    <w:basedOn w:val="Normal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oList"/>
    <w:rsid w:val="00813405"/>
    <w:pPr>
      <w:numPr>
        <w:numId w:val="1"/>
      </w:numPr>
    </w:pPr>
  </w:style>
  <w:style w:type="table" w:styleId="TableProfessional">
    <w:name w:val="Table Professional"/>
    <w:basedOn w:val="TableNormal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TOC2">
    <w:name w:val="toc 2"/>
    <w:basedOn w:val="Normal"/>
    <w:next w:val="Normal"/>
    <w:autoRedefine/>
    <w:uiPriority w:val="39"/>
    <w:rsid w:val="00016ADB"/>
    <w:pPr>
      <w:ind w:leftChars="100" w:left="210"/>
    </w:pPr>
  </w:style>
  <w:style w:type="character" w:styleId="Hyperlink">
    <w:name w:val="Hyperlink"/>
    <w:basedOn w:val="DefaultParagraphFont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oList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oList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oList"/>
    <w:rsid w:val="002E5342"/>
    <w:pPr>
      <w:numPr>
        <w:numId w:val="4"/>
      </w:numPr>
    </w:pPr>
  </w:style>
  <w:style w:type="character" w:styleId="FollowedHyperlink">
    <w:name w:val="FollowedHyperlink"/>
    <w:basedOn w:val="DefaultParagraphFont"/>
    <w:rsid w:val="00331797"/>
    <w:rPr>
      <w:color w:val="800080"/>
      <w:u w:val="single"/>
    </w:rPr>
  </w:style>
  <w:style w:type="paragraph" w:styleId="Header">
    <w:name w:val="header"/>
    <w:basedOn w:val="Normal"/>
    <w:rsid w:val="00F375C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F375CF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F375CF"/>
  </w:style>
  <w:style w:type="numbering" w:customStyle="1" w:styleId="1">
    <w:name w:val="スタイル スタイル 箇条書き1 + アウトライン番号"/>
    <w:basedOn w:val="NoList"/>
    <w:rsid w:val="00926056"/>
    <w:pPr>
      <w:numPr>
        <w:numId w:val="5"/>
      </w:numPr>
    </w:pPr>
  </w:style>
  <w:style w:type="numbering" w:customStyle="1" w:styleId="a">
    <w:name w:val="スタイル 段落番号"/>
    <w:basedOn w:val="NoList"/>
    <w:rsid w:val="0005214D"/>
    <w:pPr>
      <w:numPr>
        <w:numId w:val="6"/>
      </w:numPr>
    </w:pPr>
  </w:style>
  <w:style w:type="paragraph" w:styleId="TOC3">
    <w:name w:val="toc 3"/>
    <w:basedOn w:val="Normal"/>
    <w:next w:val="Normal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Heading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Heading2Char">
    <w:name w:val="Heading 2 Char"/>
    <w:basedOn w:val="DefaultParagraphFont"/>
    <w:link w:val="Heading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Heading2Char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86125"/>
    <w:pPr>
      <w:ind w:leftChars="400" w:left="840"/>
    </w:pPr>
    <w:rPr>
      <w:sz w:val="21"/>
    </w:rPr>
  </w:style>
  <w:style w:type="paragraph" w:styleId="BalloonText">
    <w:name w:val="Balloon Text"/>
    <w:basedOn w:val="Normal"/>
    <w:link w:val="BalloonTextChar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E52EDD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E52EDD"/>
    <w:rPr>
      <w:rFonts w:ascii="MS UI Gothic" w:eastAsia="MS UI Gothic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E6CA9"/>
    <w:rPr>
      <w:rFonts w:ascii="Arial" w:eastAsia="MS Gothic" w:hAnsi="Arial"/>
      <w:kern w:val="2"/>
      <w:sz w:val="24"/>
      <w:szCs w:val="24"/>
      <w:u w:val="single"/>
    </w:rPr>
  </w:style>
  <w:style w:type="paragraph" w:styleId="ListBullet">
    <w:name w:val="List Bullet"/>
    <w:basedOn w:val="Normal"/>
    <w:rsid w:val="000D3A8F"/>
    <w:pPr>
      <w:numPr>
        <w:numId w:val="12"/>
      </w:numPr>
    </w:pPr>
    <w:rPr>
      <w:sz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Heading2"/>
    <w:rsid w:val="00675A98"/>
    <w:pPr>
      <w:spacing w:before="100"/>
      <w:ind w:left="828" w:hanging="828"/>
      <w:jc w:val="left"/>
    </w:pPr>
    <w:rPr>
      <w:rFonts w:cs="MS Mincho"/>
      <w:szCs w:val="20"/>
    </w:rPr>
  </w:style>
  <w:style w:type="paragraph" w:styleId="BodyText">
    <w:name w:val="Body Text"/>
    <w:basedOn w:val="Normal"/>
    <w:link w:val="BodyTextChar"/>
    <w:rsid w:val="00582EB9"/>
    <w:rPr>
      <w:sz w:val="21"/>
    </w:rPr>
  </w:style>
  <w:style w:type="character" w:customStyle="1" w:styleId="BodyTextChar">
    <w:name w:val="Body Text Char"/>
    <w:basedOn w:val="DefaultParagraphFont"/>
    <w:link w:val="BodyText"/>
    <w:rsid w:val="00582EB9"/>
    <w:rPr>
      <w:kern w:val="2"/>
      <w:sz w:val="21"/>
      <w:szCs w:val="24"/>
    </w:rPr>
  </w:style>
  <w:style w:type="paragraph" w:styleId="BodyTextIndent">
    <w:name w:val="Body Text Indent"/>
    <w:basedOn w:val="Normal"/>
    <w:link w:val="BodyTextIndentChar"/>
    <w:rsid w:val="00582E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82EB9"/>
    <w:rPr>
      <w:kern w:val="2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582EB9"/>
    <w:pPr>
      <w:spacing w:after="0"/>
      <w:ind w:leftChars="400" w:left="851" w:firstLineChars="100" w:firstLine="210"/>
    </w:pPr>
    <w:rPr>
      <w:sz w:val="21"/>
    </w:rPr>
  </w:style>
  <w:style w:type="character" w:customStyle="1" w:styleId="BodyTextFirstIndent2Char">
    <w:name w:val="Body Text First Indent 2 Char"/>
    <w:basedOn w:val="BodyTextIndentChar"/>
    <w:link w:val="BodyTextFirstIndent2"/>
    <w:rsid w:val="00582EB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8CTRu9xoCD74Qn0YZxzry-LHxQ8j7dE/view?usp=sharing" TargetMode="External"/><Relationship Id="rId13" Type="http://schemas.openxmlformats.org/officeDocument/2006/relationships/hyperlink" Target="https://drive.google.com/file/d/0B77t0XpnNT7OYzZ0U01rR0VRMlk/view?usp=sharing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ewnoakes/metadata-extrac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obe.com/devnet/xmp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cifs.samb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gNO3/jcifs-ng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30BBF-88A1-472F-B9D7-48F8509F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1660</Words>
  <Characters>9133</Characters>
  <Application>Microsoft Office Word</Application>
  <DocSecurity>0</DocSecurity>
  <Lines>76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SMBSync Description</vt:lpstr>
      <vt:lpstr>SMBSync Description</vt:lpstr>
      <vt:lpstr>SMBSync Description</vt:lpstr>
    </vt:vector>
  </TitlesOfParts>
  <Company/>
  <LinksUpToDate>false</LinksUpToDate>
  <CharactersWithSpaces>10772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A. J</cp:lastModifiedBy>
  <cp:revision>422</cp:revision>
  <cp:lastPrinted>2019-06-23T06:10:00Z</cp:lastPrinted>
  <dcterms:created xsi:type="dcterms:W3CDTF">2014-04-25T05:43:00Z</dcterms:created>
  <dcterms:modified xsi:type="dcterms:W3CDTF">2020-05-06T19:14:00Z</dcterms:modified>
</cp:coreProperties>
</file>