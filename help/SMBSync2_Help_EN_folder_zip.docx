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9054" w14:textId="77777777" w:rsidR="00277D75" w:rsidRPr="00172F61" w:rsidRDefault="00277D75" w:rsidP="00277D75">
      <w:pPr>
        <w:pStyle w:val="ListParagraph"/>
        <w:keepNext/>
        <w:keepLines/>
        <w:numPr>
          <w:ilvl w:val="0"/>
          <w:numId w:val="42"/>
        </w:numPr>
        <w:ind w:leftChars="0"/>
        <w:rPr>
          <w:ins w:id="0" w:author="A. J" w:date="2020-05-06T21:03:00Z"/>
          <w:szCs w:val="21"/>
        </w:rPr>
      </w:pPr>
      <w:ins w:id="1" w:author="A. J" w:date="2020-05-06T21:03:00Z">
        <w:r w:rsidRPr="00172F61">
          <w:rPr>
            <w:rFonts w:hint="eastAsia"/>
            <w:szCs w:val="21"/>
          </w:rPr>
          <w:t>Mount point</w:t>
        </w:r>
      </w:ins>
    </w:p>
    <w:p w14:paraId="3520A7B4" w14:textId="77777777" w:rsidR="00277D75" w:rsidRPr="00172F61" w:rsidRDefault="00277D75" w:rsidP="00277D75">
      <w:pPr>
        <w:keepNext/>
        <w:keepLines/>
        <w:ind w:firstLine="420"/>
        <w:rPr>
          <w:ins w:id="2" w:author="A. J" w:date="2020-05-06T21:03:00Z"/>
          <w:sz w:val="21"/>
          <w:szCs w:val="21"/>
        </w:rPr>
      </w:pPr>
      <w:ins w:id="3" w:author="A. J" w:date="2020-05-06T21:03:00Z">
        <w:r w:rsidRPr="00172F61">
          <w:rPr>
            <w:rFonts w:hint="eastAsia"/>
            <w:sz w:val="21"/>
            <w:szCs w:val="21"/>
          </w:rPr>
          <w:t xml:space="preserve">Select mount point </w:t>
        </w:r>
        <w:r>
          <w:rPr>
            <w:sz w:val="21"/>
            <w:szCs w:val="21"/>
          </w:rPr>
          <w:t>where to store the ZIP file.</w:t>
        </w:r>
      </w:ins>
    </w:p>
    <w:p w14:paraId="40CE7F47" w14:textId="77777777" w:rsidR="00277D75" w:rsidRPr="00895A9D" w:rsidRDefault="00277D75" w:rsidP="00277D75">
      <w:pPr>
        <w:rPr>
          <w:ins w:id="4" w:author="A. J" w:date="2020-05-06T21:03:00Z"/>
        </w:rPr>
      </w:pPr>
    </w:p>
    <w:p w14:paraId="4CF5AD4B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5" w:author="A. J" w:date="2020-05-06T21:03:00Z"/>
        </w:rPr>
      </w:pPr>
      <w:ins w:id="6" w:author="A. J" w:date="2020-05-06T21:03:00Z">
        <w:r w:rsidRPr="00D975D4">
          <w:t>Save ZIP file to SDCARD.</w:t>
        </w:r>
      </w:ins>
    </w:p>
    <w:p w14:paraId="080602AC" w14:textId="77777777" w:rsidR="00277D75" w:rsidRDefault="00277D75" w:rsidP="00277D75">
      <w:pPr>
        <w:pStyle w:val="BodyText"/>
        <w:ind w:firstLine="420"/>
        <w:rPr>
          <w:ins w:id="7" w:author="A. J" w:date="2020-05-06T21:03:00Z"/>
        </w:rPr>
      </w:pPr>
      <w:ins w:id="8" w:author="A. J" w:date="2020-05-06T21:03:00Z">
        <w:r>
          <w:t xml:space="preserve">Check to </w:t>
        </w:r>
        <w:r w:rsidRPr="007459BB">
          <w:t>save the ZIP file to the SDCARD.</w:t>
        </w:r>
        <w:r>
          <w:t xml:space="preserve"> Else it will be saved to Internal Storage</w:t>
        </w:r>
      </w:ins>
    </w:p>
    <w:p w14:paraId="69A12D97" w14:textId="77777777" w:rsidR="00277D75" w:rsidRDefault="00277D75" w:rsidP="00277D75">
      <w:pPr>
        <w:rPr>
          <w:ins w:id="9" w:author="A. J" w:date="2020-05-06T21:03:00Z"/>
        </w:rPr>
      </w:pPr>
    </w:p>
    <w:p w14:paraId="675EE108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10" w:author="A. J" w:date="2020-05-06T21:03:00Z"/>
        </w:rPr>
      </w:pPr>
      <w:ins w:id="11" w:author="A. J" w:date="2020-05-06T21:03:00Z">
        <w:r w:rsidRPr="003779E0">
          <w:t>Allow Write to SDCARD</w:t>
        </w:r>
        <w:r>
          <w:t xml:space="preserve"> </w:t>
        </w:r>
      </w:ins>
    </w:p>
    <w:p w14:paraId="3DEBCE51" w14:textId="77777777" w:rsidR="00277D75" w:rsidRDefault="00277D75" w:rsidP="00277D75">
      <w:pPr>
        <w:pStyle w:val="BodyText"/>
        <w:ind w:left="420"/>
        <w:rPr>
          <w:ins w:id="12" w:author="A. J" w:date="2020-05-06T21:03:00Z"/>
        </w:rPr>
      </w:pPr>
      <w:ins w:id="13" w:author="A. J" w:date="2020-05-06T21:03:00Z">
        <w:r>
          <w:t>Tap to display the selection screen to give access and write permission to the SDCARD</w:t>
        </w:r>
        <w:r w:rsidRPr="007459BB">
          <w:t>.</w:t>
        </w:r>
      </w:ins>
    </w:p>
    <w:p w14:paraId="1A56CE2C" w14:textId="77777777" w:rsidR="00277D75" w:rsidRDefault="00277D75" w:rsidP="00277D75">
      <w:pPr>
        <w:rPr>
          <w:ins w:id="14" w:author="A. J" w:date="2020-05-06T21:03:00Z"/>
        </w:rPr>
      </w:pPr>
    </w:p>
    <w:p w14:paraId="0F30322C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15" w:author="A. J" w:date="2020-05-06T21:03:00Z"/>
        </w:rPr>
      </w:pPr>
      <w:ins w:id="16" w:author="A. J" w:date="2020-05-06T21:03:00Z">
        <w:r>
          <w:rPr>
            <w:rFonts w:hint="eastAsia"/>
          </w:rPr>
          <w:t>List Files</w:t>
        </w:r>
      </w:ins>
    </w:p>
    <w:p w14:paraId="470180B3" w14:textId="77777777" w:rsidR="00277D75" w:rsidRDefault="00277D75" w:rsidP="00277D75">
      <w:pPr>
        <w:pStyle w:val="BodyText"/>
        <w:ind w:firstLine="420"/>
        <w:rPr>
          <w:ins w:id="17" w:author="A. J" w:date="2020-05-06T21:03:00Z"/>
        </w:rPr>
      </w:pPr>
      <w:ins w:id="18" w:author="A. J" w:date="2020-05-06T21:03:00Z">
        <w:r>
          <w:t>Show directories and files list in the selected folder.</w:t>
        </w:r>
      </w:ins>
    </w:p>
    <w:p w14:paraId="1FB32E24" w14:textId="77777777" w:rsidR="00277D75" w:rsidRPr="007459BB" w:rsidRDefault="00277D75" w:rsidP="00277D75">
      <w:pPr>
        <w:rPr>
          <w:ins w:id="19" w:author="A. J" w:date="2020-05-06T21:03:00Z"/>
        </w:rPr>
      </w:pPr>
    </w:p>
    <w:p w14:paraId="37FDF01F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20" w:author="A. J" w:date="2020-05-06T21:03:00Z"/>
        </w:rPr>
      </w:pPr>
      <w:ins w:id="21" w:author="A. J" w:date="2020-05-06T21:03:00Z">
        <w:r>
          <w:rPr>
            <w:rFonts w:hint="eastAsia"/>
          </w:rPr>
          <w:t>File name</w:t>
        </w:r>
      </w:ins>
    </w:p>
    <w:p w14:paraId="23F1B552" w14:textId="77777777" w:rsidR="00277D75" w:rsidRDefault="00277D75" w:rsidP="00277D75">
      <w:pPr>
        <w:pStyle w:val="BodyText"/>
        <w:ind w:firstLine="420"/>
        <w:rPr>
          <w:ins w:id="22" w:author="A. J" w:date="2020-05-06T21:03:00Z"/>
        </w:rPr>
      </w:pPr>
      <w:ins w:id="23" w:author="A. J" w:date="2020-05-06T21:03:00Z">
        <w:r>
          <w:t>Specify the name for the target ZIP file</w:t>
        </w:r>
        <w:r>
          <w:rPr>
            <w:rFonts w:hint="eastAsia"/>
          </w:rPr>
          <w:t>.</w:t>
        </w:r>
      </w:ins>
    </w:p>
    <w:p w14:paraId="0AC5DF63" w14:textId="77777777" w:rsidR="00277D75" w:rsidRPr="00167752" w:rsidRDefault="00277D75" w:rsidP="00277D75">
      <w:pPr>
        <w:rPr>
          <w:ins w:id="24" w:author="A. J" w:date="2020-05-06T21:03:00Z"/>
        </w:rPr>
      </w:pPr>
    </w:p>
    <w:p w14:paraId="64178F36" w14:textId="77777777" w:rsidR="00277D75" w:rsidRPr="00172F61" w:rsidRDefault="00277D75" w:rsidP="00277D75">
      <w:pPr>
        <w:pStyle w:val="ListParagraph"/>
        <w:numPr>
          <w:ilvl w:val="0"/>
          <w:numId w:val="42"/>
        </w:numPr>
        <w:ind w:leftChars="0"/>
        <w:rPr>
          <w:ins w:id="25" w:author="A. J" w:date="2020-05-06T21:03:00Z"/>
          <w:szCs w:val="21"/>
        </w:rPr>
      </w:pPr>
      <w:bookmarkStart w:id="26" w:name="_Hlk39685242"/>
      <w:ins w:id="27" w:author="A. J" w:date="2020-05-06T21:03:00Z">
        <w:r w:rsidRPr="00172F61">
          <w:rPr>
            <w:szCs w:val="21"/>
          </w:rPr>
          <w:t>Add keywords</w:t>
        </w:r>
      </w:ins>
    </w:p>
    <w:p w14:paraId="76DDF7EF" w14:textId="77777777" w:rsidR="00277D75" w:rsidRPr="00172F61" w:rsidRDefault="00277D75" w:rsidP="00277D75">
      <w:pPr>
        <w:pStyle w:val="BodyText"/>
        <w:ind w:left="420"/>
        <w:rPr>
          <w:ins w:id="28" w:author="A. J" w:date="2020-05-06T21:03:00Z"/>
          <w:szCs w:val="21"/>
        </w:rPr>
      </w:pPr>
      <w:ins w:id="29" w:author="A. J" w:date="2020-05-06T21:03:00Z">
        <w:r w:rsidRPr="00172F61">
          <w:rPr>
            <w:szCs w:val="21"/>
          </w:rPr>
          <w:t>%YEAR%,</w:t>
        </w:r>
        <w:r>
          <w:rPr>
            <w:szCs w:val="21"/>
          </w:rPr>
          <w:t xml:space="preserve"> </w:t>
        </w:r>
        <w:r w:rsidRPr="00172F61">
          <w:rPr>
            <w:szCs w:val="21"/>
          </w:rPr>
          <w:t>%MONTH%,</w:t>
        </w:r>
        <w:r>
          <w:rPr>
            <w:szCs w:val="21"/>
          </w:rPr>
          <w:t xml:space="preserve"> </w:t>
        </w:r>
        <w:r w:rsidRPr="00172F61">
          <w:rPr>
            <w:szCs w:val="21"/>
          </w:rPr>
          <w:t>%DAY% and</w:t>
        </w:r>
        <w:r w:rsidRPr="00172F61">
          <w:rPr>
            <w:rFonts w:hint="eastAsia"/>
            <w:szCs w:val="21"/>
          </w:rPr>
          <w:t xml:space="preserve"> </w:t>
        </w:r>
        <w:r w:rsidRPr="00172F61">
          <w:rPr>
            <w:szCs w:val="21"/>
          </w:rPr>
          <w:t xml:space="preserve">%DAY-OF-YEAR% can be used as </w:t>
        </w:r>
        <w:r w:rsidRPr="00172F61">
          <w:rPr>
            <w:rFonts w:hint="eastAsia"/>
            <w:szCs w:val="21"/>
          </w:rPr>
          <w:t>target directory</w:t>
        </w:r>
        <w:r w:rsidRPr="00172F61">
          <w:rPr>
            <w:szCs w:val="21"/>
          </w:rPr>
          <w:t xml:space="preserve"> names. The keywords are converted into the year, month, and day </w:t>
        </w:r>
        <w:r>
          <w:rPr>
            <w:szCs w:val="21"/>
          </w:rPr>
          <w:t>on which the</w:t>
        </w:r>
        <w:r w:rsidRPr="00172F61">
          <w:rPr>
            <w:rFonts w:hint="eastAsia"/>
            <w:szCs w:val="21"/>
          </w:rPr>
          <w:t xml:space="preserve"> </w:t>
        </w:r>
        <w:r w:rsidRPr="00172F61">
          <w:rPr>
            <w:szCs w:val="21"/>
          </w:rPr>
          <w:t>sync</w:t>
        </w:r>
        <w:r>
          <w:rPr>
            <w:szCs w:val="21"/>
          </w:rPr>
          <w:t xml:space="preserve"> started</w:t>
        </w:r>
        <w:r w:rsidRPr="00172F61">
          <w:rPr>
            <w:szCs w:val="21"/>
          </w:rPr>
          <w:t>.</w:t>
        </w:r>
      </w:ins>
    </w:p>
    <w:bookmarkEnd w:id="26"/>
    <w:p w14:paraId="3C7D8C8D" w14:textId="77777777" w:rsidR="00277D75" w:rsidRPr="001674BE" w:rsidRDefault="00277D75" w:rsidP="00277D75">
      <w:pPr>
        <w:rPr>
          <w:ins w:id="30" w:author="A. J" w:date="2020-05-06T21:03:00Z"/>
        </w:rPr>
      </w:pPr>
    </w:p>
    <w:p w14:paraId="3785D976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31" w:author="A. J" w:date="2020-05-06T21:03:00Z"/>
        </w:rPr>
      </w:pPr>
      <w:ins w:id="32" w:author="A. J" w:date="2020-05-06T21:03:00Z">
        <w:r>
          <w:rPr>
            <w:rFonts w:hint="eastAsia"/>
          </w:rPr>
          <w:t>Compression level</w:t>
        </w:r>
      </w:ins>
    </w:p>
    <w:p w14:paraId="24F44E59" w14:textId="77777777" w:rsidR="00277D75" w:rsidRDefault="00277D75" w:rsidP="00277D75">
      <w:pPr>
        <w:pStyle w:val="BodyText"/>
        <w:ind w:firstLine="420"/>
        <w:rPr>
          <w:ins w:id="33" w:author="A. J" w:date="2020-05-06T21:03:00Z"/>
        </w:rPr>
      </w:pPr>
      <w:ins w:id="34" w:author="A. J" w:date="2020-05-06T21:03:00Z">
        <w:r>
          <w:t>S</w:t>
        </w:r>
        <w:r>
          <w:rPr>
            <w:rFonts w:hint="eastAsia"/>
          </w:rPr>
          <w:t xml:space="preserve">elect </w:t>
        </w:r>
        <w:r>
          <w:t>the ZIP c</w:t>
        </w:r>
        <w:r>
          <w:rPr>
            <w:rFonts w:hint="eastAsia"/>
          </w:rPr>
          <w:t>ompression level</w:t>
        </w:r>
        <w:r>
          <w:t>. The stronger compression levels are the slower.</w:t>
        </w:r>
      </w:ins>
    </w:p>
    <w:p w14:paraId="4B6E74F0" w14:textId="77777777" w:rsidR="00277D75" w:rsidRDefault="00277D75" w:rsidP="00277D75">
      <w:pPr>
        <w:rPr>
          <w:ins w:id="35" w:author="A. J" w:date="2020-05-06T21:03:00Z"/>
        </w:rPr>
      </w:pPr>
    </w:p>
    <w:p w14:paraId="6788F566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36" w:author="A. J" w:date="2020-05-06T21:03:00Z"/>
        </w:rPr>
      </w:pPr>
      <w:ins w:id="37" w:author="A. J" w:date="2020-05-06T21:03:00Z">
        <w:r>
          <w:rPr>
            <w:rFonts w:hint="eastAsia"/>
          </w:rPr>
          <w:t>Encryption method</w:t>
        </w:r>
      </w:ins>
    </w:p>
    <w:p w14:paraId="0C3B3E92" w14:textId="77777777" w:rsidR="00277D75" w:rsidRDefault="00277D75" w:rsidP="00277D75">
      <w:pPr>
        <w:pStyle w:val="BodyText"/>
        <w:ind w:firstLine="420"/>
        <w:rPr>
          <w:ins w:id="38" w:author="A. J" w:date="2020-05-06T21:03:00Z"/>
        </w:rPr>
      </w:pPr>
      <w:ins w:id="39" w:author="A. J" w:date="2020-05-06T21:03:00Z">
        <w:r>
          <w:rPr>
            <w:rFonts w:hint="eastAsia"/>
          </w:rPr>
          <w:t>Select encryption method</w:t>
        </w:r>
        <w:r>
          <w:t xml:space="preserve"> for the ZIP file</w:t>
        </w:r>
        <w:r>
          <w:rPr>
            <w:rFonts w:hint="eastAsia"/>
          </w:rPr>
          <w:t>.</w:t>
        </w:r>
      </w:ins>
    </w:p>
    <w:p w14:paraId="57DC2BD2" w14:textId="77777777" w:rsidR="00277D75" w:rsidRDefault="00277D75" w:rsidP="00277D75">
      <w:pPr>
        <w:rPr>
          <w:ins w:id="40" w:author="A. J" w:date="2020-05-06T21:03:00Z"/>
        </w:rPr>
      </w:pPr>
    </w:p>
    <w:p w14:paraId="348A0DC0" w14:textId="77777777" w:rsidR="00277D75" w:rsidRDefault="00277D75" w:rsidP="00277D75">
      <w:pPr>
        <w:pStyle w:val="ListParagraph"/>
        <w:numPr>
          <w:ilvl w:val="0"/>
          <w:numId w:val="41"/>
        </w:numPr>
        <w:ind w:leftChars="0"/>
        <w:rPr>
          <w:ins w:id="41" w:author="A. J" w:date="2020-05-06T21:03:00Z"/>
        </w:rPr>
      </w:pPr>
      <w:ins w:id="42" w:author="A. J" w:date="2020-05-06T21:03:00Z">
        <w:r>
          <w:rPr>
            <w:rFonts w:hint="eastAsia"/>
          </w:rPr>
          <w:t>Password and confirm password</w:t>
        </w:r>
      </w:ins>
    </w:p>
    <w:p w14:paraId="2F3E5F42" w14:textId="77777777" w:rsidR="00277D75" w:rsidRDefault="00277D75" w:rsidP="00277D75">
      <w:pPr>
        <w:pStyle w:val="BodyText"/>
        <w:ind w:firstLine="420"/>
        <w:rPr>
          <w:ins w:id="43" w:author="A. J" w:date="2020-05-06T21:03:00Z"/>
        </w:rPr>
      </w:pPr>
      <w:ins w:id="44" w:author="A. J" w:date="2020-05-06T21:03:00Z">
        <w:r>
          <w:rPr>
            <w:rFonts w:hint="eastAsia"/>
          </w:rPr>
          <w:t xml:space="preserve">Specify </w:t>
        </w:r>
        <w:r>
          <w:t xml:space="preserve">the </w:t>
        </w:r>
        <w:r>
          <w:rPr>
            <w:rFonts w:hint="eastAsia"/>
          </w:rPr>
          <w:t>encryption password.</w:t>
        </w:r>
      </w:ins>
    </w:p>
    <w:p w14:paraId="06D93F05" w14:textId="77777777" w:rsidR="00277D75" w:rsidRDefault="00277D75" w:rsidP="00277D75">
      <w:pPr>
        <w:rPr>
          <w:ins w:id="45" w:author="A. J" w:date="2020-05-06T21:03:00Z"/>
        </w:rPr>
      </w:pPr>
    </w:p>
    <w:p w14:paraId="575366B3" w14:textId="77777777" w:rsidR="00277D75" w:rsidRDefault="00277D75" w:rsidP="00277D75">
      <w:pPr>
        <w:rPr>
          <w:ins w:id="46" w:author="A. J" w:date="2020-05-06T21:03:00Z"/>
        </w:rPr>
      </w:pPr>
      <w:ins w:id="47" w:author="A. J" w:date="2020-05-06T21:03:00Z">
        <w:r>
          <w:t>Note: currently, when ZIP is selected as a target, SMBSync2 supports only Internal Storage as the master. USB media, SMB and External SD cannot be used as master storage when ZIP target is selected.</w:t>
        </w:r>
      </w:ins>
    </w:p>
    <w:p w14:paraId="3597D099" w14:textId="77777777" w:rsidR="00277D75" w:rsidRPr="007459BB" w:rsidRDefault="00277D75" w:rsidP="00277D75">
      <w:pPr>
        <w:rPr>
          <w:ins w:id="48" w:author="A. J" w:date="2020-05-06T21:03:00Z"/>
        </w:rPr>
      </w:pPr>
    </w:p>
    <w:p w14:paraId="1C2A42D1" w14:textId="77777777" w:rsidR="00277D75" w:rsidRDefault="00277D75" w:rsidP="00277D75">
      <w:pPr>
        <w:wordWrap w:val="0"/>
        <w:rPr>
          <w:ins w:id="49" w:author="A. J" w:date="2020-05-06T21:03:00Z"/>
        </w:rPr>
      </w:pPr>
      <w:ins w:id="50" w:author="A. J" w:date="2020-05-06T21:03:00Z">
        <w:r>
          <w:rPr>
            <w:rFonts w:hint="eastAsia"/>
          </w:rPr>
          <w:t>Detail information</w:t>
        </w:r>
      </w:ins>
    </w:p>
    <w:p w14:paraId="1C521F79" w14:textId="77777777" w:rsidR="00277D75" w:rsidRDefault="00277D75" w:rsidP="00277D75">
      <w:pPr>
        <w:pStyle w:val="ListBullet"/>
        <w:numPr>
          <w:ilvl w:val="0"/>
          <w:numId w:val="0"/>
        </w:numPr>
        <w:rPr>
          <w:ins w:id="51" w:author="A. J" w:date="2020-05-06T21:03:00Z"/>
        </w:rPr>
      </w:pPr>
      <w:ins w:id="52" w:author="A. J" w:date="2020-05-06T21:03:00Z">
        <w:r>
          <w:fldChar w:fldCharType="begin"/>
        </w:r>
        <w:r>
          <w:instrText xml:space="preserve"> HYPERLINK "https://drive.google.com/file/d/0B77t0XpnNT7OYzZ0U01rR0VRMlk/view?usp=sharing" </w:instrText>
        </w:r>
        <w:r>
          <w:fldChar w:fldCharType="separate"/>
        </w:r>
        <w:r w:rsidRPr="0063389C">
          <w:rPr>
            <w:rStyle w:val="Hyperlink"/>
          </w:rPr>
          <w:t>https://drive.google.com/file/d/0B77t0XpnNT7OYzZ0U01rR0VRMlk/view?usp=sharing</w:t>
        </w:r>
        <w:r>
          <w:rPr>
            <w:rStyle w:val="Hyperlink"/>
          </w:rPr>
          <w:fldChar w:fldCharType="end"/>
        </w:r>
      </w:ins>
    </w:p>
    <w:p w14:paraId="158E2CBE" w14:textId="77777777" w:rsidR="00277D75" w:rsidRPr="007C1B9B" w:rsidRDefault="00277D75" w:rsidP="00277D75">
      <w:pPr>
        <w:rPr>
          <w:ins w:id="53" w:author="A. J" w:date="2020-05-06T21:03:00Z"/>
        </w:rPr>
      </w:pPr>
    </w:p>
    <w:p w14:paraId="1130A142" w14:textId="608C9AAE" w:rsidR="00895A9D" w:rsidDel="00277D75" w:rsidRDefault="00895A9D" w:rsidP="00167752">
      <w:pPr>
        <w:pStyle w:val="ListParagraph"/>
        <w:numPr>
          <w:ilvl w:val="0"/>
          <w:numId w:val="41"/>
        </w:numPr>
        <w:ind w:leftChars="0"/>
        <w:rPr>
          <w:del w:id="54" w:author="A. J" w:date="2020-05-06T21:03:00Z"/>
        </w:rPr>
      </w:pPr>
      <w:del w:id="55" w:author="A. J" w:date="2020-05-06T21:03:00Z">
        <w:r w:rsidDel="00277D75">
          <w:delText>Mount point</w:delText>
        </w:r>
      </w:del>
    </w:p>
    <w:p w14:paraId="11A72AA2" w14:textId="44438731" w:rsidR="00895A9D" w:rsidDel="00277D75" w:rsidRDefault="00895A9D" w:rsidP="00167752">
      <w:pPr>
        <w:ind w:firstLine="420"/>
        <w:rPr>
          <w:del w:id="56" w:author="A. J" w:date="2020-05-06T21:03:00Z"/>
        </w:rPr>
      </w:pPr>
      <w:del w:id="57" w:author="A. J" w:date="2020-05-06T21:03:00Z">
        <w:r w:rsidDel="00277D75">
          <w:delText>Select mount point.</w:delText>
        </w:r>
      </w:del>
    </w:p>
    <w:p w14:paraId="551B5188" w14:textId="6DA645DB" w:rsidR="00895A9D" w:rsidRPr="00895A9D" w:rsidDel="00277D75" w:rsidRDefault="00895A9D" w:rsidP="00895A9D">
      <w:pPr>
        <w:rPr>
          <w:del w:id="58" w:author="A. J" w:date="2020-05-06T21:03:00Z"/>
        </w:rPr>
      </w:pPr>
    </w:p>
    <w:p w14:paraId="1413AF97" w14:textId="16501E45" w:rsidR="00BD00CB" w:rsidDel="00277D75" w:rsidRDefault="00842412" w:rsidP="00167752">
      <w:pPr>
        <w:pStyle w:val="ListParagraph"/>
        <w:numPr>
          <w:ilvl w:val="0"/>
          <w:numId w:val="41"/>
        </w:numPr>
        <w:ind w:leftChars="0"/>
        <w:rPr>
          <w:del w:id="59" w:author="A. J" w:date="2020-05-06T21:03:00Z"/>
        </w:rPr>
      </w:pPr>
      <w:del w:id="60" w:author="A. J" w:date="2020-05-06T21:03:00Z">
        <w:r w:rsidDel="00277D75">
          <w:rPr>
            <w:rFonts w:hint="eastAsia"/>
          </w:rPr>
          <w:delText>To save the ZIP file to the SDCARD</w:delText>
        </w:r>
      </w:del>
    </w:p>
    <w:p w14:paraId="5243FDE2" w14:textId="6B7FB0DD" w:rsidR="00BD00CB" w:rsidDel="00277D75" w:rsidRDefault="007459BB" w:rsidP="00167752">
      <w:pPr>
        <w:pStyle w:val="BodyText"/>
        <w:ind w:firstLine="420"/>
        <w:rPr>
          <w:del w:id="61" w:author="A. J" w:date="2020-05-06T21:03:00Z"/>
        </w:rPr>
      </w:pPr>
      <w:del w:id="62" w:author="A. J" w:date="2020-05-06T21:03:00Z">
        <w:r w:rsidRPr="007459BB" w:rsidDel="00277D75">
          <w:delText>If you check and save the ZIP file to the SDCARD.</w:delText>
        </w:r>
      </w:del>
    </w:p>
    <w:p w14:paraId="156FB2A0" w14:textId="1CB0FE88" w:rsidR="0011764B" w:rsidDel="00277D75" w:rsidRDefault="0011764B" w:rsidP="0011764B">
      <w:pPr>
        <w:rPr>
          <w:del w:id="63" w:author="A. J" w:date="2020-05-06T21:03:00Z"/>
        </w:rPr>
      </w:pPr>
    </w:p>
    <w:p w14:paraId="792470B3" w14:textId="129ADC90" w:rsidR="00BD00CB" w:rsidDel="00277D75" w:rsidRDefault="00BD00CB" w:rsidP="00167752">
      <w:pPr>
        <w:pStyle w:val="ListParagraph"/>
        <w:numPr>
          <w:ilvl w:val="0"/>
          <w:numId w:val="41"/>
        </w:numPr>
        <w:ind w:leftChars="0"/>
        <w:rPr>
          <w:del w:id="64" w:author="A. J" w:date="2020-05-06T21:03:00Z"/>
        </w:rPr>
      </w:pPr>
      <w:del w:id="65" w:author="A. J" w:date="2020-05-06T21:03:00Z">
        <w:r w:rsidDel="00277D75">
          <w:delText>S</w:delText>
        </w:r>
        <w:r w:rsidR="00842412" w:rsidDel="00277D75">
          <w:rPr>
            <w:rFonts w:hint="eastAsia"/>
          </w:rPr>
          <w:delText>elect SDCARD</w:delText>
        </w:r>
      </w:del>
    </w:p>
    <w:p w14:paraId="0604754C" w14:textId="205CA75E" w:rsidR="00BD00CB" w:rsidDel="00277D75" w:rsidRDefault="007459BB" w:rsidP="00167752">
      <w:pPr>
        <w:pStyle w:val="BodyText"/>
        <w:ind w:firstLine="420"/>
        <w:rPr>
          <w:del w:id="66" w:author="A. J" w:date="2020-05-06T21:03:00Z"/>
        </w:rPr>
      </w:pPr>
      <w:del w:id="67" w:author="A. J" w:date="2020-05-06T21:03:00Z">
        <w:r w:rsidRPr="007459BB" w:rsidDel="00277D75">
          <w:delText>When you tap to display a selection screen of the SD card.</w:delText>
        </w:r>
      </w:del>
    </w:p>
    <w:p w14:paraId="7414983B" w14:textId="1D8D905A" w:rsidR="0011764B" w:rsidDel="00277D75" w:rsidRDefault="0011764B" w:rsidP="0011764B">
      <w:pPr>
        <w:rPr>
          <w:del w:id="68" w:author="A. J" w:date="2020-05-06T21:03:00Z"/>
        </w:rPr>
      </w:pPr>
    </w:p>
    <w:p w14:paraId="55211568" w14:textId="7E244A0A" w:rsidR="00BD00CB" w:rsidDel="00277D75" w:rsidRDefault="00842412" w:rsidP="00167752">
      <w:pPr>
        <w:pStyle w:val="ListParagraph"/>
        <w:numPr>
          <w:ilvl w:val="0"/>
          <w:numId w:val="41"/>
        </w:numPr>
        <w:ind w:leftChars="0"/>
        <w:rPr>
          <w:del w:id="69" w:author="A. J" w:date="2020-05-06T21:03:00Z"/>
        </w:rPr>
      </w:pPr>
      <w:del w:id="70" w:author="A. J" w:date="2020-05-06T21:03:00Z">
        <w:r w:rsidDel="00277D75">
          <w:rPr>
            <w:rFonts w:hint="eastAsia"/>
          </w:rPr>
          <w:delText>List Files</w:delText>
        </w:r>
      </w:del>
    </w:p>
    <w:p w14:paraId="713F07ED" w14:textId="23342C01" w:rsidR="00BD00CB" w:rsidDel="00277D75" w:rsidRDefault="007459BB" w:rsidP="00167752">
      <w:pPr>
        <w:pStyle w:val="BodyText"/>
        <w:ind w:firstLine="420"/>
        <w:rPr>
          <w:del w:id="71" w:author="A. J" w:date="2020-05-06T21:03:00Z"/>
        </w:rPr>
      </w:pPr>
      <w:del w:id="72" w:author="A. J" w:date="2020-05-06T21:03:00Z">
        <w:r w:rsidDel="00277D75">
          <w:rPr>
            <w:rFonts w:hint="eastAsia"/>
          </w:rPr>
          <w:delText>Show file list.</w:delText>
        </w:r>
      </w:del>
    </w:p>
    <w:p w14:paraId="1A200470" w14:textId="2388E042" w:rsidR="0011764B" w:rsidRPr="007459BB" w:rsidDel="00277D75" w:rsidRDefault="0011764B" w:rsidP="0011764B">
      <w:pPr>
        <w:rPr>
          <w:del w:id="73" w:author="A. J" w:date="2020-05-06T21:03:00Z"/>
        </w:rPr>
      </w:pPr>
    </w:p>
    <w:p w14:paraId="5957018C" w14:textId="60C8AC7C" w:rsidR="00BD00CB" w:rsidDel="00277D75" w:rsidRDefault="00842412" w:rsidP="00167752">
      <w:pPr>
        <w:pStyle w:val="ListParagraph"/>
        <w:numPr>
          <w:ilvl w:val="0"/>
          <w:numId w:val="41"/>
        </w:numPr>
        <w:ind w:leftChars="0"/>
        <w:rPr>
          <w:del w:id="74" w:author="A. J" w:date="2020-05-06T21:03:00Z"/>
        </w:rPr>
      </w:pPr>
      <w:del w:id="75" w:author="A. J" w:date="2020-05-06T21:03:00Z">
        <w:r w:rsidDel="00277D75">
          <w:rPr>
            <w:rFonts w:hint="eastAsia"/>
          </w:rPr>
          <w:delText>File name</w:delText>
        </w:r>
      </w:del>
    </w:p>
    <w:p w14:paraId="79E32EEC" w14:textId="18C95485" w:rsidR="00BD00CB" w:rsidDel="00277D75" w:rsidRDefault="007459BB" w:rsidP="00167752">
      <w:pPr>
        <w:pStyle w:val="BodyText"/>
        <w:ind w:firstLine="420"/>
        <w:rPr>
          <w:del w:id="76" w:author="A. J" w:date="2020-05-06T21:03:00Z"/>
        </w:rPr>
      </w:pPr>
      <w:del w:id="77" w:author="A. J" w:date="2020-05-06T21:03:00Z">
        <w:r w:rsidDel="00277D75">
          <w:rPr>
            <w:rFonts w:hint="eastAsia"/>
          </w:rPr>
          <w:delText>You can direct input ZIP file name.</w:delText>
        </w:r>
      </w:del>
    </w:p>
    <w:p w14:paraId="1B8C167D" w14:textId="7EBC250A" w:rsidR="0011764B" w:rsidRPr="00167752" w:rsidDel="00277D75" w:rsidRDefault="0011764B" w:rsidP="0011764B">
      <w:pPr>
        <w:rPr>
          <w:del w:id="78" w:author="A. J" w:date="2020-05-06T21:03:00Z"/>
        </w:rPr>
      </w:pPr>
    </w:p>
    <w:p w14:paraId="68476B89" w14:textId="1A29F55B" w:rsidR="001674BE" w:rsidDel="00277D75" w:rsidRDefault="001674BE" w:rsidP="00167752">
      <w:pPr>
        <w:pStyle w:val="ListParagraph"/>
        <w:numPr>
          <w:ilvl w:val="0"/>
          <w:numId w:val="41"/>
        </w:numPr>
        <w:ind w:leftChars="0"/>
        <w:rPr>
          <w:del w:id="79" w:author="A. J" w:date="2020-05-06T21:03:00Z"/>
        </w:rPr>
      </w:pPr>
      <w:del w:id="80" w:author="A. J" w:date="2020-05-06T21:03:00Z">
        <w:r w:rsidDel="00277D75">
          <w:delText>Add keywords</w:delText>
        </w:r>
      </w:del>
    </w:p>
    <w:p w14:paraId="16F55478" w14:textId="4C0CF9F3" w:rsidR="001674BE" w:rsidRPr="007546F7" w:rsidDel="00277D75" w:rsidRDefault="001674BE" w:rsidP="00167752">
      <w:pPr>
        <w:pStyle w:val="BodyText"/>
        <w:ind w:left="420"/>
        <w:rPr>
          <w:del w:id="81" w:author="A. J" w:date="2020-05-06T21:03:00Z"/>
        </w:rPr>
      </w:pPr>
      <w:del w:id="82" w:author="A. J" w:date="2020-05-06T21:03:00Z">
        <w:r w:rsidDel="00277D75">
          <w:delText>%YEAR%,%MONTH%,%DAY% and</w:delText>
        </w:r>
        <w:r w:rsidDel="00277D75">
          <w:rPr>
            <w:rFonts w:hint="eastAsia"/>
          </w:rPr>
          <w:delText xml:space="preserve"> </w:delText>
        </w:r>
        <w:r w:rsidDel="00277D75">
          <w:delText xml:space="preserve">%DAY-OF-YEAR% can be used as </w:delText>
        </w:r>
        <w:r w:rsidDel="00277D75">
          <w:rPr>
            <w:rFonts w:hint="eastAsia"/>
          </w:rPr>
          <w:delText xml:space="preserve">target </w:delText>
        </w:r>
        <w:r w:rsidR="009E46C0" w:rsidDel="00277D75">
          <w:rPr>
            <w:rFonts w:hint="eastAsia"/>
          </w:rPr>
          <w:delText>file</w:delText>
        </w:r>
        <w:r w:rsidDel="00277D75">
          <w:delText xml:space="preserve"> names. The keywords are converted into the year, month, and day at the time of </w:delText>
        </w:r>
        <w:r w:rsidDel="00277D75">
          <w:rPr>
            <w:rFonts w:hint="eastAsia"/>
          </w:rPr>
          <w:delText xml:space="preserve">start </w:delText>
        </w:r>
        <w:r w:rsidDel="00277D75">
          <w:delText>sync.</w:delText>
        </w:r>
      </w:del>
    </w:p>
    <w:p w14:paraId="5CB63012" w14:textId="28DDCED9" w:rsidR="007546F7" w:rsidRPr="001674BE" w:rsidDel="00277D75" w:rsidRDefault="007546F7" w:rsidP="0011764B">
      <w:pPr>
        <w:rPr>
          <w:del w:id="83" w:author="A. J" w:date="2020-05-06T21:03:00Z"/>
        </w:rPr>
      </w:pPr>
    </w:p>
    <w:p w14:paraId="545F1062" w14:textId="3CBBFFB9" w:rsidR="00BD00CB" w:rsidDel="00277D75" w:rsidRDefault="00842412" w:rsidP="00167752">
      <w:pPr>
        <w:pStyle w:val="ListParagraph"/>
        <w:numPr>
          <w:ilvl w:val="0"/>
          <w:numId w:val="41"/>
        </w:numPr>
        <w:ind w:leftChars="0"/>
        <w:rPr>
          <w:del w:id="84" w:author="A. J" w:date="2020-05-06T21:03:00Z"/>
        </w:rPr>
      </w:pPr>
      <w:del w:id="85" w:author="A. J" w:date="2020-05-06T21:03:00Z">
        <w:r w:rsidDel="00277D75">
          <w:rPr>
            <w:rFonts w:hint="eastAsia"/>
          </w:rPr>
          <w:delText>Compression level</w:delText>
        </w:r>
      </w:del>
    </w:p>
    <w:p w14:paraId="5E046461" w14:textId="7ACE28A5" w:rsidR="00BD00CB" w:rsidDel="00277D75" w:rsidRDefault="007459BB" w:rsidP="00167752">
      <w:pPr>
        <w:pStyle w:val="BodyText"/>
        <w:ind w:firstLine="420"/>
        <w:rPr>
          <w:del w:id="86" w:author="A. J" w:date="2020-05-06T21:03:00Z"/>
        </w:rPr>
      </w:pPr>
      <w:del w:id="87" w:author="A. J" w:date="2020-05-06T21:03:00Z">
        <w:r w:rsidDel="00277D75">
          <w:delText>S</w:delText>
        </w:r>
        <w:r w:rsidDel="00277D75">
          <w:rPr>
            <w:rFonts w:hint="eastAsia"/>
          </w:rPr>
          <w:delText>elect Compression level.</w:delText>
        </w:r>
      </w:del>
    </w:p>
    <w:p w14:paraId="698BC2D7" w14:textId="51FA28F8" w:rsidR="0011764B" w:rsidDel="00277D75" w:rsidRDefault="0011764B" w:rsidP="0011764B">
      <w:pPr>
        <w:rPr>
          <w:del w:id="88" w:author="A. J" w:date="2020-05-06T21:03:00Z"/>
        </w:rPr>
      </w:pPr>
    </w:p>
    <w:p w14:paraId="31BE97A2" w14:textId="4C5AB188" w:rsidR="00BD00CB" w:rsidDel="00277D75" w:rsidRDefault="00842412" w:rsidP="00167752">
      <w:pPr>
        <w:pStyle w:val="ListParagraph"/>
        <w:numPr>
          <w:ilvl w:val="0"/>
          <w:numId w:val="41"/>
        </w:numPr>
        <w:ind w:leftChars="0"/>
        <w:rPr>
          <w:del w:id="89" w:author="A. J" w:date="2020-05-06T21:03:00Z"/>
        </w:rPr>
      </w:pPr>
      <w:del w:id="90" w:author="A. J" w:date="2020-05-06T21:03:00Z">
        <w:r w:rsidDel="00277D75">
          <w:rPr>
            <w:rFonts w:hint="eastAsia"/>
          </w:rPr>
          <w:delText>Encryption method</w:delText>
        </w:r>
      </w:del>
    </w:p>
    <w:p w14:paraId="77CC0068" w14:textId="5D92D620" w:rsidR="00BD00CB" w:rsidDel="00277D75" w:rsidRDefault="007459BB" w:rsidP="00167752">
      <w:pPr>
        <w:pStyle w:val="BodyText"/>
        <w:ind w:firstLine="420"/>
        <w:rPr>
          <w:del w:id="91" w:author="A. J" w:date="2020-05-06T21:03:00Z"/>
        </w:rPr>
      </w:pPr>
      <w:del w:id="92" w:author="A. J" w:date="2020-05-06T21:03:00Z">
        <w:r w:rsidDel="00277D75">
          <w:rPr>
            <w:rFonts w:hint="eastAsia"/>
          </w:rPr>
          <w:delText>Select encryption method.</w:delText>
        </w:r>
      </w:del>
    </w:p>
    <w:p w14:paraId="68389ED3" w14:textId="652D6410" w:rsidR="0011764B" w:rsidDel="00277D75" w:rsidRDefault="0011764B" w:rsidP="0011764B">
      <w:pPr>
        <w:rPr>
          <w:del w:id="93" w:author="A. J" w:date="2020-05-06T21:03:00Z"/>
        </w:rPr>
      </w:pPr>
    </w:p>
    <w:p w14:paraId="5F31E708" w14:textId="43E2CF6F" w:rsidR="007459BB" w:rsidDel="00277D75" w:rsidRDefault="007459BB" w:rsidP="00167752">
      <w:pPr>
        <w:pStyle w:val="ListParagraph"/>
        <w:numPr>
          <w:ilvl w:val="0"/>
          <w:numId w:val="41"/>
        </w:numPr>
        <w:ind w:leftChars="0"/>
        <w:rPr>
          <w:del w:id="94" w:author="A. J" w:date="2020-05-06T21:03:00Z"/>
        </w:rPr>
      </w:pPr>
      <w:del w:id="95" w:author="A. J" w:date="2020-05-06T21:03:00Z">
        <w:r w:rsidDel="00277D75">
          <w:rPr>
            <w:rFonts w:hint="eastAsia"/>
          </w:rPr>
          <w:delText>Password and confirm password</w:delText>
        </w:r>
      </w:del>
    </w:p>
    <w:p w14:paraId="18790AB4" w14:textId="04CE1ECE" w:rsidR="007459BB" w:rsidDel="00277D75" w:rsidRDefault="007459BB" w:rsidP="00167752">
      <w:pPr>
        <w:pStyle w:val="BodyText"/>
        <w:ind w:firstLine="420"/>
        <w:rPr>
          <w:del w:id="96" w:author="A. J" w:date="2020-05-06T21:03:00Z"/>
        </w:rPr>
      </w:pPr>
      <w:del w:id="97" w:author="A. J" w:date="2020-05-06T21:03:00Z">
        <w:r w:rsidDel="00277D75">
          <w:rPr>
            <w:rFonts w:hint="eastAsia"/>
          </w:rPr>
          <w:delText>Specify encryption password.</w:delText>
        </w:r>
      </w:del>
    </w:p>
    <w:p w14:paraId="769C6B56" w14:textId="7280857F" w:rsidR="007459BB" w:rsidRPr="007459BB" w:rsidDel="00277D75" w:rsidRDefault="007459BB" w:rsidP="0011764B">
      <w:pPr>
        <w:rPr>
          <w:del w:id="98" w:author="A. J" w:date="2020-05-06T21:03:00Z"/>
        </w:rPr>
      </w:pPr>
    </w:p>
    <w:p w14:paraId="69CEBB2D" w14:textId="1F1AF898" w:rsidR="0010142B" w:rsidDel="00277D75" w:rsidRDefault="00BD00CB" w:rsidP="0010142B">
      <w:pPr>
        <w:wordWrap w:val="0"/>
        <w:rPr>
          <w:del w:id="99" w:author="A. J" w:date="2020-05-06T21:03:00Z"/>
        </w:rPr>
      </w:pPr>
      <w:del w:id="100" w:author="A. J" w:date="2020-05-06T21:03:00Z">
        <w:r w:rsidDel="00277D75">
          <w:rPr>
            <w:rFonts w:hint="eastAsia"/>
          </w:rPr>
          <w:delText>Detail information</w:delText>
        </w:r>
      </w:del>
    </w:p>
    <w:p w14:paraId="3AEF8DC8" w14:textId="52F48142" w:rsidR="007C1B9B" w:rsidDel="00277D75" w:rsidRDefault="00693474" w:rsidP="007C1B9B">
      <w:pPr>
        <w:pStyle w:val="ListBullet"/>
        <w:numPr>
          <w:ilvl w:val="0"/>
          <w:numId w:val="0"/>
        </w:numPr>
        <w:rPr>
          <w:del w:id="101" w:author="A. J" w:date="2020-05-06T21:03:00Z"/>
        </w:rPr>
      </w:pPr>
      <w:del w:id="102" w:author="A. J" w:date="2020-05-06T21:03:00Z">
        <w:r w:rsidDel="00277D75">
          <w:fldChar w:fldCharType="begin"/>
        </w:r>
        <w:r w:rsidDel="00277D75">
          <w:delInstrText xml:space="preserve"> HYPERLINK "https://drive.google.com/file/d/0B77t0XpnNT7OYzZ0U01rR0VRMlk/view?usp=sharing" </w:delInstrText>
        </w:r>
        <w:r w:rsidDel="00277D75">
          <w:fldChar w:fldCharType="separate"/>
        </w:r>
        <w:r w:rsidR="007C1B9B" w:rsidRPr="0063389C" w:rsidDel="00277D75">
          <w:rPr>
            <w:rStyle w:val="Hyperlink"/>
          </w:rPr>
          <w:delText>https://drive.google.com/file/d/0B77t0XpnNT7OYzZ0U01rR0VRMlk/view?usp=sharing</w:delText>
        </w:r>
        <w:r w:rsidDel="00277D75">
          <w:rPr>
            <w:rStyle w:val="Hyperlink"/>
          </w:rPr>
          <w:fldChar w:fldCharType="end"/>
        </w:r>
      </w:del>
    </w:p>
    <w:p w14:paraId="131F02BB" w14:textId="77777777" w:rsidR="0010142B" w:rsidRPr="007C1B9B" w:rsidRDefault="0010142B" w:rsidP="0010142B"/>
    <w:sectPr w:rsidR="0010142B" w:rsidRPr="007C1B9B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338E" w14:textId="77777777" w:rsidR="00693474" w:rsidRDefault="00693474" w:rsidP="008163DC">
      <w:r>
        <w:separator/>
      </w:r>
    </w:p>
    <w:p w14:paraId="3E46BBAF" w14:textId="77777777" w:rsidR="00693474" w:rsidRDefault="00693474" w:rsidP="008163DC"/>
    <w:p w14:paraId="3A9AEE09" w14:textId="77777777" w:rsidR="00693474" w:rsidRDefault="00693474" w:rsidP="008163DC"/>
    <w:p w14:paraId="64AA915B" w14:textId="77777777" w:rsidR="00693474" w:rsidRDefault="00693474" w:rsidP="008163DC"/>
    <w:p w14:paraId="7E9731D6" w14:textId="77777777" w:rsidR="00693474" w:rsidRDefault="00693474" w:rsidP="008163DC"/>
    <w:p w14:paraId="095FE086" w14:textId="77777777" w:rsidR="00693474" w:rsidRDefault="00693474" w:rsidP="008163DC"/>
    <w:p w14:paraId="3E3518DF" w14:textId="77777777" w:rsidR="00693474" w:rsidRDefault="00693474" w:rsidP="008163DC"/>
    <w:p w14:paraId="1607F297" w14:textId="77777777" w:rsidR="00693474" w:rsidRDefault="00693474" w:rsidP="008163DC"/>
    <w:p w14:paraId="49F23A96" w14:textId="77777777" w:rsidR="00693474" w:rsidRDefault="00693474" w:rsidP="008163DC"/>
    <w:p w14:paraId="6CBE5B04" w14:textId="77777777" w:rsidR="00693474" w:rsidRDefault="00693474" w:rsidP="008163DC"/>
    <w:p w14:paraId="5DB69014" w14:textId="77777777" w:rsidR="00693474" w:rsidRDefault="00693474" w:rsidP="008163DC"/>
    <w:p w14:paraId="3FC23132" w14:textId="77777777" w:rsidR="00693474" w:rsidRDefault="00693474" w:rsidP="008163DC"/>
    <w:p w14:paraId="17E63484" w14:textId="77777777" w:rsidR="00693474" w:rsidRDefault="00693474"/>
    <w:p w14:paraId="75796E43" w14:textId="77777777" w:rsidR="00693474" w:rsidRDefault="00693474"/>
    <w:p w14:paraId="4E87F707" w14:textId="77777777" w:rsidR="00693474" w:rsidRDefault="00693474" w:rsidP="00496D97"/>
    <w:p w14:paraId="511C9697" w14:textId="77777777" w:rsidR="00693474" w:rsidRDefault="00693474" w:rsidP="00496D97"/>
    <w:p w14:paraId="50CA10E5" w14:textId="77777777" w:rsidR="00693474" w:rsidRDefault="00693474" w:rsidP="00496D97"/>
    <w:p w14:paraId="72F70C90" w14:textId="77777777" w:rsidR="00693474" w:rsidRDefault="00693474" w:rsidP="00496D97"/>
    <w:p w14:paraId="0AA9D552" w14:textId="77777777" w:rsidR="00693474" w:rsidRDefault="00693474"/>
    <w:p w14:paraId="30695892" w14:textId="77777777" w:rsidR="00693474" w:rsidRDefault="00693474" w:rsidP="00A76701"/>
    <w:p w14:paraId="5477B234" w14:textId="77777777" w:rsidR="00693474" w:rsidRDefault="00693474" w:rsidP="00A76701"/>
    <w:p w14:paraId="0EFC5494" w14:textId="77777777" w:rsidR="00693474" w:rsidRDefault="00693474" w:rsidP="00A76701"/>
    <w:p w14:paraId="01456386" w14:textId="77777777" w:rsidR="00693474" w:rsidRDefault="00693474" w:rsidP="00A76701"/>
    <w:p w14:paraId="5E07B02B" w14:textId="77777777" w:rsidR="00693474" w:rsidRDefault="00693474" w:rsidP="00A76701"/>
    <w:p w14:paraId="67FE4D11" w14:textId="77777777" w:rsidR="00693474" w:rsidRDefault="00693474" w:rsidP="00A76701"/>
    <w:p w14:paraId="21DF7C9D" w14:textId="77777777" w:rsidR="00693474" w:rsidRDefault="00693474" w:rsidP="00A76701"/>
    <w:p w14:paraId="15BC5B0B" w14:textId="77777777" w:rsidR="00693474" w:rsidRDefault="00693474" w:rsidP="00A76701"/>
    <w:p w14:paraId="75FD7DD3" w14:textId="77777777" w:rsidR="00693474" w:rsidRDefault="00693474" w:rsidP="00BF3D4B"/>
    <w:p w14:paraId="18D0F6C6" w14:textId="77777777" w:rsidR="00693474" w:rsidRDefault="00693474"/>
    <w:p w14:paraId="2397CBCB" w14:textId="77777777" w:rsidR="00693474" w:rsidRDefault="00693474" w:rsidP="00C824C9"/>
    <w:p w14:paraId="1171F7A0" w14:textId="77777777" w:rsidR="00693474" w:rsidRDefault="00693474" w:rsidP="00C824C9"/>
    <w:p w14:paraId="5C357689" w14:textId="77777777" w:rsidR="00693474" w:rsidRDefault="00693474" w:rsidP="008D3251"/>
    <w:p w14:paraId="0A115591" w14:textId="77777777" w:rsidR="00693474" w:rsidRDefault="00693474" w:rsidP="008D3251"/>
    <w:p w14:paraId="560C4F73" w14:textId="77777777" w:rsidR="00693474" w:rsidRDefault="00693474" w:rsidP="008D3251"/>
    <w:p w14:paraId="3150DC53" w14:textId="77777777" w:rsidR="00693474" w:rsidRDefault="00693474"/>
    <w:p w14:paraId="06212510" w14:textId="77777777" w:rsidR="00693474" w:rsidRDefault="00693474" w:rsidP="00DF3347"/>
    <w:p w14:paraId="4097802C" w14:textId="77777777" w:rsidR="00693474" w:rsidRDefault="00693474"/>
    <w:p w14:paraId="0F1CFC04" w14:textId="77777777" w:rsidR="00693474" w:rsidRDefault="00693474"/>
    <w:p w14:paraId="65FCEBBC" w14:textId="77777777" w:rsidR="00693474" w:rsidRDefault="00693474"/>
    <w:p w14:paraId="32EC73AC" w14:textId="77777777" w:rsidR="00693474" w:rsidRDefault="00693474" w:rsidP="00F74242"/>
    <w:p w14:paraId="341E684C" w14:textId="77777777" w:rsidR="00693474" w:rsidRDefault="00693474" w:rsidP="004014AB"/>
    <w:p w14:paraId="0D940B25" w14:textId="77777777" w:rsidR="00693474" w:rsidRDefault="00693474" w:rsidP="004014AB"/>
    <w:p w14:paraId="037C54A0" w14:textId="77777777" w:rsidR="00693474" w:rsidRDefault="00693474" w:rsidP="004014AB"/>
    <w:p w14:paraId="53C72ADB" w14:textId="77777777" w:rsidR="00693474" w:rsidRDefault="00693474" w:rsidP="004014AB"/>
    <w:p w14:paraId="1AC3FE42" w14:textId="77777777" w:rsidR="00693474" w:rsidRDefault="00693474" w:rsidP="004014AB"/>
    <w:p w14:paraId="6BFDF6A0" w14:textId="77777777" w:rsidR="00693474" w:rsidRDefault="00693474" w:rsidP="004014AB"/>
    <w:p w14:paraId="08EB515D" w14:textId="77777777" w:rsidR="00693474" w:rsidRDefault="00693474"/>
    <w:p w14:paraId="469D0C5D" w14:textId="77777777" w:rsidR="00693474" w:rsidRDefault="00693474" w:rsidP="00C9047C"/>
    <w:p w14:paraId="11F032BD" w14:textId="77777777" w:rsidR="00693474" w:rsidRDefault="00693474" w:rsidP="004744C5"/>
    <w:p w14:paraId="46D7462A" w14:textId="77777777" w:rsidR="00693474" w:rsidRDefault="00693474" w:rsidP="004744C5"/>
    <w:p w14:paraId="4BAB9A5D" w14:textId="77777777" w:rsidR="00693474" w:rsidRDefault="00693474" w:rsidP="004744C5"/>
    <w:p w14:paraId="114DCB36" w14:textId="77777777" w:rsidR="00693474" w:rsidRDefault="00693474" w:rsidP="004744C5"/>
    <w:p w14:paraId="70799FE5" w14:textId="77777777" w:rsidR="00693474" w:rsidRDefault="00693474" w:rsidP="004744C5"/>
    <w:p w14:paraId="04F806C3" w14:textId="77777777" w:rsidR="00693474" w:rsidRDefault="00693474" w:rsidP="004744C5"/>
    <w:p w14:paraId="3A280FFA" w14:textId="77777777" w:rsidR="00693474" w:rsidRDefault="00693474" w:rsidP="004744C5"/>
    <w:p w14:paraId="2DF9B8F2" w14:textId="77777777" w:rsidR="00693474" w:rsidRDefault="00693474" w:rsidP="004744C5"/>
    <w:p w14:paraId="6038EE8F" w14:textId="77777777" w:rsidR="00693474" w:rsidRDefault="00693474" w:rsidP="00140ADC"/>
    <w:p w14:paraId="0324CB34" w14:textId="77777777" w:rsidR="00693474" w:rsidRDefault="00693474" w:rsidP="00140ADC"/>
    <w:p w14:paraId="359448E8" w14:textId="77777777" w:rsidR="00693474" w:rsidRDefault="00693474" w:rsidP="00140ADC"/>
    <w:p w14:paraId="14BDBCE9" w14:textId="77777777" w:rsidR="00693474" w:rsidRDefault="00693474"/>
    <w:p w14:paraId="4E04EBD8" w14:textId="77777777" w:rsidR="00693474" w:rsidRDefault="00693474" w:rsidP="00455FDC"/>
    <w:p w14:paraId="2DD895F6" w14:textId="77777777" w:rsidR="00693474" w:rsidRDefault="00693474"/>
    <w:p w14:paraId="68FDC5B2" w14:textId="77777777" w:rsidR="00693474" w:rsidRDefault="00693474" w:rsidP="00522324"/>
    <w:p w14:paraId="6A963ADE" w14:textId="77777777" w:rsidR="00693474" w:rsidRDefault="00693474" w:rsidP="00522324"/>
    <w:p w14:paraId="205D447F" w14:textId="77777777" w:rsidR="00693474" w:rsidRDefault="00693474" w:rsidP="00522324"/>
    <w:p w14:paraId="35197A8E" w14:textId="77777777" w:rsidR="00693474" w:rsidRDefault="00693474" w:rsidP="00522324"/>
    <w:p w14:paraId="2D7F58D4" w14:textId="77777777" w:rsidR="00693474" w:rsidRDefault="00693474" w:rsidP="009B1736"/>
    <w:p w14:paraId="097F7C2F" w14:textId="77777777" w:rsidR="00693474" w:rsidRDefault="00693474"/>
    <w:p w14:paraId="7ACBCF44" w14:textId="77777777" w:rsidR="00693474" w:rsidRDefault="00693474"/>
    <w:p w14:paraId="77DB6CBE" w14:textId="77777777" w:rsidR="00693474" w:rsidRDefault="00693474" w:rsidP="005F4419"/>
    <w:p w14:paraId="37E7BDC5" w14:textId="77777777" w:rsidR="00693474" w:rsidRDefault="00693474"/>
    <w:p w14:paraId="5067F513" w14:textId="77777777" w:rsidR="00693474" w:rsidRDefault="00693474" w:rsidP="00B17292"/>
    <w:p w14:paraId="3F31B0D2" w14:textId="77777777" w:rsidR="00693474" w:rsidRDefault="00693474"/>
    <w:p w14:paraId="705936BD" w14:textId="77777777" w:rsidR="00693474" w:rsidRDefault="00693474" w:rsidP="002A3AA6"/>
    <w:p w14:paraId="2995D152" w14:textId="77777777" w:rsidR="00693474" w:rsidRDefault="00693474"/>
    <w:p w14:paraId="738BF68D" w14:textId="77777777" w:rsidR="00693474" w:rsidRDefault="00693474"/>
    <w:p w14:paraId="5B7E6F2A" w14:textId="77777777" w:rsidR="00693474" w:rsidRDefault="00693474"/>
    <w:p w14:paraId="1C7B867C" w14:textId="77777777" w:rsidR="00693474" w:rsidRDefault="00693474" w:rsidP="00167752"/>
  </w:endnote>
  <w:endnote w:type="continuationSeparator" w:id="0">
    <w:p w14:paraId="26E6B883" w14:textId="77777777" w:rsidR="00693474" w:rsidRDefault="00693474" w:rsidP="008163DC">
      <w:r>
        <w:continuationSeparator/>
      </w:r>
    </w:p>
    <w:p w14:paraId="7C414304" w14:textId="77777777" w:rsidR="00693474" w:rsidRDefault="00693474" w:rsidP="008163DC"/>
    <w:p w14:paraId="6EB4F0F4" w14:textId="77777777" w:rsidR="00693474" w:rsidRDefault="00693474" w:rsidP="008163DC"/>
    <w:p w14:paraId="2E8CAE43" w14:textId="77777777" w:rsidR="00693474" w:rsidRDefault="00693474" w:rsidP="008163DC"/>
    <w:p w14:paraId="66061049" w14:textId="77777777" w:rsidR="00693474" w:rsidRDefault="00693474" w:rsidP="008163DC"/>
    <w:p w14:paraId="11ABB975" w14:textId="77777777" w:rsidR="00693474" w:rsidRDefault="00693474" w:rsidP="008163DC"/>
    <w:p w14:paraId="03F6776D" w14:textId="77777777" w:rsidR="00693474" w:rsidRDefault="00693474" w:rsidP="008163DC"/>
    <w:p w14:paraId="215053BC" w14:textId="77777777" w:rsidR="00693474" w:rsidRDefault="00693474" w:rsidP="008163DC"/>
    <w:p w14:paraId="21A9238C" w14:textId="77777777" w:rsidR="00693474" w:rsidRDefault="00693474" w:rsidP="008163DC"/>
    <w:p w14:paraId="70C579F0" w14:textId="77777777" w:rsidR="00693474" w:rsidRDefault="00693474" w:rsidP="008163DC"/>
    <w:p w14:paraId="62E3E259" w14:textId="77777777" w:rsidR="00693474" w:rsidRDefault="00693474" w:rsidP="008163DC"/>
    <w:p w14:paraId="5B6F5B67" w14:textId="77777777" w:rsidR="00693474" w:rsidRDefault="00693474" w:rsidP="008163DC"/>
    <w:p w14:paraId="5A126DE9" w14:textId="77777777" w:rsidR="00693474" w:rsidRDefault="00693474"/>
    <w:p w14:paraId="100F6847" w14:textId="77777777" w:rsidR="00693474" w:rsidRDefault="00693474"/>
    <w:p w14:paraId="3A201D19" w14:textId="77777777" w:rsidR="00693474" w:rsidRDefault="00693474" w:rsidP="00496D97"/>
    <w:p w14:paraId="7D090F7C" w14:textId="77777777" w:rsidR="00693474" w:rsidRDefault="00693474" w:rsidP="00496D97"/>
    <w:p w14:paraId="5FA40C38" w14:textId="77777777" w:rsidR="00693474" w:rsidRDefault="00693474" w:rsidP="00496D97"/>
    <w:p w14:paraId="3375AA12" w14:textId="77777777" w:rsidR="00693474" w:rsidRDefault="00693474" w:rsidP="00496D97"/>
    <w:p w14:paraId="440A3354" w14:textId="77777777" w:rsidR="00693474" w:rsidRDefault="00693474"/>
    <w:p w14:paraId="565FFF99" w14:textId="77777777" w:rsidR="00693474" w:rsidRDefault="00693474" w:rsidP="00A76701"/>
    <w:p w14:paraId="3BDD6181" w14:textId="77777777" w:rsidR="00693474" w:rsidRDefault="00693474" w:rsidP="00A76701"/>
    <w:p w14:paraId="36F2724C" w14:textId="77777777" w:rsidR="00693474" w:rsidRDefault="00693474" w:rsidP="00A76701"/>
    <w:p w14:paraId="0E179EAF" w14:textId="77777777" w:rsidR="00693474" w:rsidRDefault="00693474" w:rsidP="00A76701"/>
    <w:p w14:paraId="3B2F6795" w14:textId="77777777" w:rsidR="00693474" w:rsidRDefault="00693474" w:rsidP="00A76701"/>
    <w:p w14:paraId="24A587F6" w14:textId="77777777" w:rsidR="00693474" w:rsidRDefault="00693474" w:rsidP="00A76701"/>
    <w:p w14:paraId="7D5DB11F" w14:textId="77777777" w:rsidR="00693474" w:rsidRDefault="00693474" w:rsidP="00A76701"/>
    <w:p w14:paraId="0E60DA6A" w14:textId="77777777" w:rsidR="00693474" w:rsidRDefault="00693474" w:rsidP="00A76701"/>
    <w:p w14:paraId="34A7DA91" w14:textId="77777777" w:rsidR="00693474" w:rsidRDefault="00693474" w:rsidP="00BF3D4B"/>
    <w:p w14:paraId="2678C026" w14:textId="77777777" w:rsidR="00693474" w:rsidRDefault="00693474"/>
    <w:p w14:paraId="0170329F" w14:textId="77777777" w:rsidR="00693474" w:rsidRDefault="00693474" w:rsidP="00C824C9"/>
    <w:p w14:paraId="4852B5CF" w14:textId="77777777" w:rsidR="00693474" w:rsidRDefault="00693474" w:rsidP="00C824C9"/>
    <w:p w14:paraId="28159AF2" w14:textId="77777777" w:rsidR="00693474" w:rsidRDefault="00693474" w:rsidP="008D3251"/>
    <w:p w14:paraId="5FE60590" w14:textId="77777777" w:rsidR="00693474" w:rsidRDefault="00693474" w:rsidP="008D3251"/>
    <w:p w14:paraId="16704260" w14:textId="77777777" w:rsidR="00693474" w:rsidRDefault="00693474" w:rsidP="008D3251"/>
    <w:p w14:paraId="6BAF2747" w14:textId="77777777" w:rsidR="00693474" w:rsidRDefault="00693474"/>
    <w:p w14:paraId="3982B6CB" w14:textId="77777777" w:rsidR="00693474" w:rsidRDefault="00693474" w:rsidP="00DF3347"/>
    <w:p w14:paraId="66AB6814" w14:textId="77777777" w:rsidR="00693474" w:rsidRDefault="00693474"/>
    <w:p w14:paraId="58C4BB67" w14:textId="77777777" w:rsidR="00693474" w:rsidRDefault="00693474"/>
    <w:p w14:paraId="0E564D17" w14:textId="77777777" w:rsidR="00693474" w:rsidRDefault="00693474"/>
    <w:p w14:paraId="1FD829B3" w14:textId="77777777" w:rsidR="00693474" w:rsidRDefault="00693474" w:rsidP="00F74242"/>
    <w:p w14:paraId="42C4704C" w14:textId="77777777" w:rsidR="00693474" w:rsidRDefault="00693474" w:rsidP="004014AB"/>
    <w:p w14:paraId="0514FD43" w14:textId="77777777" w:rsidR="00693474" w:rsidRDefault="00693474" w:rsidP="004014AB"/>
    <w:p w14:paraId="1144AB2A" w14:textId="77777777" w:rsidR="00693474" w:rsidRDefault="00693474" w:rsidP="004014AB"/>
    <w:p w14:paraId="12672A1A" w14:textId="77777777" w:rsidR="00693474" w:rsidRDefault="00693474" w:rsidP="004014AB"/>
    <w:p w14:paraId="1AC6D1A2" w14:textId="77777777" w:rsidR="00693474" w:rsidRDefault="00693474" w:rsidP="004014AB"/>
    <w:p w14:paraId="5864F171" w14:textId="77777777" w:rsidR="00693474" w:rsidRDefault="00693474" w:rsidP="004014AB"/>
    <w:p w14:paraId="338F61BB" w14:textId="77777777" w:rsidR="00693474" w:rsidRDefault="00693474"/>
    <w:p w14:paraId="1EA50912" w14:textId="77777777" w:rsidR="00693474" w:rsidRDefault="00693474" w:rsidP="00C9047C"/>
    <w:p w14:paraId="3C59AB9D" w14:textId="77777777" w:rsidR="00693474" w:rsidRDefault="00693474" w:rsidP="004744C5"/>
    <w:p w14:paraId="57198917" w14:textId="77777777" w:rsidR="00693474" w:rsidRDefault="00693474" w:rsidP="004744C5"/>
    <w:p w14:paraId="09AD1625" w14:textId="77777777" w:rsidR="00693474" w:rsidRDefault="00693474" w:rsidP="004744C5"/>
    <w:p w14:paraId="5037344D" w14:textId="77777777" w:rsidR="00693474" w:rsidRDefault="00693474" w:rsidP="004744C5"/>
    <w:p w14:paraId="70DE43EA" w14:textId="77777777" w:rsidR="00693474" w:rsidRDefault="00693474" w:rsidP="004744C5"/>
    <w:p w14:paraId="19E04EF6" w14:textId="77777777" w:rsidR="00693474" w:rsidRDefault="00693474" w:rsidP="004744C5"/>
    <w:p w14:paraId="4D41FD05" w14:textId="77777777" w:rsidR="00693474" w:rsidRDefault="00693474" w:rsidP="004744C5"/>
    <w:p w14:paraId="779497DB" w14:textId="77777777" w:rsidR="00693474" w:rsidRDefault="00693474" w:rsidP="004744C5"/>
    <w:p w14:paraId="1A92B41B" w14:textId="77777777" w:rsidR="00693474" w:rsidRDefault="00693474" w:rsidP="00140ADC"/>
    <w:p w14:paraId="091439EB" w14:textId="77777777" w:rsidR="00693474" w:rsidRDefault="00693474" w:rsidP="00140ADC"/>
    <w:p w14:paraId="67FE9222" w14:textId="77777777" w:rsidR="00693474" w:rsidRDefault="00693474" w:rsidP="00140ADC"/>
    <w:p w14:paraId="2C39112C" w14:textId="77777777" w:rsidR="00693474" w:rsidRDefault="00693474"/>
    <w:p w14:paraId="24549143" w14:textId="77777777" w:rsidR="00693474" w:rsidRDefault="00693474" w:rsidP="00455FDC"/>
    <w:p w14:paraId="5B558DBB" w14:textId="77777777" w:rsidR="00693474" w:rsidRDefault="00693474"/>
    <w:p w14:paraId="7C2B2954" w14:textId="77777777" w:rsidR="00693474" w:rsidRDefault="00693474" w:rsidP="00522324"/>
    <w:p w14:paraId="1EDD7906" w14:textId="77777777" w:rsidR="00693474" w:rsidRDefault="00693474" w:rsidP="00522324"/>
    <w:p w14:paraId="3178983F" w14:textId="77777777" w:rsidR="00693474" w:rsidRDefault="00693474" w:rsidP="00522324"/>
    <w:p w14:paraId="7A758425" w14:textId="77777777" w:rsidR="00693474" w:rsidRDefault="00693474" w:rsidP="00522324"/>
    <w:p w14:paraId="095B88CA" w14:textId="77777777" w:rsidR="00693474" w:rsidRDefault="00693474" w:rsidP="009B1736"/>
    <w:p w14:paraId="179B5EEA" w14:textId="77777777" w:rsidR="00693474" w:rsidRDefault="00693474"/>
    <w:p w14:paraId="3E94ECF5" w14:textId="77777777" w:rsidR="00693474" w:rsidRDefault="00693474"/>
    <w:p w14:paraId="72534473" w14:textId="77777777" w:rsidR="00693474" w:rsidRDefault="00693474" w:rsidP="005F4419"/>
    <w:p w14:paraId="7F75DA9F" w14:textId="77777777" w:rsidR="00693474" w:rsidRDefault="00693474"/>
    <w:p w14:paraId="675106DC" w14:textId="77777777" w:rsidR="00693474" w:rsidRDefault="00693474" w:rsidP="00B17292"/>
    <w:p w14:paraId="2A8124ED" w14:textId="77777777" w:rsidR="00693474" w:rsidRDefault="00693474"/>
    <w:p w14:paraId="37726D5E" w14:textId="77777777" w:rsidR="00693474" w:rsidRDefault="00693474" w:rsidP="002A3AA6"/>
    <w:p w14:paraId="3BDA7DC0" w14:textId="77777777" w:rsidR="00693474" w:rsidRDefault="00693474"/>
    <w:p w14:paraId="4816F6FB" w14:textId="77777777" w:rsidR="00693474" w:rsidRDefault="00693474"/>
    <w:p w14:paraId="340DD8EC" w14:textId="77777777" w:rsidR="00693474" w:rsidRDefault="00693474"/>
    <w:p w14:paraId="12479221" w14:textId="77777777" w:rsidR="00693474" w:rsidRDefault="00693474" w:rsidP="00167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2AAD" w14:textId="77777777" w:rsidR="006F70A3" w:rsidRDefault="00CE4FEA" w:rsidP="00167752">
    <w:pPr>
      <w:pStyle w:val="Footer"/>
      <w:jc w:val="center"/>
    </w:pPr>
    <w:r>
      <w:rPr>
        <w:rStyle w:val="PageNumber"/>
      </w:rPr>
      <w:fldChar w:fldCharType="begin"/>
    </w:r>
    <w:r w:rsidR="00F1543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7752">
      <w:rPr>
        <w:rStyle w:val="PageNumber"/>
        <w:noProof/>
      </w:rPr>
      <w:t>1</w:t>
    </w:r>
    <w:r>
      <w:rPr>
        <w:rStyle w:val="PageNumber"/>
      </w:rPr>
      <w:fldChar w:fldCharType="end"/>
    </w:r>
    <w:r w:rsidR="00F1543D">
      <w:rPr>
        <w:rStyle w:val="PageNumber"/>
        <w:rFonts w:hint="eastAsia"/>
      </w:rPr>
      <w:t>/</w:t>
    </w:r>
    <w:r>
      <w:rPr>
        <w:rStyle w:val="PageNumber"/>
      </w:rPr>
      <w:fldChar w:fldCharType="begin"/>
    </w:r>
    <w:r w:rsidR="00F1543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6775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DCC63" w14:textId="77777777" w:rsidR="00693474" w:rsidRDefault="00693474" w:rsidP="008163DC">
      <w:r>
        <w:separator/>
      </w:r>
    </w:p>
    <w:p w14:paraId="4136E7AD" w14:textId="77777777" w:rsidR="00693474" w:rsidRDefault="00693474" w:rsidP="008163DC"/>
    <w:p w14:paraId="7262BF79" w14:textId="77777777" w:rsidR="00693474" w:rsidRDefault="00693474" w:rsidP="008163DC"/>
    <w:p w14:paraId="515866D0" w14:textId="77777777" w:rsidR="00693474" w:rsidRDefault="00693474" w:rsidP="008163DC"/>
    <w:p w14:paraId="476D1C18" w14:textId="77777777" w:rsidR="00693474" w:rsidRDefault="00693474" w:rsidP="008163DC"/>
    <w:p w14:paraId="3FDB9917" w14:textId="77777777" w:rsidR="00693474" w:rsidRDefault="00693474" w:rsidP="008163DC"/>
    <w:p w14:paraId="668CCF0F" w14:textId="77777777" w:rsidR="00693474" w:rsidRDefault="00693474" w:rsidP="008163DC"/>
    <w:p w14:paraId="42F06C22" w14:textId="77777777" w:rsidR="00693474" w:rsidRDefault="00693474" w:rsidP="008163DC"/>
    <w:p w14:paraId="1C712D98" w14:textId="77777777" w:rsidR="00693474" w:rsidRDefault="00693474" w:rsidP="008163DC"/>
    <w:p w14:paraId="3CEEE082" w14:textId="77777777" w:rsidR="00693474" w:rsidRDefault="00693474" w:rsidP="008163DC"/>
    <w:p w14:paraId="3327AF39" w14:textId="77777777" w:rsidR="00693474" w:rsidRDefault="00693474" w:rsidP="008163DC"/>
    <w:p w14:paraId="1479E8F0" w14:textId="77777777" w:rsidR="00693474" w:rsidRDefault="00693474" w:rsidP="008163DC"/>
    <w:p w14:paraId="23EA00C0" w14:textId="77777777" w:rsidR="00693474" w:rsidRDefault="00693474"/>
    <w:p w14:paraId="632B9D1D" w14:textId="77777777" w:rsidR="00693474" w:rsidRDefault="00693474"/>
    <w:p w14:paraId="1B3759CC" w14:textId="77777777" w:rsidR="00693474" w:rsidRDefault="00693474" w:rsidP="00496D97"/>
    <w:p w14:paraId="357CAF0B" w14:textId="77777777" w:rsidR="00693474" w:rsidRDefault="00693474" w:rsidP="00496D97"/>
    <w:p w14:paraId="0B53FADD" w14:textId="77777777" w:rsidR="00693474" w:rsidRDefault="00693474" w:rsidP="00496D97"/>
    <w:p w14:paraId="2FCB96CD" w14:textId="77777777" w:rsidR="00693474" w:rsidRDefault="00693474" w:rsidP="00496D97"/>
    <w:p w14:paraId="3064F7E3" w14:textId="77777777" w:rsidR="00693474" w:rsidRDefault="00693474"/>
    <w:p w14:paraId="2C8688E5" w14:textId="77777777" w:rsidR="00693474" w:rsidRDefault="00693474" w:rsidP="00A76701"/>
    <w:p w14:paraId="403E9355" w14:textId="77777777" w:rsidR="00693474" w:rsidRDefault="00693474" w:rsidP="00A76701"/>
    <w:p w14:paraId="3BA6EB10" w14:textId="77777777" w:rsidR="00693474" w:rsidRDefault="00693474" w:rsidP="00A76701"/>
    <w:p w14:paraId="0D948DB9" w14:textId="77777777" w:rsidR="00693474" w:rsidRDefault="00693474" w:rsidP="00A76701"/>
    <w:p w14:paraId="170D9B92" w14:textId="77777777" w:rsidR="00693474" w:rsidRDefault="00693474" w:rsidP="00A76701"/>
    <w:p w14:paraId="0015EDB6" w14:textId="77777777" w:rsidR="00693474" w:rsidRDefault="00693474" w:rsidP="00A76701"/>
    <w:p w14:paraId="644CFF09" w14:textId="77777777" w:rsidR="00693474" w:rsidRDefault="00693474" w:rsidP="00A76701"/>
    <w:p w14:paraId="78E0E4A5" w14:textId="77777777" w:rsidR="00693474" w:rsidRDefault="00693474" w:rsidP="00A76701"/>
    <w:p w14:paraId="66B07664" w14:textId="77777777" w:rsidR="00693474" w:rsidRDefault="00693474" w:rsidP="00BF3D4B"/>
    <w:p w14:paraId="1ABABC43" w14:textId="77777777" w:rsidR="00693474" w:rsidRDefault="00693474"/>
    <w:p w14:paraId="08D51954" w14:textId="77777777" w:rsidR="00693474" w:rsidRDefault="00693474" w:rsidP="00C824C9"/>
    <w:p w14:paraId="72396DD3" w14:textId="77777777" w:rsidR="00693474" w:rsidRDefault="00693474" w:rsidP="00C824C9"/>
    <w:p w14:paraId="20372E57" w14:textId="77777777" w:rsidR="00693474" w:rsidRDefault="00693474" w:rsidP="008D3251"/>
    <w:p w14:paraId="7FF98EA7" w14:textId="77777777" w:rsidR="00693474" w:rsidRDefault="00693474" w:rsidP="008D3251"/>
    <w:p w14:paraId="23E28EB6" w14:textId="77777777" w:rsidR="00693474" w:rsidRDefault="00693474" w:rsidP="008D3251"/>
    <w:p w14:paraId="4589A147" w14:textId="77777777" w:rsidR="00693474" w:rsidRDefault="00693474"/>
    <w:p w14:paraId="4BFCED5F" w14:textId="77777777" w:rsidR="00693474" w:rsidRDefault="00693474" w:rsidP="00DF3347"/>
    <w:p w14:paraId="412B216A" w14:textId="77777777" w:rsidR="00693474" w:rsidRDefault="00693474"/>
    <w:p w14:paraId="2EADB96C" w14:textId="77777777" w:rsidR="00693474" w:rsidRDefault="00693474"/>
    <w:p w14:paraId="59AF3CE0" w14:textId="77777777" w:rsidR="00693474" w:rsidRDefault="00693474"/>
    <w:p w14:paraId="32BF32A5" w14:textId="77777777" w:rsidR="00693474" w:rsidRDefault="00693474" w:rsidP="00F74242"/>
    <w:p w14:paraId="6C06B28A" w14:textId="77777777" w:rsidR="00693474" w:rsidRDefault="00693474" w:rsidP="004014AB"/>
    <w:p w14:paraId="57FC46BA" w14:textId="77777777" w:rsidR="00693474" w:rsidRDefault="00693474" w:rsidP="004014AB"/>
    <w:p w14:paraId="04322B4F" w14:textId="77777777" w:rsidR="00693474" w:rsidRDefault="00693474" w:rsidP="004014AB"/>
    <w:p w14:paraId="13B43218" w14:textId="77777777" w:rsidR="00693474" w:rsidRDefault="00693474" w:rsidP="004014AB"/>
    <w:p w14:paraId="02F285A2" w14:textId="77777777" w:rsidR="00693474" w:rsidRDefault="00693474" w:rsidP="004014AB"/>
    <w:p w14:paraId="2CFD5332" w14:textId="77777777" w:rsidR="00693474" w:rsidRDefault="00693474" w:rsidP="004014AB"/>
    <w:p w14:paraId="0D6D799D" w14:textId="77777777" w:rsidR="00693474" w:rsidRDefault="00693474"/>
    <w:p w14:paraId="3BDF3B5A" w14:textId="77777777" w:rsidR="00693474" w:rsidRDefault="00693474" w:rsidP="00C9047C"/>
    <w:p w14:paraId="7DF4B1D3" w14:textId="77777777" w:rsidR="00693474" w:rsidRDefault="00693474" w:rsidP="004744C5"/>
    <w:p w14:paraId="2F56EC75" w14:textId="77777777" w:rsidR="00693474" w:rsidRDefault="00693474" w:rsidP="004744C5"/>
    <w:p w14:paraId="34BA0146" w14:textId="77777777" w:rsidR="00693474" w:rsidRDefault="00693474" w:rsidP="004744C5"/>
    <w:p w14:paraId="5ECF99D1" w14:textId="77777777" w:rsidR="00693474" w:rsidRDefault="00693474" w:rsidP="004744C5"/>
    <w:p w14:paraId="5D4CDA64" w14:textId="77777777" w:rsidR="00693474" w:rsidRDefault="00693474" w:rsidP="004744C5"/>
    <w:p w14:paraId="686304A5" w14:textId="77777777" w:rsidR="00693474" w:rsidRDefault="00693474" w:rsidP="004744C5"/>
    <w:p w14:paraId="39B6115F" w14:textId="77777777" w:rsidR="00693474" w:rsidRDefault="00693474" w:rsidP="004744C5"/>
    <w:p w14:paraId="18C544C7" w14:textId="77777777" w:rsidR="00693474" w:rsidRDefault="00693474" w:rsidP="004744C5"/>
    <w:p w14:paraId="62EC42E8" w14:textId="77777777" w:rsidR="00693474" w:rsidRDefault="00693474" w:rsidP="00140ADC"/>
    <w:p w14:paraId="1CCFBC77" w14:textId="77777777" w:rsidR="00693474" w:rsidRDefault="00693474" w:rsidP="00140ADC"/>
    <w:p w14:paraId="687DD035" w14:textId="77777777" w:rsidR="00693474" w:rsidRDefault="00693474" w:rsidP="00140ADC"/>
    <w:p w14:paraId="3DA97D30" w14:textId="77777777" w:rsidR="00693474" w:rsidRDefault="00693474"/>
    <w:p w14:paraId="2A345E8D" w14:textId="77777777" w:rsidR="00693474" w:rsidRDefault="00693474" w:rsidP="00455FDC"/>
    <w:p w14:paraId="361BFEF8" w14:textId="77777777" w:rsidR="00693474" w:rsidRDefault="00693474"/>
    <w:p w14:paraId="6B114F53" w14:textId="77777777" w:rsidR="00693474" w:rsidRDefault="00693474" w:rsidP="00522324"/>
    <w:p w14:paraId="121D1E30" w14:textId="77777777" w:rsidR="00693474" w:rsidRDefault="00693474" w:rsidP="00522324"/>
    <w:p w14:paraId="021BD4CF" w14:textId="77777777" w:rsidR="00693474" w:rsidRDefault="00693474" w:rsidP="00522324"/>
    <w:p w14:paraId="00BFB39D" w14:textId="77777777" w:rsidR="00693474" w:rsidRDefault="00693474" w:rsidP="00522324"/>
    <w:p w14:paraId="555A3A2B" w14:textId="77777777" w:rsidR="00693474" w:rsidRDefault="00693474" w:rsidP="009B1736"/>
    <w:p w14:paraId="017673F0" w14:textId="77777777" w:rsidR="00693474" w:rsidRDefault="00693474"/>
    <w:p w14:paraId="384A6946" w14:textId="77777777" w:rsidR="00693474" w:rsidRDefault="00693474"/>
    <w:p w14:paraId="19B566EB" w14:textId="77777777" w:rsidR="00693474" w:rsidRDefault="00693474" w:rsidP="005F4419"/>
    <w:p w14:paraId="5F3A050F" w14:textId="77777777" w:rsidR="00693474" w:rsidRDefault="00693474"/>
    <w:p w14:paraId="4FE0F96C" w14:textId="77777777" w:rsidR="00693474" w:rsidRDefault="00693474" w:rsidP="00B17292"/>
    <w:p w14:paraId="04CD906F" w14:textId="77777777" w:rsidR="00693474" w:rsidRDefault="00693474"/>
    <w:p w14:paraId="5D2AB0E3" w14:textId="77777777" w:rsidR="00693474" w:rsidRDefault="00693474" w:rsidP="002A3AA6"/>
    <w:p w14:paraId="49D0E801" w14:textId="77777777" w:rsidR="00693474" w:rsidRDefault="00693474"/>
    <w:p w14:paraId="6E614BA6" w14:textId="77777777" w:rsidR="00693474" w:rsidRDefault="00693474"/>
    <w:p w14:paraId="259FFE9E" w14:textId="77777777" w:rsidR="00693474" w:rsidRDefault="00693474"/>
    <w:p w14:paraId="05F7A8AD" w14:textId="77777777" w:rsidR="00693474" w:rsidRDefault="00693474" w:rsidP="00167752"/>
  </w:footnote>
  <w:footnote w:type="continuationSeparator" w:id="0">
    <w:p w14:paraId="1333E021" w14:textId="77777777" w:rsidR="00693474" w:rsidRDefault="00693474" w:rsidP="008163DC">
      <w:r>
        <w:continuationSeparator/>
      </w:r>
    </w:p>
    <w:p w14:paraId="482A02D7" w14:textId="77777777" w:rsidR="00693474" w:rsidRDefault="00693474" w:rsidP="008163DC"/>
    <w:p w14:paraId="0EBBDC6F" w14:textId="77777777" w:rsidR="00693474" w:rsidRDefault="00693474" w:rsidP="008163DC"/>
    <w:p w14:paraId="58043822" w14:textId="77777777" w:rsidR="00693474" w:rsidRDefault="00693474" w:rsidP="008163DC"/>
    <w:p w14:paraId="34EA57D4" w14:textId="77777777" w:rsidR="00693474" w:rsidRDefault="00693474" w:rsidP="008163DC"/>
    <w:p w14:paraId="1D3833F0" w14:textId="77777777" w:rsidR="00693474" w:rsidRDefault="00693474" w:rsidP="008163DC"/>
    <w:p w14:paraId="102D4273" w14:textId="77777777" w:rsidR="00693474" w:rsidRDefault="00693474" w:rsidP="008163DC"/>
    <w:p w14:paraId="335AFB76" w14:textId="77777777" w:rsidR="00693474" w:rsidRDefault="00693474" w:rsidP="008163DC"/>
    <w:p w14:paraId="446DB4DC" w14:textId="77777777" w:rsidR="00693474" w:rsidRDefault="00693474" w:rsidP="008163DC"/>
    <w:p w14:paraId="3FC03157" w14:textId="77777777" w:rsidR="00693474" w:rsidRDefault="00693474" w:rsidP="008163DC"/>
    <w:p w14:paraId="4B31B324" w14:textId="77777777" w:rsidR="00693474" w:rsidRDefault="00693474" w:rsidP="008163DC"/>
    <w:p w14:paraId="4CB2526E" w14:textId="77777777" w:rsidR="00693474" w:rsidRDefault="00693474" w:rsidP="008163DC"/>
    <w:p w14:paraId="70112471" w14:textId="77777777" w:rsidR="00693474" w:rsidRDefault="00693474"/>
    <w:p w14:paraId="5CB00520" w14:textId="77777777" w:rsidR="00693474" w:rsidRDefault="00693474"/>
    <w:p w14:paraId="67C1830D" w14:textId="77777777" w:rsidR="00693474" w:rsidRDefault="00693474" w:rsidP="00496D97"/>
    <w:p w14:paraId="05CD6F2E" w14:textId="77777777" w:rsidR="00693474" w:rsidRDefault="00693474" w:rsidP="00496D97"/>
    <w:p w14:paraId="352EE8F1" w14:textId="77777777" w:rsidR="00693474" w:rsidRDefault="00693474" w:rsidP="00496D97"/>
    <w:p w14:paraId="63AB25FD" w14:textId="77777777" w:rsidR="00693474" w:rsidRDefault="00693474" w:rsidP="00496D97"/>
    <w:p w14:paraId="37DD3CD8" w14:textId="77777777" w:rsidR="00693474" w:rsidRDefault="00693474"/>
    <w:p w14:paraId="3D73ED75" w14:textId="77777777" w:rsidR="00693474" w:rsidRDefault="00693474" w:rsidP="00A76701"/>
    <w:p w14:paraId="236963D1" w14:textId="77777777" w:rsidR="00693474" w:rsidRDefault="00693474" w:rsidP="00A76701"/>
    <w:p w14:paraId="1D271940" w14:textId="77777777" w:rsidR="00693474" w:rsidRDefault="00693474" w:rsidP="00A76701"/>
    <w:p w14:paraId="00007B4E" w14:textId="77777777" w:rsidR="00693474" w:rsidRDefault="00693474" w:rsidP="00A76701"/>
    <w:p w14:paraId="2D8704A7" w14:textId="77777777" w:rsidR="00693474" w:rsidRDefault="00693474" w:rsidP="00A76701"/>
    <w:p w14:paraId="2FCA3FAE" w14:textId="77777777" w:rsidR="00693474" w:rsidRDefault="00693474" w:rsidP="00A76701"/>
    <w:p w14:paraId="7CF9C2A2" w14:textId="77777777" w:rsidR="00693474" w:rsidRDefault="00693474" w:rsidP="00A76701"/>
    <w:p w14:paraId="14ACCB8C" w14:textId="77777777" w:rsidR="00693474" w:rsidRDefault="00693474" w:rsidP="00A76701"/>
    <w:p w14:paraId="440975BA" w14:textId="77777777" w:rsidR="00693474" w:rsidRDefault="00693474" w:rsidP="00BF3D4B"/>
    <w:p w14:paraId="39F63F6E" w14:textId="77777777" w:rsidR="00693474" w:rsidRDefault="00693474"/>
    <w:p w14:paraId="36EC3727" w14:textId="77777777" w:rsidR="00693474" w:rsidRDefault="00693474" w:rsidP="00C824C9"/>
    <w:p w14:paraId="1F0CA4FE" w14:textId="77777777" w:rsidR="00693474" w:rsidRDefault="00693474" w:rsidP="00C824C9"/>
    <w:p w14:paraId="4322653D" w14:textId="77777777" w:rsidR="00693474" w:rsidRDefault="00693474" w:rsidP="008D3251"/>
    <w:p w14:paraId="19929B25" w14:textId="77777777" w:rsidR="00693474" w:rsidRDefault="00693474" w:rsidP="008D3251"/>
    <w:p w14:paraId="2856A6F2" w14:textId="77777777" w:rsidR="00693474" w:rsidRDefault="00693474" w:rsidP="008D3251"/>
    <w:p w14:paraId="1F4F56DA" w14:textId="77777777" w:rsidR="00693474" w:rsidRDefault="00693474"/>
    <w:p w14:paraId="41C3A0DE" w14:textId="77777777" w:rsidR="00693474" w:rsidRDefault="00693474" w:rsidP="00DF3347"/>
    <w:p w14:paraId="08FF3CEB" w14:textId="77777777" w:rsidR="00693474" w:rsidRDefault="00693474"/>
    <w:p w14:paraId="42D0B5CC" w14:textId="77777777" w:rsidR="00693474" w:rsidRDefault="00693474"/>
    <w:p w14:paraId="5BDB3650" w14:textId="77777777" w:rsidR="00693474" w:rsidRDefault="00693474"/>
    <w:p w14:paraId="03BF87CA" w14:textId="77777777" w:rsidR="00693474" w:rsidRDefault="00693474" w:rsidP="00F74242"/>
    <w:p w14:paraId="65C8F2FF" w14:textId="77777777" w:rsidR="00693474" w:rsidRDefault="00693474" w:rsidP="004014AB"/>
    <w:p w14:paraId="691F1DB1" w14:textId="77777777" w:rsidR="00693474" w:rsidRDefault="00693474" w:rsidP="004014AB"/>
    <w:p w14:paraId="69C2EF35" w14:textId="77777777" w:rsidR="00693474" w:rsidRDefault="00693474" w:rsidP="004014AB"/>
    <w:p w14:paraId="765FB146" w14:textId="77777777" w:rsidR="00693474" w:rsidRDefault="00693474" w:rsidP="004014AB"/>
    <w:p w14:paraId="5020AF48" w14:textId="77777777" w:rsidR="00693474" w:rsidRDefault="00693474" w:rsidP="004014AB"/>
    <w:p w14:paraId="10F149E1" w14:textId="77777777" w:rsidR="00693474" w:rsidRDefault="00693474" w:rsidP="004014AB"/>
    <w:p w14:paraId="13AC05B9" w14:textId="77777777" w:rsidR="00693474" w:rsidRDefault="00693474"/>
    <w:p w14:paraId="49643A89" w14:textId="77777777" w:rsidR="00693474" w:rsidRDefault="00693474" w:rsidP="00C9047C"/>
    <w:p w14:paraId="252679AE" w14:textId="77777777" w:rsidR="00693474" w:rsidRDefault="00693474" w:rsidP="004744C5"/>
    <w:p w14:paraId="5016CEDE" w14:textId="77777777" w:rsidR="00693474" w:rsidRDefault="00693474" w:rsidP="004744C5"/>
    <w:p w14:paraId="160AFF81" w14:textId="77777777" w:rsidR="00693474" w:rsidRDefault="00693474" w:rsidP="004744C5"/>
    <w:p w14:paraId="3EF8BE12" w14:textId="77777777" w:rsidR="00693474" w:rsidRDefault="00693474" w:rsidP="004744C5"/>
    <w:p w14:paraId="67A099F2" w14:textId="77777777" w:rsidR="00693474" w:rsidRDefault="00693474" w:rsidP="004744C5"/>
    <w:p w14:paraId="173EB7DA" w14:textId="77777777" w:rsidR="00693474" w:rsidRDefault="00693474" w:rsidP="004744C5"/>
    <w:p w14:paraId="5C1FDEFD" w14:textId="77777777" w:rsidR="00693474" w:rsidRDefault="00693474" w:rsidP="004744C5"/>
    <w:p w14:paraId="4DBA83F9" w14:textId="77777777" w:rsidR="00693474" w:rsidRDefault="00693474" w:rsidP="004744C5"/>
    <w:p w14:paraId="0765CF29" w14:textId="77777777" w:rsidR="00693474" w:rsidRDefault="00693474" w:rsidP="00140ADC"/>
    <w:p w14:paraId="67C91A5B" w14:textId="77777777" w:rsidR="00693474" w:rsidRDefault="00693474" w:rsidP="00140ADC"/>
    <w:p w14:paraId="2904F352" w14:textId="77777777" w:rsidR="00693474" w:rsidRDefault="00693474" w:rsidP="00140ADC"/>
    <w:p w14:paraId="3DF75799" w14:textId="77777777" w:rsidR="00693474" w:rsidRDefault="00693474"/>
    <w:p w14:paraId="54E85502" w14:textId="77777777" w:rsidR="00693474" w:rsidRDefault="00693474" w:rsidP="00455FDC"/>
    <w:p w14:paraId="7012120E" w14:textId="77777777" w:rsidR="00693474" w:rsidRDefault="00693474"/>
    <w:p w14:paraId="004B853F" w14:textId="77777777" w:rsidR="00693474" w:rsidRDefault="00693474" w:rsidP="00522324"/>
    <w:p w14:paraId="6C437390" w14:textId="77777777" w:rsidR="00693474" w:rsidRDefault="00693474" w:rsidP="00522324"/>
    <w:p w14:paraId="72B5458F" w14:textId="77777777" w:rsidR="00693474" w:rsidRDefault="00693474" w:rsidP="00522324"/>
    <w:p w14:paraId="2F3A7CE8" w14:textId="77777777" w:rsidR="00693474" w:rsidRDefault="00693474" w:rsidP="00522324"/>
    <w:p w14:paraId="71D690CB" w14:textId="77777777" w:rsidR="00693474" w:rsidRDefault="00693474" w:rsidP="009B1736"/>
    <w:p w14:paraId="4F7DA4A5" w14:textId="77777777" w:rsidR="00693474" w:rsidRDefault="00693474"/>
    <w:p w14:paraId="2222332C" w14:textId="77777777" w:rsidR="00693474" w:rsidRDefault="00693474"/>
    <w:p w14:paraId="1511E1AC" w14:textId="77777777" w:rsidR="00693474" w:rsidRDefault="00693474" w:rsidP="005F4419"/>
    <w:p w14:paraId="6A0B5049" w14:textId="77777777" w:rsidR="00693474" w:rsidRDefault="00693474"/>
    <w:p w14:paraId="4F13E154" w14:textId="77777777" w:rsidR="00693474" w:rsidRDefault="00693474" w:rsidP="00B17292"/>
    <w:p w14:paraId="48B82111" w14:textId="77777777" w:rsidR="00693474" w:rsidRDefault="00693474"/>
    <w:p w14:paraId="5AD962F0" w14:textId="77777777" w:rsidR="00693474" w:rsidRDefault="00693474" w:rsidP="002A3AA6"/>
    <w:p w14:paraId="60B58241" w14:textId="77777777" w:rsidR="00693474" w:rsidRDefault="00693474"/>
    <w:p w14:paraId="2E52D520" w14:textId="77777777" w:rsidR="00693474" w:rsidRDefault="00693474"/>
    <w:p w14:paraId="3AC6FA7A" w14:textId="77777777" w:rsidR="00693474" w:rsidRDefault="00693474"/>
    <w:p w14:paraId="7E83E997" w14:textId="77777777" w:rsidR="00693474" w:rsidRDefault="00693474" w:rsidP="00167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87364" w14:textId="77777777" w:rsidR="00F1543D" w:rsidRDefault="00F1543D" w:rsidP="008163DC"/>
  <w:p w14:paraId="20BF80EC" w14:textId="77777777" w:rsidR="00F1543D" w:rsidRDefault="00F1543D" w:rsidP="008163DC"/>
  <w:p w14:paraId="6DC19D0C" w14:textId="77777777" w:rsidR="00F1543D" w:rsidRDefault="00F1543D" w:rsidP="008163DC"/>
  <w:p w14:paraId="37B2C1DB" w14:textId="77777777" w:rsidR="00F1543D" w:rsidRDefault="00F1543D" w:rsidP="008163DC"/>
  <w:p w14:paraId="5FC3C8FF" w14:textId="77777777" w:rsidR="00F1543D" w:rsidRDefault="00F1543D" w:rsidP="008163DC"/>
  <w:p w14:paraId="7502C1B0" w14:textId="77777777" w:rsidR="00F1543D" w:rsidRDefault="00F1543D" w:rsidP="008163DC"/>
  <w:p w14:paraId="05CD8217" w14:textId="77777777" w:rsidR="00F1543D" w:rsidRDefault="00F1543D" w:rsidP="008163DC"/>
  <w:p w14:paraId="3804574A" w14:textId="77777777" w:rsidR="00F1543D" w:rsidRDefault="00F1543D" w:rsidP="008163DC"/>
  <w:p w14:paraId="19958ECC" w14:textId="77777777" w:rsidR="00F1543D" w:rsidRDefault="00F1543D" w:rsidP="008163DC"/>
  <w:p w14:paraId="1993E494" w14:textId="77777777" w:rsidR="00F1543D" w:rsidRDefault="00F1543D" w:rsidP="008163DC"/>
  <w:p w14:paraId="59B4CBA5" w14:textId="77777777" w:rsidR="00F1543D" w:rsidRDefault="00F1543D" w:rsidP="008163DC"/>
  <w:p w14:paraId="07F55688" w14:textId="77777777" w:rsidR="00F1543D" w:rsidRDefault="00F1543D"/>
  <w:p w14:paraId="6A054DDC" w14:textId="77777777" w:rsidR="00F1543D" w:rsidRDefault="00F1543D"/>
  <w:p w14:paraId="6888E270" w14:textId="77777777" w:rsidR="00F1543D" w:rsidRDefault="00F1543D" w:rsidP="00496D97"/>
  <w:p w14:paraId="6663C3A5" w14:textId="77777777" w:rsidR="00F1543D" w:rsidRDefault="00F1543D" w:rsidP="00496D97"/>
  <w:p w14:paraId="1C556C6E" w14:textId="77777777" w:rsidR="00F1543D" w:rsidRDefault="00F1543D" w:rsidP="00496D97"/>
  <w:p w14:paraId="142D897C" w14:textId="77777777" w:rsidR="00F1543D" w:rsidRDefault="00F1543D" w:rsidP="00496D97"/>
  <w:p w14:paraId="32002580" w14:textId="77777777" w:rsidR="00F1543D" w:rsidRDefault="00F1543D"/>
  <w:p w14:paraId="4AAB75F8" w14:textId="77777777" w:rsidR="00F1543D" w:rsidRDefault="00F1543D" w:rsidP="00A76701"/>
  <w:p w14:paraId="2ED97619" w14:textId="77777777" w:rsidR="00F1543D" w:rsidRDefault="00F1543D" w:rsidP="00A76701"/>
  <w:p w14:paraId="6794701A" w14:textId="77777777" w:rsidR="00F1543D" w:rsidRDefault="00F1543D" w:rsidP="00A76701"/>
  <w:p w14:paraId="449D792D" w14:textId="77777777" w:rsidR="00F1543D" w:rsidRDefault="00F1543D" w:rsidP="00A76701"/>
  <w:p w14:paraId="683E841E" w14:textId="77777777" w:rsidR="00F1543D" w:rsidRDefault="00F1543D" w:rsidP="00A76701"/>
  <w:p w14:paraId="415F6BC2" w14:textId="77777777" w:rsidR="00F1543D" w:rsidRDefault="00F1543D" w:rsidP="00A76701"/>
  <w:p w14:paraId="04B5CACC" w14:textId="77777777" w:rsidR="00F1543D" w:rsidRDefault="00F1543D" w:rsidP="00A76701"/>
  <w:p w14:paraId="4D319501" w14:textId="77777777" w:rsidR="00F1543D" w:rsidRDefault="00F1543D" w:rsidP="00A76701"/>
  <w:p w14:paraId="022E173E" w14:textId="77777777" w:rsidR="00F1543D" w:rsidRDefault="00F1543D" w:rsidP="00BF3D4B"/>
  <w:p w14:paraId="3D3E4AC3" w14:textId="77777777" w:rsidR="00F1543D" w:rsidRDefault="00F1543D"/>
  <w:p w14:paraId="19C6FF40" w14:textId="77777777" w:rsidR="00F1543D" w:rsidRDefault="00F1543D" w:rsidP="00C824C9"/>
  <w:p w14:paraId="023AEDA8" w14:textId="77777777" w:rsidR="00F1543D" w:rsidRDefault="00F1543D" w:rsidP="00C824C9"/>
  <w:p w14:paraId="29BBEA60" w14:textId="77777777" w:rsidR="00F1543D" w:rsidRDefault="00F1543D" w:rsidP="008D3251"/>
  <w:p w14:paraId="291B1C07" w14:textId="77777777" w:rsidR="00F1543D" w:rsidRDefault="00F1543D" w:rsidP="008D3251"/>
  <w:p w14:paraId="100EF709" w14:textId="77777777" w:rsidR="00F1543D" w:rsidRDefault="00F1543D" w:rsidP="008D3251"/>
  <w:p w14:paraId="2927DA7B" w14:textId="77777777" w:rsidR="00F1543D" w:rsidRDefault="00F1543D"/>
  <w:p w14:paraId="78F55BB9" w14:textId="77777777" w:rsidR="00F1543D" w:rsidRDefault="00F1543D" w:rsidP="00DF3347"/>
  <w:p w14:paraId="77CCCD80" w14:textId="77777777" w:rsidR="00F1543D" w:rsidRDefault="00F1543D"/>
  <w:p w14:paraId="06F4AD1A" w14:textId="77777777" w:rsidR="00F1543D" w:rsidRDefault="00F1543D"/>
  <w:p w14:paraId="73A16CD3" w14:textId="77777777" w:rsidR="00F1543D" w:rsidRDefault="00F1543D"/>
  <w:p w14:paraId="12D8C534" w14:textId="77777777" w:rsidR="00F1543D" w:rsidRDefault="00F1543D" w:rsidP="00F74242"/>
  <w:p w14:paraId="21121AC2" w14:textId="77777777" w:rsidR="00F1543D" w:rsidRDefault="00F1543D" w:rsidP="004014AB"/>
  <w:p w14:paraId="4E99472A" w14:textId="77777777" w:rsidR="00F1543D" w:rsidRDefault="00F1543D" w:rsidP="004014AB"/>
  <w:p w14:paraId="694BE30F" w14:textId="77777777" w:rsidR="00F1543D" w:rsidRDefault="00F1543D" w:rsidP="004014AB"/>
  <w:p w14:paraId="1F529742" w14:textId="77777777" w:rsidR="00F1543D" w:rsidRDefault="00F1543D" w:rsidP="004014AB"/>
  <w:p w14:paraId="3E818C87" w14:textId="77777777" w:rsidR="00F1543D" w:rsidRDefault="00F1543D" w:rsidP="004014AB"/>
  <w:p w14:paraId="0AF8F0D0" w14:textId="77777777" w:rsidR="00F1543D" w:rsidRDefault="00F1543D" w:rsidP="004014AB"/>
  <w:p w14:paraId="0B3AFFE8" w14:textId="77777777" w:rsidR="00F1543D" w:rsidRDefault="00F1543D"/>
  <w:p w14:paraId="71781E6D" w14:textId="77777777" w:rsidR="00F1543D" w:rsidRDefault="00F1543D" w:rsidP="00C9047C"/>
  <w:p w14:paraId="28342FD0" w14:textId="77777777" w:rsidR="00F1543D" w:rsidRDefault="00F1543D" w:rsidP="004744C5"/>
  <w:p w14:paraId="751B0DE9" w14:textId="77777777" w:rsidR="00F1543D" w:rsidRDefault="00F1543D" w:rsidP="004744C5"/>
  <w:p w14:paraId="29F18B32" w14:textId="77777777" w:rsidR="00F1543D" w:rsidRDefault="00F1543D" w:rsidP="004744C5"/>
  <w:p w14:paraId="3275D834" w14:textId="77777777" w:rsidR="00F1543D" w:rsidRDefault="00F1543D" w:rsidP="004744C5"/>
  <w:p w14:paraId="6DF410F7" w14:textId="77777777" w:rsidR="00F1543D" w:rsidRDefault="00F1543D" w:rsidP="004744C5"/>
  <w:p w14:paraId="473BB7E9" w14:textId="77777777" w:rsidR="00F1543D" w:rsidRDefault="00F1543D" w:rsidP="004744C5"/>
  <w:p w14:paraId="590B39F0" w14:textId="77777777" w:rsidR="00F1543D" w:rsidRDefault="00F1543D" w:rsidP="004744C5"/>
  <w:p w14:paraId="1EBA934B" w14:textId="77777777" w:rsidR="00F1543D" w:rsidRDefault="00F1543D" w:rsidP="004744C5"/>
  <w:p w14:paraId="76B15552" w14:textId="77777777" w:rsidR="00F1543D" w:rsidRDefault="00F1543D" w:rsidP="00140ADC"/>
  <w:p w14:paraId="0C232A05" w14:textId="77777777" w:rsidR="00F1543D" w:rsidRDefault="00F1543D" w:rsidP="00140ADC"/>
  <w:p w14:paraId="3C0FC5C7" w14:textId="77777777" w:rsidR="00F1543D" w:rsidRDefault="00F1543D" w:rsidP="00140ADC"/>
  <w:p w14:paraId="44233377" w14:textId="77777777" w:rsidR="00F1543D" w:rsidRDefault="00F1543D"/>
  <w:p w14:paraId="157A43B6" w14:textId="77777777" w:rsidR="00F1543D" w:rsidRDefault="00F1543D" w:rsidP="00455FDC"/>
  <w:p w14:paraId="0E844AAD" w14:textId="77777777" w:rsidR="00F1543D" w:rsidRDefault="00F1543D"/>
  <w:p w14:paraId="0431931C" w14:textId="77777777" w:rsidR="00F1543D" w:rsidRDefault="00F1543D" w:rsidP="00522324"/>
  <w:p w14:paraId="7CE55EDA" w14:textId="77777777" w:rsidR="00F1543D" w:rsidRDefault="00F1543D" w:rsidP="00522324"/>
  <w:p w14:paraId="0674CE8E" w14:textId="77777777" w:rsidR="00F1543D" w:rsidRDefault="00F1543D" w:rsidP="00522324"/>
  <w:p w14:paraId="4A24CCB7" w14:textId="77777777" w:rsidR="00F1543D" w:rsidRDefault="00F1543D" w:rsidP="00522324"/>
  <w:p w14:paraId="00CE6BFD" w14:textId="77777777" w:rsidR="00F1543D" w:rsidRDefault="00F1543D" w:rsidP="009B1736"/>
  <w:p w14:paraId="0A1184C8" w14:textId="77777777" w:rsidR="00F1543D" w:rsidRDefault="00F1543D"/>
  <w:p w14:paraId="5D1FA527" w14:textId="77777777" w:rsidR="00F1543D" w:rsidRDefault="00F1543D"/>
  <w:p w14:paraId="220FACDD" w14:textId="77777777" w:rsidR="00F1543D" w:rsidRDefault="00F1543D" w:rsidP="005F4419"/>
  <w:p w14:paraId="4E67546E" w14:textId="77777777" w:rsidR="00F1543D" w:rsidRDefault="00F1543D"/>
  <w:p w14:paraId="6D1ED800" w14:textId="77777777" w:rsidR="00F1543D" w:rsidRDefault="00F1543D" w:rsidP="00B17292"/>
  <w:p w14:paraId="5351623F" w14:textId="77777777" w:rsidR="00F1543D" w:rsidRDefault="00F1543D"/>
  <w:p w14:paraId="7432FA9A" w14:textId="77777777" w:rsidR="00F1543D" w:rsidRDefault="00F1543D" w:rsidP="002A3AA6"/>
  <w:p w14:paraId="62C4DF7A" w14:textId="77777777" w:rsidR="00F1543D" w:rsidRDefault="00F1543D"/>
  <w:p w14:paraId="35BE3D23" w14:textId="77777777" w:rsidR="009C7E25" w:rsidRDefault="009C7E25"/>
  <w:p w14:paraId="5E3C3E2E" w14:textId="77777777" w:rsidR="006F70A3" w:rsidRDefault="006F70A3"/>
  <w:p w14:paraId="482A5C14" w14:textId="77777777" w:rsidR="006F70A3" w:rsidRDefault="006F70A3" w:rsidP="001677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15A3F" w14:textId="77777777" w:rsidR="006F70A3" w:rsidRDefault="00F1543D" w:rsidP="00167752">
    <w:pPr>
      <w:pStyle w:val="Header"/>
      <w:jc w:val="center"/>
    </w:pPr>
    <w:r>
      <w:rPr>
        <w:rFonts w:hint="eastAsia"/>
      </w:rPr>
      <w:t>SMBSync2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448" type="#_x0000_t75" style="width:9.5pt;height:9.5pt" o:bullet="t">
        <v:imagedata r:id="rId1" o:title="BD21335_"/>
      </v:shape>
    </w:pict>
  </w:numPicBullet>
  <w:numPicBullet w:numPicBulletId="1">
    <w:pict>
      <v:shape id="_x0000_i4449" type="#_x0000_t75" style="width:11.5pt;height:11.5pt" o:bullet="t">
        <v:imagedata r:id="rId2" o:title="BD14565_"/>
      </v:shape>
    </w:pict>
  </w:numPicBullet>
  <w:numPicBullet w:numPicBulletId="2">
    <w:pict>
      <v:shape id="_x0000_i4450" type="#_x0000_t75" style="width:14.5pt;height:14.5pt;visibility:visible;mso-wrap-style:square" o:bullet="t">
        <v:imagedata r:id="rId3" o:title="context_button_select_all"/>
      </v:shape>
    </w:pict>
  </w:numPicBullet>
  <w:numPicBullet w:numPicBulletId="3">
    <w:pict>
      <v:shape id="_x0000_i4451" type="#_x0000_t75" style="width:48pt;height:48pt;visibility:visible;mso-wrap-style:square" o:bullet="t">
        <v:imagedata r:id="rId4" o:title="context_button_share"/>
      </v:shape>
    </w:pict>
  </w:numPicBullet>
  <w:abstractNum w:abstractNumId="0" w15:restartNumberingAfterBreak="0">
    <w:nsid w:val="FFFFFF89"/>
    <w:multiLevelType w:val="singleLevel"/>
    <w:tmpl w:val="28D0064C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1BA530CB"/>
    <w:multiLevelType w:val="multilevel"/>
    <w:tmpl w:val="9F9EEB8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 w15:restartNumberingAfterBreak="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3"/>
  </w:num>
  <w:num w:numId="18">
    <w:abstractNumId w:val="38"/>
  </w:num>
  <w:num w:numId="19">
    <w:abstractNumId w:val="12"/>
  </w:num>
  <w:num w:numId="20">
    <w:abstractNumId w:val="39"/>
  </w:num>
  <w:num w:numId="21">
    <w:abstractNumId w:val="30"/>
  </w:num>
  <w:num w:numId="22">
    <w:abstractNumId w:val="11"/>
  </w:num>
  <w:num w:numId="23">
    <w:abstractNumId w:val="5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35"/>
  </w:num>
  <w:num w:numId="40">
    <w:abstractNumId w:val="31"/>
  </w:num>
  <w:num w:numId="41">
    <w:abstractNumId w:val="34"/>
  </w:num>
  <w:num w:numId="42">
    <w:abstractNumId w:val="25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77D75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3474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70A3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47BA05D3"/>
  <w15:docId w15:val="{876468E2-F592-4009-BFAD-B1E6488F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Heading4">
    <w:name w:val="heading 4"/>
    <w:basedOn w:val="Normal"/>
    <w:next w:val="Normal"/>
    <w:qFormat/>
    <w:rsid w:val="00DF201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rsid w:val="00DF201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F2014"/>
    <w:pPr>
      <w:keepNext/>
      <w:outlineLvl w:val="6"/>
    </w:pPr>
  </w:style>
  <w:style w:type="paragraph" w:styleId="Heading8">
    <w:name w:val="heading 8"/>
    <w:basedOn w:val="Normal"/>
    <w:next w:val="Normal"/>
    <w:qFormat/>
    <w:rsid w:val="00DF2014"/>
    <w:pPr>
      <w:keepNext/>
      <w:outlineLvl w:val="7"/>
    </w:pPr>
  </w:style>
  <w:style w:type="paragraph" w:styleId="Heading9">
    <w:name w:val="heading 9"/>
    <w:basedOn w:val="Normal"/>
    <w:next w:val="Normal"/>
    <w:qFormat/>
    <w:rsid w:val="00DF2014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mm">
    <w:name w:val="スタイル 左 :  14.8 mm"/>
    <w:basedOn w:val="Normal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oList"/>
    <w:rsid w:val="00813405"/>
    <w:pPr>
      <w:numPr>
        <w:numId w:val="1"/>
      </w:numPr>
    </w:pPr>
  </w:style>
  <w:style w:type="table" w:styleId="TableProfessional">
    <w:name w:val="Table Professional"/>
    <w:basedOn w:val="TableNormal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TOC2">
    <w:name w:val="toc 2"/>
    <w:basedOn w:val="Normal"/>
    <w:next w:val="Normal"/>
    <w:autoRedefine/>
    <w:uiPriority w:val="39"/>
    <w:rsid w:val="00016ADB"/>
    <w:pPr>
      <w:ind w:leftChars="100" w:left="210"/>
    </w:pPr>
  </w:style>
  <w:style w:type="character" w:styleId="Hyperlink">
    <w:name w:val="Hyperlink"/>
    <w:basedOn w:val="DefaultParagraphFont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oList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oList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oList"/>
    <w:rsid w:val="002E5342"/>
    <w:pPr>
      <w:numPr>
        <w:numId w:val="4"/>
      </w:numPr>
    </w:pPr>
  </w:style>
  <w:style w:type="character" w:styleId="FollowedHyperlink">
    <w:name w:val="FollowedHyperlink"/>
    <w:basedOn w:val="DefaultParagraphFont"/>
    <w:rsid w:val="00331797"/>
    <w:rPr>
      <w:color w:val="800080"/>
      <w:u w:val="single"/>
    </w:rPr>
  </w:style>
  <w:style w:type="paragraph" w:styleId="Header">
    <w:name w:val="header"/>
    <w:basedOn w:val="Normal"/>
    <w:rsid w:val="00F375C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F375CF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F375CF"/>
  </w:style>
  <w:style w:type="numbering" w:customStyle="1" w:styleId="1">
    <w:name w:val="スタイル スタイル 箇条書き1 + アウトライン番号"/>
    <w:basedOn w:val="NoList"/>
    <w:rsid w:val="00926056"/>
    <w:pPr>
      <w:numPr>
        <w:numId w:val="5"/>
      </w:numPr>
    </w:pPr>
  </w:style>
  <w:style w:type="numbering" w:customStyle="1" w:styleId="a">
    <w:name w:val="スタイル 段落番号"/>
    <w:basedOn w:val="NoList"/>
    <w:rsid w:val="0005214D"/>
    <w:pPr>
      <w:numPr>
        <w:numId w:val="6"/>
      </w:numPr>
    </w:pPr>
  </w:style>
  <w:style w:type="paragraph" w:styleId="TOC3">
    <w:name w:val="toc 3"/>
    <w:basedOn w:val="Normal"/>
    <w:next w:val="Normal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Heading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Heading2Char">
    <w:name w:val="Heading 2 Char"/>
    <w:basedOn w:val="DefaultParagraphFont"/>
    <w:link w:val="Heading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Heading2Char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86125"/>
    <w:pPr>
      <w:ind w:leftChars="400" w:left="840"/>
    </w:pPr>
    <w:rPr>
      <w:sz w:val="21"/>
    </w:rPr>
  </w:style>
  <w:style w:type="paragraph" w:styleId="BalloonText">
    <w:name w:val="Balloon Text"/>
    <w:basedOn w:val="Normal"/>
    <w:link w:val="BalloonTextChar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E52EDD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E52EDD"/>
    <w:rPr>
      <w:rFonts w:ascii="MS UI Gothic" w:eastAsia="MS UI Gothic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ListBullet">
    <w:name w:val="List Bullet"/>
    <w:basedOn w:val="Normal"/>
    <w:rsid w:val="007C1B9B"/>
    <w:pPr>
      <w:numPr>
        <w:numId w:val="38"/>
      </w:numPr>
    </w:pPr>
    <w:rPr>
      <w:sz w:val="21"/>
    </w:rPr>
  </w:style>
  <w:style w:type="paragraph" w:styleId="BodyText">
    <w:name w:val="Body Text"/>
    <w:basedOn w:val="Normal"/>
    <w:link w:val="BodyTextChar"/>
    <w:rsid w:val="00BD00CB"/>
    <w:rPr>
      <w:sz w:val="21"/>
    </w:rPr>
  </w:style>
  <w:style w:type="character" w:customStyle="1" w:styleId="BodyTextChar">
    <w:name w:val="Body Text Char"/>
    <w:basedOn w:val="DefaultParagraphFont"/>
    <w:link w:val="BodyText"/>
    <w:rsid w:val="00BD00C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F873E-5C04-4E2C-AEA8-E0E439DC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1978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A. J</cp:lastModifiedBy>
  <cp:revision>8</cp:revision>
  <cp:lastPrinted>2016-05-03T22:26:00Z</cp:lastPrinted>
  <dcterms:created xsi:type="dcterms:W3CDTF">2018-02-18T22:39:00Z</dcterms:created>
  <dcterms:modified xsi:type="dcterms:W3CDTF">2020-05-06T19:03:00Z</dcterms:modified>
</cp:coreProperties>
</file>