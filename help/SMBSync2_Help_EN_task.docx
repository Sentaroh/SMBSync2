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80DD05" w14:textId="77777777" w:rsidR="00676102" w:rsidRPr="009505E4" w:rsidRDefault="00676102" w:rsidP="00EA7861">
      <w:pPr>
        <w:pStyle w:val="ListParagraph"/>
        <w:numPr>
          <w:ilvl w:val="0"/>
          <w:numId w:val="39"/>
        </w:numPr>
        <w:ind w:leftChars="0"/>
        <w:rPr>
          <w:szCs w:val="21"/>
        </w:rPr>
      </w:pPr>
      <w:r w:rsidRPr="009505E4">
        <w:rPr>
          <w:szCs w:val="21"/>
        </w:rPr>
        <w:t>Test mode</w:t>
      </w:r>
    </w:p>
    <w:p w14:paraId="39ABDAB7" w14:textId="77777777" w:rsidR="00676102" w:rsidRPr="009505E4" w:rsidRDefault="00B71C74" w:rsidP="00301B27">
      <w:pPr>
        <w:pStyle w:val="BodyText"/>
        <w:ind w:left="420"/>
        <w:rPr>
          <w:szCs w:val="21"/>
        </w:rPr>
      </w:pPr>
      <w:r>
        <w:rPr>
          <w:szCs w:val="21"/>
        </w:rPr>
        <w:t xml:space="preserve">When checked, no file is deleted, copied or overwritten. No changes are done to your files on both target and master. </w:t>
      </w:r>
      <w:r w:rsidR="00676102" w:rsidRPr="009505E4">
        <w:rPr>
          <w:szCs w:val="21"/>
        </w:rPr>
        <w:t xml:space="preserve">Please </w:t>
      </w:r>
      <w:r w:rsidR="00AB430E">
        <w:rPr>
          <w:szCs w:val="21"/>
        </w:rPr>
        <w:t xml:space="preserve">use the Test mode to check the files that will be deleted/copied/replaced </w:t>
      </w:r>
      <w:r w:rsidR="00F77C63">
        <w:rPr>
          <w:szCs w:val="21"/>
        </w:rPr>
        <w:t>during the real synchronization task. Performed file operations will appear in the Messages tab</w:t>
      </w:r>
      <w:r w:rsidR="00676102" w:rsidRPr="009505E4">
        <w:rPr>
          <w:szCs w:val="21"/>
        </w:rPr>
        <w:t>.</w:t>
      </w:r>
    </w:p>
    <w:p w14:paraId="10F2666A" w14:textId="77777777" w:rsidR="00301B27" w:rsidRPr="009505E4" w:rsidRDefault="00301B27" w:rsidP="00301B27">
      <w:pPr>
        <w:rPr>
          <w:sz w:val="21"/>
          <w:szCs w:val="21"/>
        </w:rPr>
      </w:pPr>
    </w:p>
    <w:p w14:paraId="3E4FB25F" w14:textId="77777777" w:rsidR="00676102" w:rsidRPr="009505E4" w:rsidRDefault="00676102" w:rsidP="00EA7861">
      <w:pPr>
        <w:pStyle w:val="ListParagraph"/>
        <w:numPr>
          <w:ilvl w:val="0"/>
          <w:numId w:val="39"/>
        </w:numPr>
        <w:ind w:leftChars="0"/>
        <w:rPr>
          <w:szCs w:val="21"/>
        </w:rPr>
      </w:pPr>
      <w:r w:rsidRPr="009505E4">
        <w:rPr>
          <w:szCs w:val="21"/>
        </w:rPr>
        <w:t>Auto sync</w:t>
      </w:r>
    </w:p>
    <w:p w14:paraId="127AB364" w14:textId="77777777" w:rsidR="00676102" w:rsidRPr="009505E4" w:rsidRDefault="00676102" w:rsidP="00301B27">
      <w:pPr>
        <w:pStyle w:val="BodyText"/>
        <w:ind w:left="420"/>
        <w:rPr>
          <w:szCs w:val="21"/>
        </w:rPr>
      </w:pPr>
      <w:r w:rsidRPr="009505E4">
        <w:rPr>
          <w:szCs w:val="21"/>
        </w:rPr>
        <w:t>If checked</w:t>
      </w:r>
      <w:r w:rsidR="001910B0">
        <w:rPr>
          <w:szCs w:val="21"/>
        </w:rPr>
        <w:t xml:space="preserve">, the task can be started automatically on planned intervals in the scheduler. </w:t>
      </w:r>
      <w:r w:rsidRPr="009505E4">
        <w:rPr>
          <w:szCs w:val="21"/>
        </w:rPr>
        <w:t>Tasks that are set to automatic synchronization will start when you press the sync button</w:t>
      </w:r>
      <w:r w:rsidR="0012512C">
        <w:rPr>
          <w:szCs w:val="21"/>
        </w:rPr>
        <w:t xml:space="preserve"> on the top right corner of the main app screen</w:t>
      </w:r>
      <w:r w:rsidRPr="009505E4">
        <w:rPr>
          <w:szCs w:val="21"/>
        </w:rPr>
        <w:t>.</w:t>
      </w:r>
    </w:p>
    <w:p w14:paraId="0840C4BF" w14:textId="77777777" w:rsidR="00301B27" w:rsidRPr="009505E4" w:rsidRDefault="00301B27" w:rsidP="00301B27">
      <w:pPr>
        <w:rPr>
          <w:sz w:val="21"/>
          <w:szCs w:val="21"/>
        </w:rPr>
      </w:pPr>
    </w:p>
    <w:p w14:paraId="37C87674" w14:textId="77777777" w:rsidR="00676102" w:rsidRPr="009505E4" w:rsidRDefault="004F213A" w:rsidP="00EA7861">
      <w:pPr>
        <w:pStyle w:val="ListParagraph"/>
        <w:numPr>
          <w:ilvl w:val="0"/>
          <w:numId w:val="39"/>
        </w:numPr>
        <w:ind w:leftChars="0"/>
        <w:rPr>
          <w:szCs w:val="21"/>
        </w:rPr>
      </w:pPr>
      <w:r>
        <w:rPr>
          <w:szCs w:val="21"/>
        </w:rPr>
        <w:t>Sync t</w:t>
      </w:r>
      <w:r w:rsidR="00676102" w:rsidRPr="009505E4">
        <w:rPr>
          <w:szCs w:val="21"/>
        </w:rPr>
        <w:t>ask name</w:t>
      </w:r>
    </w:p>
    <w:p w14:paraId="20751A48" w14:textId="77777777" w:rsidR="00676102" w:rsidRPr="009505E4" w:rsidRDefault="00676102" w:rsidP="00F82C10">
      <w:pPr>
        <w:pStyle w:val="BodyText"/>
        <w:ind w:left="420"/>
        <w:rPr>
          <w:szCs w:val="21"/>
        </w:rPr>
      </w:pPr>
      <w:r w:rsidRPr="009505E4">
        <w:rPr>
          <w:szCs w:val="21"/>
        </w:rPr>
        <w:t xml:space="preserve">Specify </w:t>
      </w:r>
      <w:r w:rsidR="00785EAB">
        <w:rPr>
          <w:szCs w:val="21"/>
        </w:rPr>
        <w:t xml:space="preserve">a </w:t>
      </w:r>
      <w:r w:rsidRPr="009505E4">
        <w:rPr>
          <w:szCs w:val="21"/>
        </w:rPr>
        <w:t>name</w:t>
      </w:r>
      <w:r w:rsidR="00785EAB">
        <w:rPr>
          <w:szCs w:val="21"/>
        </w:rPr>
        <w:t xml:space="preserve"> for the task</w:t>
      </w:r>
      <w:r w:rsidRPr="009505E4">
        <w:rPr>
          <w:szCs w:val="21"/>
        </w:rPr>
        <w:t>.</w:t>
      </w:r>
      <w:r w:rsidR="00F82C10" w:rsidRPr="009505E4">
        <w:rPr>
          <w:rFonts w:hint="eastAsia"/>
          <w:szCs w:val="21"/>
        </w:rPr>
        <w:t xml:space="preserve"> Sync task name </w:t>
      </w:r>
      <w:r w:rsidR="00F82C10" w:rsidRPr="009505E4">
        <w:rPr>
          <w:szCs w:val="21"/>
        </w:rPr>
        <w:t>is not case-sensitive.</w:t>
      </w:r>
    </w:p>
    <w:p w14:paraId="477E0357" w14:textId="77777777" w:rsidR="00301B27" w:rsidRPr="009505E4" w:rsidRDefault="00301B27" w:rsidP="00301B27">
      <w:pPr>
        <w:rPr>
          <w:sz w:val="21"/>
          <w:szCs w:val="21"/>
        </w:rPr>
      </w:pPr>
    </w:p>
    <w:p w14:paraId="4852E983" w14:textId="77777777" w:rsidR="00676102" w:rsidRPr="009505E4" w:rsidRDefault="00676102" w:rsidP="00EA7861">
      <w:pPr>
        <w:pStyle w:val="ListParagraph"/>
        <w:numPr>
          <w:ilvl w:val="0"/>
          <w:numId w:val="39"/>
        </w:numPr>
        <w:ind w:leftChars="0"/>
        <w:rPr>
          <w:szCs w:val="21"/>
        </w:rPr>
      </w:pPr>
      <w:r w:rsidRPr="009505E4">
        <w:rPr>
          <w:szCs w:val="21"/>
        </w:rPr>
        <w:t>Sync type</w:t>
      </w:r>
    </w:p>
    <w:p w14:paraId="2FD51651" w14:textId="77777777" w:rsidR="00676102" w:rsidRDefault="00785EAB" w:rsidP="00301B27">
      <w:pPr>
        <w:pStyle w:val="BodyText"/>
        <w:ind w:left="420"/>
        <w:rPr>
          <w:szCs w:val="21"/>
        </w:rPr>
      </w:pPr>
      <w:r>
        <w:rPr>
          <w:szCs w:val="21"/>
        </w:rPr>
        <w:t>Currently supported sync modes are M</w:t>
      </w:r>
      <w:r w:rsidR="00FB0732" w:rsidRPr="009505E4">
        <w:rPr>
          <w:szCs w:val="21"/>
        </w:rPr>
        <w:t xml:space="preserve">irror, </w:t>
      </w:r>
      <w:r>
        <w:rPr>
          <w:szCs w:val="21"/>
        </w:rPr>
        <w:t>C</w:t>
      </w:r>
      <w:r w:rsidR="00FB0732" w:rsidRPr="009505E4">
        <w:rPr>
          <w:szCs w:val="21"/>
        </w:rPr>
        <w:t>opy</w:t>
      </w:r>
      <w:r w:rsidR="00FB0732" w:rsidRPr="009505E4">
        <w:rPr>
          <w:rFonts w:hint="eastAsia"/>
          <w:szCs w:val="21"/>
        </w:rPr>
        <w:t>,</w:t>
      </w:r>
      <w:r w:rsidR="00676102" w:rsidRPr="009505E4">
        <w:rPr>
          <w:szCs w:val="21"/>
        </w:rPr>
        <w:t xml:space="preserve"> </w:t>
      </w:r>
      <w:r>
        <w:rPr>
          <w:szCs w:val="21"/>
        </w:rPr>
        <w:t>M</w:t>
      </w:r>
      <w:r w:rsidR="00676102" w:rsidRPr="009505E4">
        <w:rPr>
          <w:szCs w:val="21"/>
        </w:rPr>
        <w:t>ove</w:t>
      </w:r>
      <w:r w:rsidR="00FB0732" w:rsidRPr="009505E4">
        <w:rPr>
          <w:rFonts w:hint="eastAsia"/>
          <w:szCs w:val="21"/>
        </w:rPr>
        <w:t xml:space="preserve"> or </w:t>
      </w:r>
      <w:r>
        <w:rPr>
          <w:szCs w:val="21"/>
        </w:rPr>
        <w:t>A</w:t>
      </w:r>
      <w:r w:rsidR="00FB0732" w:rsidRPr="009505E4">
        <w:rPr>
          <w:rFonts w:hint="eastAsia"/>
          <w:szCs w:val="21"/>
        </w:rPr>
        <w:t>rchive</w:t>
      </w:r>
    </w:p>
    <w:p w14:paraId="1CC5DF18" w14:textId="77777777" w:rsidR="00304A6A" w:rsidRDefault="00304A6A">
      <w:pPr>
        <w:pStyle w:val="BodyText"/>
        <w:rPr>
          <w:szCs w:val="21"/>
        </w:rPr>
      </w:pPr>
    </w:p>
    <w:p w14:paraId="6E0C6200" w14:textId="77777777" w:rsidR="0019126C" w:rsidRDefault="0019126C" w:rsidP="0019126C">
      <w:pPr>
        <w:pStyle w:val="ListBullet"/>
        <w:numPr>
          <w:ilvl w:val="0"/>
          <w:numId w:val="41"/>
        </w:numPr>
        <w:tabs>
          <w:tab w:val="clear" w:pos="420"/>
          <w:tab w:val="num" w:pos="660"/>
        </w:tabs>
        <w:ind w:leftChars="100" w:left="660" w:firstLineChars="0"/>
      </w:pPr>
      <w:r>
        <w:rPr>
          <w:rFonts w:hint="eastAsia"/>
        </w:rPr>
        <w:t>Mirror</w:t>
      </w:r>
    </w:p>
    <w:p w14:paraId="6C18825F" w14:textId="77777777" w:rsidR="00304A6A" w:rsidRDefault="006E3DE9">
      <w:pPr>
        <w:pStyle w:val="BodyTextFirstIndent2"/>
        <w:ind w:leftChars="295" w:left="708" w:firstLineChars="0" w:firstLine="0"/>
        <w:jc w:val="left"/>
      </w:pPr>
      <w:r>
        <w:t>The target folder is kept as an exact copy of the master. If a file is different between the master and the target, the file on the master overwrites the file on the target.</w:t>
      </w:r>
      <w:r>
        <w:rPr>
          <w:rFonts w:hint="eastAsia"/>
        </w:rPr>
        <w:t xml:space="preserve"> </w:t>
      </w:r>
      <w:r>
        <w:t xml:space="preserve">Folder and files not present on the target are copied from the master. Files and folders that do not exist on the master are also deleted from the target. </w:t>
      </w:r>
      <w:bookmarkStart w:id="0" w:name="_Hlk39657495"/>
      <w:r>
        <w:t>Only modified files (by size and/or date/time) are updated on the target.</w:t>
      </w:r>
      <w:bookmarkEnd w:id="0"/>
    </w:p>
    <w:p w14:paraId="034E77C4" w14:textId="77777777" w:rsidR="0019126C" w:rsidRDefault="0019126C" w:rsidP="0019126C">
      <w:pPr>
        <w:pStyle w:val="ListBullet"/>
        <w:numPr>
          <w:ilvl w:val="0"/>
          <w:numId w:val="42"/>
        </w:numPr>
        <w:tabs>
          <w:tab w:val="clear" w:pos="420"/>
          <w:tab w:val="num" w:pos="660"/>
        </w:tabs>
        <w:ind w:leftChars="100" w:left="660" w:firstLineChars="0"/>
      </w:pPr>
      <w:r>
        <w:rPr>
          <w:rFonts w:hint="eastAsia"/>
        </w:rPr>
        <w:t>Move</w:t>
      </w:r>
    </w:p>
    <w:p w14:paraId="74555A6A" w14:textId="77777777" w:rsidR="0019126C" w:rsidRDefault="00875BA0" w:rsidP="0019126C">
      <w:pPr>
        <w:pStyle w:val="BodyTextFirstIndent2"/>
        <w:ind w:leftChars="300" w:left="720" w:firstLineChars="0" w:firstLine="0"/>
        <w:jc w:val="left"/>
      </w:pPr>
      <w:r>
        <w:t>If a file is different between the master and the target, the file on the master overwrites the file on the target.</w:t>
      </w:r>
      <w:r>
        <w:rPr>
          <w:rFonts w:hint="eastAsia"/>
        </w:rPr>
        <w:t xml:space="preserve"> </w:t>
      </w:r>
      <w:r>
        <w:t>Once copied to the target, files and folders are deleted from the master (like move command).</w:t>
      </w:r>
    </w:p>
    <w:p w14:paraId="097A87E7" w14:textId="77777777" w:rsidR="0019126C" w:rsidRDefault="00875BA0" w:rsidP="0019126C">
      <w:pPr>
        <w:pStyle w:val="BodyTextFirstIndent2"/>
        <w:ind w:leftChars="300" w:left="720" w:firstLineChars="0" w:firstLine="0"/>
        <w:jc w:val="left"/>
      </w:pPr>
      <w:r w:rsidRPr="0050431F">
        <w:t xml:space="preserve">Only modified files (by size and/or date/time) are </w:t>
      </w:r>
      <w:r>
        <w:t>copied</w:t>
      </w:r>
      <w:r w:rsidRPr="0050431F">
        <w:t xml:space="preserve"> </w:t>
      </w:r>
      <w:r>
        <w:t>to</w:t>
      </w:r>
      <w:r w:rsidRPr="0050431F">
        <w:t xml:space="preserve"> the target.</w:t>
      </w:r>
      <w:r>
        <w:t xml:space="preserve"> Identical files, based on the selected compare criteria, are deleted from the master without being copied. Files and folders on the target, not present on the master, are obviously preserved.</w:t>
      </w:r>
    </w:p>
    <w:p w14:paraId="3CBC68FB" w14:textId="77777777" w:rsidR="0019126C" w:rsidRDefault="0019126C" w:rsidP="0019126C">
      <w:pPr>
        <w:pStyle w:val="ListBullet"/>
        <w:numPr>
          <w:ilvl w:val="0"/>
          <w:numId w:val="43"/>
        </w:numPr>
        <w:tabs>
          <w:tab w:val="clear" w:pos="420"/>
          <w:tab w:val="num" w:pos="660"/>
        </w:tabs>
        <w:ind w:leftChars="100" w:left="660" w:firstLineChars="0"/>
      </w:pPr>
      <w:r>
        <w:rPr>
          <w:rFonts w:hint="eastAsia"/>
        </w:rPr>
        <w:t>Copy</w:t>
      </w:r>
    </w:p>
    <w:p w14:paraId="23144AA3" w14:textId="77777777" w:rsidR="00025F0D" w:rsidRDefault="00025F0D" w:rsidP="0019126C">
      <w:pPr>
        <w:pStyle w:val="BodyTextFirstIndent2"/>
        <w:ind w:leftChars="300" w:left="720" w:firstLineChars="0" w:firstLine="0"/>
        <w:jc w:val="left"/>
      </w:pPr>
      <w:r>
        <w:t>Same as Move, but files are not deleted from the master after being copied.</w:t>
      </w:r>
    </w:p>
    <w:p w14:paraId="5C8026CE" w14:textId="77777777" w:rsidR="00025F0D" w:rsidRDefault="00025F0D" w:rsidP="0019126C">
      <w:pPr>
        <w:pStyle w:val="BodyTextFirstIndent2"/>
        <w:ind w:leftChars="300" w:left="720" w:firstLineChars="0" w:firstLine="0"/>
        <w:jc w:val="left"/>
      </w:pPr>
      <w:r>
        <w:t>If a file is different between the master and the target, the file on the master overwrites the file on the target. Once copied to the target, files and folders are kept on the master (like a copy command).</w:t>
      </w:r>
    </w:p>
    <w:p w14:paraId="3B5D93A3" w14:textId="77777777" w:rsidR="0019126C" w:rsidRDefault="00025F0D" w:rsidP="0019126C">
      <w:pPr>
        <w:pStyle w:val="BodyTextFirstIndent2"/>
        <w:ind w:leftChars="300" w:left="720" w:firstLineChars="0" w:firstLine="0"/>
        <w:jc w:val="left"/>
      </w:pPr>
      <w:r>
        <w:t>Only modified files (by size and/or date/time) are copied to the target. Identical files, based on the selected compare criteria, are ignored and not copied again.</w:t>
      </w:r>
    </w:p>
    <w:p w14:paraId="0FF5B626" w14:textId="77777777" w:rsidR="0019126C" w:rsidRDefault="0019126C" w:rsidP="0019126C">
      <w:pPr>
        <w:pStyle w:val="ListBullet"/>
        <w:numPr>
          <w:ilvl w:val="0"/>
          <w:numId w:val="43"/>
        </w:numPr>
        <w:tabs>
          <w:tab w:val="clear" w:pos="420"/>
          <w:tab w:val="num" w:pos="660"/>
        </w:tabs>
        <w:ind w:leftChars="100" w:left="660" w:firstLineChars="0"/>
      </w:pPr>
      <w:r>
        <w:rPr>
          <w:rFonts w:hint="eastAsia"/>
        </w:rPr>
        <w:t>Archive</w:t>
      </w:r>
    </w:p>
    <w:p w14:paraId="605992CA" w14:textId="77777777" w:rsidR="0019126C" w:rsidRDefault="005A01AA" w:rsidP="0019126C">
      <w:pPr>
        <w:pStyle w:val="BodyTextFirstIndent2"/>
        <w:ind w:leftChars="300" w:left="720" w:firstLineChars="0" w:firstLine="0"/>
        <w:jc w:val="left"/>
      </w:pPr>
      <w:r>
        <w:t>Archive</w:t>
      </w:r>
      <w:r w:rsidRPr="00044601">
        <w:t xml:space="preserve"> photos and videos </w:t>
      </w:r>
      <w:r>
        <w:t>by Moving them from</w:t>
      </w:r>
      <w:r w:rsidRPr="00044601">
        <w:t xml:space="preserve"> the master </w:t>
      </w:r>
      <w:r>
        <w:t xml:space="preserve">to the target folder. Specific medias criteria can be specified for archiving: </w:t>
      </w:r>
      <w:r w:rsidRPr="00044601">
        <w:t>shooting date/time</w:t>
      </w:r>
      <w:r>
        <w:t xml:space="preserve">, </w:t>
      </w:r>
      <w:r w:rsidRPr="00044601">
        <w:t xml:space="preserve">date and time of </w:t>
      </w:r>
      <w:r>
        <w:t xml:space="preserve">last archive </w:t>
      </w:r>
      <w:r w:rsidRPr="00044601">
        <w:t xml:space="preserve">execution </w:t>
      </w:r>
      <w:r>
        <w:t>(</w:t>
      </w:r>
      <w:r w:rsidRPr="00044601">
        <w:t>such as 7 days or earlier or 30 days or earlier</w:t>
      </w:r>
      <w:r>
        <w:t>)</w:t>
      </w:r>
      <w:r w:rsidRPr="00044601">
        <w:t>.</w:t>
      </w:r>
      <w:r>
        <w:t xml:space="preserve"> </w:t>
      </w:r>
      <w:r>
        <w:lastRenderedPageBreak/>
        <w:t>ZIP</w:t>
      </w:r>
      <w:r w:rsidRPr="00044601">
        <w:t xml:space="preserve"> cannot be </w:t>
      </w:r>
      <w:r>
        <w:t xml:space="preserve">specified as a </w:t>
      </w:r>
      <w:r w:rsidRPr="00044601">
        <w:t>target</w:t>
      </w:r>
      <w:r>
        <w:t xml:space="preserve"> for Archive operations.</w:t>
      </w:r>
    </w:p>
    <w:p w14:paraId="6761380E" w14:textId="77777777" w:rsidR="0019126C" w:rsidRDefault="0019126C" w:rsidP="0019126C">
      <w:pPr>
        <w:pStyle w:val="BodyText"/>
        <w:ind w:leftChars="100" w:left="240"/>
      </w:pPr>
    </w:p>
    <w:p w14:paraId="17B067C6" w14:textId="77777777" w:rsidR="005A01AA" w:rsidRPr="005A01AA" w:rsidRDefault="005A01AA" w:rsidP="005A01AA">
      <w:pPr>
        <w:jc w:val="both"/>
        <w:rPr>
          <w:b/>
          <w:bCs/>
        </w:rPr>
      </w:pPr>
      <w:r w:rsidRPr="005A01AA">
        <w:rPr>
          <w:b/>
          <w:bCs/>
        </w:rPr>
        <w:t xml:space="preserve">Compare criteria: </w:t>
      </w:r>
    </w:p>
    <w:p w14:paraId="6589E5FA" w14:textId="77777777" w:rsidR="005A01AA" w:rsidRPr="005A01AA" w:rsidRDefault="005A01AA" w:rsidP="005A01AA">
      <w:pPr>
        <w:ind w:left="360" w:hanging="360"/>
        <w:jc w:val="both"/>
        <w:rPr>
          <w:sz w:val="21"/>
        </w:rPr>
      </w:pPr>
      <w:r w:rsidRPr="005A01AA">
        <w:rPr>
          <w:sz w:val="21"/>
        </w:rPr>
        <w:t>Files are considered different based on these criteria:</w:t>
      </w:r>
    </w:p>
    <w:p w14:paraId="764899DC" w14:textId="77777777" w:rsidR="005A01AA" w:rsidRPr="005A01AA" w:rsidRDefault="005A01AA" w:rsidP="005A01AA">
      <w:pPr>
        <w:numPr>
          <w:ilvl w:val="0"/>
          <w:numId w:val="46"/>
        </w:numPr>
        <w:ind w:left="567"/>
        <w:jc w:val="both"/>
        <w:rPr>
          <w:sz w:val="21"/>
        </w:rPr>
      </w:pPr>
      <w:r w:rsidRPr="005A01AA">
        <w:rPr>
          <w:sz w:val="21"/>
        </w:rPr>
        <w:t>File/folder name exists only on master or target, not on both sides</w:t>
      </w:r>
    </w:p>
    <w:p w14:paraId="5A43784B" w14:textId="77777777" w:rsidR="005A01AA" w:rsidRPr="005A01AA" w:rsidRDefault="005A01AA" w:rsidP="005A01AA">
      <w:pPr>
        <w:numPr>
          <w:ilvl w:val="0"/>
          <w:numId w:val="46"/>
        </w:numPr>
        <w:ind w:left="567"/>
        <w:jc w:val="both"/>
        <w:rPr>
          <w:sz w:val="21"/>
        </w:rPr>
      </w:pPr>
      <w:r w:rsidRPr="005A01AA">
        <w:rPr>
          <w:sz w:val="21"/>
        </w:rPr>
        <w:t>Files have different sizes</w:t>
      </w:r>
    </w:p>
    <w:p w14:paraId="696ABA52" w14:textId="77777777" w:rsidR="005A01AA" w:rsidRPr="005A01AA" w:rsidRDefault="005A01AA" w:rsidP="005A01AA">
      <w:pPr>
        <w:numPr>
          <w:ilvl w:val="0"/>
          <w:numId w:val="46"/>
        </w:numPr>
        <w:ind w:left="567"/>
        <w:jc w:val="both"/>
        <w:rPr>
          <w:sz w:val="21"/>
        </w:rPr>
      </w:pPr>
      <w:r w:rsidRPr="005A01AA">
        <w:rPr>
          <w:sz w:val="21"/>
        </w:rPr>
        <w:t>Files have a different time stamp (last modification date and time)</w:t>
      </w:r>
    </w:p>
    <w:p w14:paraId="3E7ADD44" w14:textId="77777777" w:rsidR="005A01AA" w:rsidRDefault="005A01AA" w:rsidP="00E857B3">
      <w:pPr>
        <w:pStyle w:val="BodyText"/>
      </w:pPr>
    </w:p>
    <w:p w14:paraId="0A874EC0" w14:textId="77777777" w:rsidR="00304A6A" w:rsidRDefault="00E857B3">
      <w:pPr>
        <w:pStyle w:val="BodyText"/>
      </w:pPr>
      <w:r>
        <w:t>Check Advanced options below for more detailed information on compare criteria</w:t>
      </w:r>
      <w:r w:rsidR="00196AC8">
        <w:t xml:space="preserve"> and </w:t>
      </w:r>
      <w:r w:rsidR="00A46913">
        <w:t>more granular settings</w:t>
      </w:r>
      <w:r>
        <w:t>.</w:t>
      </w:r>
    </w:p>
    <w:p w14:paraId="03E4D573" w14:textId="77777777" w:rsidR="00301B27" w:rsidRPr="009505E4" w:rsidRDefault="00301B27" w:rsidP="00301B27">
      <w:pPr>
        <w:rPr>
          <w:sz w:val="21"/>
          <w:szCs w:val="21"/>
        </w:rPr>
      </w:pPr>
    </w:p>
    <w:p w14:paraId="7CDD4B01" w14:textId="77777777" w:rsidR="00676102" w:rsidRPr="009505E4" w:rsidRDefault="00676102" w:rsidP="00EA7861">
      <w:pPr>
        <w:pStyle w:val="ListParagraph"/>
        <w:numPr>
          <w:ilvl w:val="0"/>
          <w:numId w:val="39"/>
        </w:numPr>
        <w:ind w:leftChars="0"/>
        <w:rPr>
          <w:szCs w:val="21"/>
        </w:rPr>
      </w:pPr>
      <w:r w:rsidRPr="009505E4">
        <w:rPr>
          <w:szCs w:val="21"/>
        </w:rPr>
        <w:t xml:space="preserve">Swap </w:t>
      </w:r>
      <w:r w:rsidR="00A46913">
        <w:rPr>
          <w:szCs w:val="21"/>
        </w:rPr>
        <w:t>source and destination</w:t>
      </w:r>
    </w:p>
    <w:p w14:paraId="50936856" w14:textId="77777777" w:rsidR="00676102" w:rsidRPr="009505E4" w:rsidRDefault="00676102" w:rsidP="00301B27">
      <w:pPr>
        <w:pStyle w:val="BodyText"/>
        <w:ind w:left="420"/>
        <w:rPr>
          <w:szCs w:val="21"/>
        </w:rPr>
      </w:pPr>
      <w:r w:rsidRPr="009505E4">
        <w:rPr>
          <w:szCs w:val="21"/>
        </w:rPr>
        <w:t>Swap the master and target</w:t>
      </w:r>
      <w:r w:rsidR="00A46913">
        <w:rPr>
          <w:szCs w:val="21"/>
        </w:rPr>
        <w:t xml:space="preserve"> folders: master becomes the target and</w:t>
      </w:r>
      <w:r w:rsidR="00951026">
        <w:rPr>
          <w:szCs w:val="21"/>
        </w:rPr>
        <w:t xml:space="preserve"> the</w:t>
      </w:r>
      <w:r w:rsidR="00A46913">
        <w:rPr>
          <w:szCs w:val="21"/>
        </w:rPr>
        <w:t xml:space="preserve"> target is changed to master.</w:t>
      </w:r>
    </w:p>
    <w:p w14:paraId="42169890" w14:textId="77777777" w:rsidR="00301B27" w:rsidRPr="009505E4" w:rsidRDefault="00301B27" w:rsidP="00301B27">
      <w:pPr>
        <w:rPr>
          <w:sz w:val="21"/>
          <w:szCs w:val="21"/>
        </w:rPr>
      </w:pPr>
    </w:p>
    <w:p w14:paraId="77E7A6AC" w14:textId="77777777" w:rsidR="00676102" w:rsidRPr="009505E4" w:rsidRDefault="00676102" w:rsidP="00EA7861">
      <w:pPr>
        <w:pStyle w:val="ListParagraph"/>
        <w:numPr>
          <w:ilvl w:val="0"/>
          <w:numId w:val="39"/>
        </w:numPr>
        <w:ind w:leftChars="0"/>
        <w:rPr>
          <w:szCs w:val="21"/>
        </w:rPr>
      </w:pPr>
      <w:r w:rsidRPr="009505E4">
        <w:rPr>
          <w:szCs w:val="21"/>
        </w:rPr>
        <w:t>Master folder</w:t>
      </w:r>
      <w:r w:rsidR="00951026">
        <w:rPr>
          <w:szCs w:val="21"/>
        </w:rPr>
        <w:t xml:space="preserve"> (Source)</w:t>
      </w:r>
    </w:p>
    <w:p w14:paraId="0CF216F0" w14:textId="77777777" w:rsidR="00676102" w:rsidRPr="009505E4" w:rsidRDefault="00175694" w:rsidP="00301B27">
      <w:pPr>
        <w:pStyle w:val="BodyText"/>
        <w:ind w:left="420"/>
        <w:rPr>
          <w:szCs w:val="21"/>
        </w:rPr>
      </w:pPr>
      <w:r>
        <w:rPr>
          <w:rStyle w:val="shorttext"/>
          <w:szCs w:val="21"/>
        </w:rPr>
        <w:t>Tap the storage icon/name t</w:t>
      </w:r>
      <w:r w:rsidR="00597629" w:rsidRPr="009505E4">
        <w:rPr>
          <w:rStyle w:val="shorttext"/>
          <w:szCs w:val="21"/>
        </w:rPr>
        <w:t>o edit the master folder.</w:t>
      </w:r>
    </w:p>
    <w:p w14:paraId="3E66B1CE" w14:textId="77777777" w:rsidR="00301B27" w:rsidRPr="009505E4" w:rsidRDefault="00301B27" w:rsidP="00301B27">
      <w:pPr>
        <w:rPr>
          <w:sz w:val="21"/>
          <w:szCs w:val="21"/>
        </w:rPr>
      </w:pPr>
    </w:p>
    <w:p w14:paraId="04C003A8" w14:textId="77777777" w:rsidR="00676102" w:rsidRPr="009505E4" w:rsidRDefault="00676102" w:rsidP="00EA7861">
      <w:pPr>
        <w:pStyle w:val="ListParagraph"/>
        <w:numPr>
          <w:ilvl w:val="0"/>
          <w:numId w:val="39"/>
        </w:numPr>
        <w:ind w:leftChars="0"/>
        <w:rPr>
          <w:szCs w:val="21"/>
        </w:rPr>
      </w:pPr>
      <w:r w:rsidRPr="009505E4">
        <w:rPr>
          <w:szCs w:val="21"/>
        </w:rPr>
        <w:t>Target folder</w:t>
      </w:r>
      <w:r w:rsidR="00951026">
        <w:rPr>
          <w:szCs w:val="21"/>
        </w:rPr>
        <w:t xml:space="preserve"> (Destination)</w:t>
      </w:r>
    </w:p>
    <w:p w14:paraId="5558F303" w14:textId="77777777" w:rsidR="00597629" w:rsidRPr="009505E4" w:rsidRDefault="00175694" w:rsidP="00597629">
      <w:pPr>
        <w:pStyle w:val="BodyText"/>
        <w:ind w:left="420"/>
        <w:rPr>
          <w:szCs w:val="21"/>
        </w:rPr>
      </w:pPr>
      <w:r>
        <w:rPr>
          <w:rStyle w:val="shorttext"/>
          <w:szCs w:val="21"/>
        </w:rPr>
        <w:t>Tap the storage icon/name t</w:t>
      </w:r>
      <w:r w:rsidRPr="009505E4">
        <w:rPr>
          <w:rStyle w:val="shorttext"/>
          <w:szCs w:val="21"/>
        </w:rPr>
        <w:t>o edit the</w:t>
      </w:r>
      <w:r w:rsidRPr="009505E4" w:rsidDel="00175694">
        <w:rPr>
          <w:rStyle w:val="shorttext"/>
          <w:szCs w:val="21"/>
        </w:rPr>
        <w:t xml:space="preserve"> </w:t>
      </w:r>
      <w:r w:rsidR="00597629" w:rsidRPr="009505E4">
        <w:rPr>
          <w:rStyle w:val="shorttext"/>
          <w:rFonts w:hint="eastAsia"/>
          <w:szCs w:val="21"/>
        </w:rPr>
        <w:t>target</w:t>
      </w:r>
      <w:r w:rsidR="00597629" w:rsidRPr="009505E4">
        <w:rPr>
          <w:rStyle w:val="shorttext"/>
          <w:szCs w:val="21"/>
        </w:rPr>
        <w:t xml:space="preserve"> folder.</w:t>
      </w:r>
    </w:p>
    <w:p w14:paraId="506F8FA8" w14:textId="77777777" w:rsidR="00301B27" w:rsidRPr="009505E4" w:rsidRDefault="00301B27" w:rsidP="00301B27">
      <w:pPr>
        <w:rPr>
          <w:sz w:val="21"/>
          <w:szCs w:val="21"/>
        </w:rPr>
      </w:pPr>
    </w:p>
    <w:p w14:paraId="62E70A81" w14:textId="77777777" w:rsidR="00676102" w:rsidRPr="009505E4" w:rsidRDefault="00175694" w:rsidP="00EA7861">
      <w:pPr>
        <w:pStyle w:val="ListParagraph"/>
        <w:numPr>
          <w:ilvl w:val="0"/>
          <w:numId w:val="39"/>
        </w:numPr>
        <w:ind w:leftChars="0"/>
        <w:rPr>
          <w:szCs w:val="21"/>
        </w:rPr>
      </w:pPr>
      <w:r>
        <w:rPr>
          <w:szCs w:val="21"/>
        </w:rPr>
        <w:t>File filters</w:t>
      </w:r>
      <w:r w:rsidR="00C73152">
        <w:rPr>
          <w:szCs w:val="21"/>
        </w:rPr>
        <w:t xml:space="preserve"> / Select files for sync</w:t>
      </w:r>
    </w:p>
    <w:p w14:paraId="548AD4F9" w14:textId="77777777" w:rsidR="00676102" w:rsidRPr="009505E4" w:rsidRDefault="00C73152" w:rsidP="00301B27">
      <w:pPr>
        <w:pStyle w:val="BodyText"/>
        <w:ind w:left="420"/>
        <w:rPr>
          <w:szCs w:val="21"/>
        </w:rPr>
      </w:pPr>
      <w:r>
        <w:rPr>
          <w:szCs w:val="21"/>
        </w:rPr>
        <w:t>If unchecked, all files are synchronized.</w:t>
      </w:r>
      <w:r w:rsidR="00676102" w:rsidRPr="009505E4">
        <w:rPr>
          <w:szCs w:val="21"/>
        </w:rPr>
        <w:t xml:space="preserve"> If you check</w:t>
      </w:r>
      <w:r>
        <w:rPr>
          <w:szCs w:val="21"/>
        </w:rPr>
        <w:t xml:space="preserve"> the files filter, you get the following </w:t>
      </w:r>
      <w:r w:rsidR="00E01521">
        <w:rPr>
          <w:szCs w:val="21"/>
        </w:rPr>
        <w:t>options:</w:t>
      </w:r>
    </w:p>
    <w:p w14:paraId="6D1933B0" w14:textId="77777777" w:rsidR="00676102" w:rsidRPr="009505E4" w:rsidRDefault="00676102" w:rsidP="00301B27">
      <w:pPr>
        <w:numPr>
          <w:ilvl w:val="1"/>
          <w:numId w:val="23"/>
        </w:numPr>
        <w:rPr>
          <w:sz w:val="21"/>
          <w:szCs w:val="21"/>
        </w:rPr>
      </w:pPr>
      <w:r w:rsidRPr="009505E4">
        <w:rPr>
          <w:sz w:val="21"/>
          <w:szCs w:val="21"/>
        </w:rPr>
        <w:t>Sync audio files</w:t>
      </w:r>
    </w:p>
    <w:p w14:paraId="7AE0E1F7" w14:textId="77777777" w:rsidR="00676102" w:rsidRPr="009505E4" w:rsidRDefault="009663D1" w:rsidP="00301B27">
      <w:pPr>
        <w:pStyle w:val="BodyText"/>
        <w:ind w:left="839"/>
        <w:rPr>
          <w:szCs w:val="21"/>
        </w:rPr>
      </w:pPr>
      <w:bookmarkStart w:id="1" w:name="_Hlk39692699"/>
      <w:r>
        <w:rPr>
          <w:szCs w:val="21"/>
        </w:rPr>
        <w:t>When checked, s</w:t>
      </w:r>
      <w:r w:rsidR="00116CC6">
        <w:rPr>
          <w:szCs w:val="21"/>
        </w:rPr>
        <w:t>ync will include files with</w:t>
      </w:r>
      <w:r w:rsidR="00676102" w:rsidRPr="009505E4">
        <w:rPr>
          <w:szCs w:val="21"/>
        </w:rPr>
        <w:t xml:space="preserve"> the following extensions</w:t>
      </w:r>
      <w:r w:rsidR="004E70F2">
        <w:rPr>
          <w:szCs w:val="21"/>
        </w:rPr>
        <w:t>:</w:t>
      </w:r>
    </w:p>
    <w:bookmarkEnd w:id="1"/>
    <w:p w14:paraId="2049CAD3" w14:textId="77777777" w:rsidR="00676102" w:rsidRPr="009505E4" w:rsidRDefault="00676102" w:rsidP="00301B27">
      <w:pPr>
        <w:pStyle w:val="BodyText"/>
        <w:ind w:left="839"/>
        <w:rPr>
          <w:szCs w:val="21"/>
        </w:rPr>
      </w:pPr>
      <w:proofErr w:type="spellStart"/>
      <w:r w:rsidRPr="009505E4">
        <w:rPr>
          <w:szCs w:val="21"/>
        </w:rPr>
        <w:t>aac</w:t>
      </w:r>
      <w:proofErr w:type="spellEnd"/>
      <w:r w:rsidRPr="009505E4">
        <w:rPr>
          <w:szCs w:val="21"/>
        </w:rPr>
        <w:t xml:space="preserve">, </w:t>
      </w:r>
      <w:proofErr w:type="spellStart"/>
      <w:r w:rsidRPr="009505E4">
        <w:rPr>
          <w:szCs w:val="21"/>
        </w:rPr>
        <w:t>aif</w:t>
      </w:r>
      <w:proofErr w:type="spellEnd"/>
      <w:r w:rsidRPr="009505E4">
        <w:rPr>
          <w:szCs w:val="21"/>
        </w:rPr>
        <w:t xml:space="preserve">, </w:t>
      </w:r>
      <w:proofErr w:type="spellStart"/>
      <w:r w:rsidRPr="009505E4">
        <w:rPr>
          <w:szCs w:val="21"/>
        </w:rPr>
        <w:t>aifc</w:t>
      </w:r>
      <w:proofErr w:type="spellEnd"/>
      <w:r w:rsidRPr="009505E4">
        <w:rPr>
          <w:szCs w:val="21"/>
        </w:rPr>
        <w:t xml:space="preserve">, </w:t>
      </w:r>
      <w:proofErr w:type="spellStart"/>
      <w:r w:rsidRPr="009505E4">
        <w:rPr>
          <w:szCs w:val="21"/>
        </w:rPr>
        <w:t>aiff</w:t>
      </w:r>
      <w:proofErr w:type="spellEnd"/>
      <w:r w:rsidRPr="009505E4">
        <w:rPr>
          <w:szCs w:val="21"/>
        </w:rPr>
        <w:t xml:space="preserve">, </w:t>
      </w:r>
      <w:proofErr w:type="spellStart"/>
      <w:r w:rsidR="0054275D">
        <w:rPr>
          <w:rFonts w:hint="eastAsia"/>
          <w:szCs w:val="21"/>
        </w:rPr>
        <w:t>flac</w:t>
      </w:r>
      <w:proofErr w:type="spellEnd"/>
      <w:r w:rsidR="0054275D">
        <w:rPr>
          <w:rFonts w:hint="eastAsia"/>
          <w:szCs w:val="21"/>
        </w:rPr>
        <w:t xml:space="preserve">, </w:t>
      </w:r>
      <w:proofErr w:type="spellStart"/>
      <w:r w:rsidRPr="009505E4">
        <w:rPr>
          <w:szCs w:val="21"/>
        </w:rPr>
        <w:t>kar</w:t>
      </w:r>
      <w:proofErr w:type="spellEnd"/>
      <w:r w:rsidRPr="009505E4">
        <w:rPr>
          <w:szCs w:val="21"/>
        </w:rPr>
        <w:t xml:space="preserve">, m3u, m4a, mid, midi, mp2, mp3, </w:t>
      </w:r>
      <w:proofErr w:type="spellStart"/>
      <w:r w:rsidRPr="009505E4">
        <w:rPr>
          <w:szCs w:val="21"/>
        </w:rPr>
        <w:t>mpga</w:t>
      </w:r>
      <w:proofErr w:type="spellEnd"/>
      <w:r w:rsidRPr="009505E4">
        <w:rPr>
          <w:szCs w:val="21"/>
        </w:rPr>
        <w:t>,</w:t>
      </w:r>
      <w:r w:rsidR="001A2909" w:rsidRPr="009505E4">
        <w:rPr>
          <w:rFonts w:hint="eastAsia"/>
          <w:szCs w:val="21"/>
        </w:rPr>
        <w:t xml:space="preserve"> </w:t>
      </w:r>
      <w:proofErr w:type="spellStart"/>
      <w:r w:rsidR="0054275D">
        <w:rPr>
          <w:rFonts w:hint="eastAsia"/>
          <w:szCs w:val="21"/>
        </w:rPr>
        <w:t>ogg</w:t>
      </w:r>
      <w:proofErr w:type="spellEnd"/>
      <w:r w:rsidR="0054275D">
        <w:rPr>
          <w:rFonts w:hint="eastAsia"/>
          <w:szCs w:val="21"/>
        </w:rPr>
        <w:t xml:space="preserve">, </w:t>
      </w:r>
      <w:r w:rsidRPr="009505E4">
        <w:rPr>
          <w:szCs w:val="21"/>
        </w:rPr>
        <w:t>ra, ram, wav</w:t>
      </w:r>
    </w:p>
    <w:p w14:paraId="49F6D180" w14:textId="77777777" w:rsidR="00676102" w:rsidRPr="009505E4" w:rsidRDefault="00676102" w:rsidP="00301B27">
      <w:pPr>
        <w:numPr>
          <w:ilvl w:val="1"/>
          <w:numId w:val="23"/>
        </w:numPr>
        <w:rPr>
          <w:sz w:val="21"/>
          <w:szCs w:val="21"/>
        </w:rPr>
      </w:pPr>
      <w:r w:rsidRPr="009505E4">
        <w:rPr>
          <w:sz w:val="21"/>
          <w:szCs w:val="21"/>
        </w:rPr>
        <w:t>Sync image files</w:t>
      </w:r>
    </w:p>
    <w:p w14:paraId="1CCFF4F8" w14:textId="77777777" w:rsidR="00304A6A" w:rsidRDefault="009663D1">
      <w:pPr>
        <w:pStyle w:val="BodyText"/>
        <w:ind w:left="840"/>
        <w:rPr>
          <w:szCs w:val="21"/>
        </w:rPr>
      </w:pPr>
      <w:bookmarkStart w:id="2" w:name="_Hlk39692742"/>
      <w:r w:rsidRPr="009663D1">
        <w:rPr>
          <w:szCs w:val="21"/>
        </w:rPr>
        <w:t>When checked, sync will include files with the following extensions</w:t>
      </w:r>
      <w:r w:rsidR="004E70F2">
        <w:rPr>
          <w:szCs w:val="21"/>
        </w:rPr>
        <w:t>:</w:t>
      </w:r>
      <w:bookmarkEnd w:id="2"/>
    </w:p>
    <w:p w14:paraId="70F57CEC" w14:textId="77777777" w:rsidR="00676102" w:rsidRPr="009505E4" w:rsidRDefault="00676102" w:rsidP="00301B27">
      <w:pPr>
        <w:pStyle w:val="BodyText"/>
        <w:ind w:left="839"/>
        <w:rPr>
          <w:szCs w:val="21"/>
        </w:rPr>
      </w:pPr>
      <w:r w:rsidRPr="009505E4">
        <w:rPr>
          <w:szCs w:val="21"/>
        </w:rPr>
        <w:t xml:space="preserve">bmp, </w:t>
      </w:r>
      <w:proofErr w:type="spellStart"/>
      <w:r w:rsidRPr="009505E4">
        <w:rPr>
          <w:szCs w:val="21"/>
        </w:rPr>
        <w:t>cgm</w:t>
      </w:r>
      <w:proofErr w:type="spellEnd"/>
      <w:r w:rsidRPr="009505E4">
        <w:rPr>
          <w:szCs w:val="21"/>
        </w:rPr>
        <w:t xml:space="preserve">, </w:t>
      </w:r>
      <w:proofErr w:type="spellStart"/>
      <w:r w:rsidRPr="009505E4">
        <w:rPr>
          <w:szCs w:val="21"/>
        </w:rPr>
        <w:t>djv</w:t>
      </w:r>
      <w:proofErr w:type="spellEnd"/>
      <w:r w:rsidRPr="009505E4">
        <w:rPr>
          <w:szCs w:val="21"/>
        </w:rPr>
        <w:t xml:space="preserve">, </w:t>
      </w:r>
      <w:proofErr w:type="spellStart"/>
      <w:r w:rsidRPr="009505E4">
        <w:rPr>
          <w:szCs w:val="21"/>
        </w:rPr>
        <w:t>djvu</w:t>
      </w:r>
      <w:proofErr w:type="spellEnd"/>
      <w:r w:rsidRPr="009505E4">
        <w:rPr>
          <w:szCs w:val="21"/>
        </w:rPr>
        <w:t xml:space="preserve">, gif, </w:t>
      </w:r>
      <w:proofErr w:type="spellStart"/>
      <w:r w:rsidRPr="009505E4">
        <w:rPr>
          <w:szCs w:val="21"/>
        </w:rPr>
        <w:t>ico</w:t>
      </w:r>
      <w:proofErr w:type="spellEnd"/>
      <w:r w:rsidRPr="009505E4">
        <w:rPr>
          <w:szCs w:val="21"/>
        </w:rPr>
        <w:t xml:space="preserve">, </w:t>
      </w:r>
      <w:proofErr w:type="spellStart"/>
      <w:r w:rsidRPr="009505E4">
        <w:rPr>
          <w:szCs w:val="21"/>
        </w:rPr>
        <w:t>ief</w:t>
      </w:r>
      <w:proofErr w:type="spellEnd"/>
      <w:r w:rsidRPr="009505E4">
        <w:rPr>
          <w:szCs w:val="21"/>
        </w:rPr>
        <w:t xml:space="preserve">, </w:t>
      </w:r>
      <w:proofErr w:type="spellStart"/>
      <w:r w:rsidRPr="009505E4">
        <w:rPr>
          <w:szCs w:val="21"/>
        </w:rPr>
        <w:t>jpe</w:t>
      </w:r>
      <w:proofErr w:type="spellEnd"/>
      <w:r w:rsidRPr="009505E4">
        <w:rPr>
          <w:szCs w:val="21"/>
        </w:rPr>
        <w:t xml:space="preserve">, jpeg, jpg, </w:t>
      </w:r>
      <w:proofErr w:type="spellStart"/>
      <w:r w:rsidRPr="009505E4">
        <w:rPr>
          <w:szCs w:val="21"/>
        </w:rPr>
        <w:t>pbm</w:t>
      </w:r>
      <w:proofErr w:type="spellEnd"/>
      <w:r w:rsidRPr="009505E4">
        <w:rPr>
          <w:szCs w:val="21"/>
        </w:rPr>
        <w:t xml:space="preserve">, </w:t>
      </w:r>
      <w:proofErr w:type="spellStart"/>
      <w:r w:rsidRPr="009505E4">
        <w:rPr>
          <w:szCs w:val="21"/>
        </w:rPr>
        <w:t>pgm</w:t>
      </w:r>
      <w:proofErr w:type="spellEnd"/>
      <w:r w:rsidRPr="009505E4">
        <w:rPr>
          <w:szCs w:val="21"/>
        </w:rPr>
        <w:t xml:space="preserve">, </w:t>
      </w:r>
      <w:proofErr w:type="spellStart"/>
      <w:r w:rsidRPr="009505E4">
        <w:rPr>
          <w:szCs w:val="21"/>
        </w:rPr>
        <w:t>png</w:t>
      </w:r>
      <w:proofErr w:type="spellEnd"/>
      <w:r w:rsidR="0054275D">
        <w:rPr>
          <w:rFonts w:hint="eastAsia"/>
          <w:szCs w:val="21"/>
        </w:rPr>
        <w:t xml:space="preserve">, </w:t>
      </w:r>
      <w:proofErr w:type="spellStart"/>
      <w:r w:rsidR="0054275D">
        <w:rPr>
          <w:rFonts w:hint="eastAsia"/>
          <w:szCs w:val="21"/>
        </w:rPr>
        <w:t>tif</w:t>
      </w:r>
      <w:proofErr w:type="spellEnd"/>
      <w:r w:rsidR="0054275D">
        <w:rPr>
          <w:rFonts w:hint="eastAsia"/>
          <w:szCs w:val="21"/>
        </w:rPr>
        <w:t>, tiff</w:t>
      </w:r>
      <w:r w:rsidRPr="009505E4">
        <w:rPr>
          <w:szCs w:val="21"/>
        </w:rPr>
        <w:t>,</w:t>
      </w:r>
    </w:p>
    <w:p w14:paraId="14C657BB" w14:textId="77777777" w:rsidR="00676102" w:rsidRPr="009505E4" w:rsidRDefault="00676102" w:rsidP="00301B27">
      <w:pPr>
        <w:numPr>
          <w:ilvl w:val="1"/>
          <w:numId w:val="23"/>
        </w:numPr>
        <w:rPr>
          <w:sz w:val="21"/>
          <w:szCs w:val="21"/>
        </w:rPr>
      </w:pPr>
      <w:r w:rsidRPr="009505E4">
        <w:rPr>
          <w:sz w:val="21"/>
          <w:szCs w:val="21"/>
        </w:rPr>
        <w:t>Sync video files</w:t>
      </w:r>
    </w:p>
    <w:p w14:paraId="18206D4A" w14:textId="77777777" w:rsidR="00676102" w:rsidRPr="009505E4" w:rsidRDefault="004E70F2" w:rsidP="00301B27">
      <w:pPr>
        <w:pStyle w:val="BodyText"/>
        <w:ind w:left="839"/>
        <w:rPr>
          <w:szCs w:val="21"/>
        </w:rPr>
      </w:pPr>
      <w:r w:rsidRPr="009663D1">
        <w:rPr>
          <w:szCs w:val="21"/>
        </w:rPr>
        <w:t>When checked, sync will include files with the following extensions</w:t>
      </w:r>
      <w:r>
        <w:rPr>
          <w:szCs w:val="21"/>
        </w:rPr>
        <w:t>:</w:t>
      </w:r>
    </w:p>
    <w:p w14:paraId="2F0D66E2" w14:textId="77777777" w:rsidR="00676102" w:rsidRPr="009505E4" w:rsidRDefault="00676102" w:rsidP="00301B27">
      <w:pPr>
        <w:pStyle w:val="BodyText"/>
        <w:ind w:left="839"/>
        <w:rPr>
          <w:szCs w:val="21"/>
        </w:rPr>
      </w:pPr>
      <w:proofErr w:type="spellStart"/>
      <w:r w:rsidRPr="009505E4">
        <w:rPr>
          <w:szCs w:val="21"/>
        </w:rPr>
        <w:t>avi</w:t>
      </w:r>
      <w:proofErr w:type="spellEnd"/>
      <w:r w:rsidRPr="009505E4">
        <w:rPr>
          <w:szCs w:val="21"/>
        </w:rPr>
        <w:t xml:space="preserve">, m4u, mov, </w:t>
      </w:r>
      <w:r w:rsidR="009C7A96" w:rsidRPr="009505E4">
        <w:rPr>
          <w:rFonts w:hint="eastAsia"/>
          <w:szCs w:val="21"/>
        </w:rPr>
        <w:t xml:space="preserve">mp4, </w:t>
      </w:r>
      <w:r w:rsidRPr="009505E4">
        <w:rPr>
          <w:szCs w:val="21"/>
        </w:rPr>
        <w:t xml:space="preserve">movie, </w:t>
      </w:r>
      <w:proofErr w:type="spellStart"/>
      <w:r w:rsidRPr="009505E4">
        <w:rPr>
          <w:szCs w:val="21"/>
        </w:rPr>
        <w:t>mpe</w:t>
      </w:r>
      <w:proofErr w:type="spellEnd"/>
      <w:r w:rsidRPr="009505E4">
        <w:rPr>
          <w:szCs w:val="21"/>
        </w:rPr>
        <w:t xml:space="preserve">, mpeg, mpg, </w:t>
      </w:r>
      <w:proofErr w:type="spellStart"/>
      <w:r w:rsidRPr="009505E4">
        <w:rPr>
          <w:szCs w:val="21"/>
        </w:rPr>
        <w:t>mxu</w:t>
      </w:r>
      <w:proofErr w:type="spellEnd"/>
      <w:r w:rsidRPr="009505E4">
        <w:rPr>
          <w:szCs w:val="21"/>
        </w:rPr>
        <w:t xml:space="preserve">, qt, </w:t>
      </w:r>
      <w:proofErr w:type="spellStart"/>
      <w:r w:rsidRPr="009505E4">
        <w:rPr>
          <w:szCs w:val="21"/>
        </w:rPr>
        <w:t>wmv</w:t>
      </w:r>
      <w:proofErr w:type="spellEnd"/>
      <w:r w:rsidRPr="009505E4">
        <w:rPr>
          <w:szCs w:val="21"/>
        </w:rPr>
        <w:t xml:space="preserve"> </w:t>
      </w:r>
    </w:p>
    <w:p w14:paraId="3030AC04" w14:textId="77777777" w:rsidR="00676102" w:rsidRDefault="00676102" w:rsidP="00EA7861">
      <w:pPr>
        <w:keepNext/>
        <w:keepLines/>
        <w:numPr>
          <w:ilvl w:val="1"/>
          <w:numId w:val="23"/>
        </w:numPr>
        <w:rPr>
          <w:sz w:val="21"/>
          <w:szCs w:val="21"/>
        </w:rPr>
      </w:pPr>
      <w:r w:rsidRPr="009505E4">
        <w:rPr>
          <w:sz w:val="21"/>
          <w:szCs w:val="21"/>
        </w:rPr>
        <w:t>File filter</w:t>
      </w:r>
    </w:p>
    <w:p w14:paraId="69FE2BDC" w14:textId="3D6F1BE3" w:rsidR="00057DA8" w:rsidRDefault="00082C27">
      <w:pPr>
        <w:keepNext/>
        <w:keepLines/>
        <w:ind w:left="840"/>
        <w:rPr>
          <w:ins w:id="3" w:author="A. J" w:date="2020-06-14T10:23:00Z"/>
          <w:sz w:val="21"/>
          <w:szCs w:val="21"/>
        </w:rPr>
      </w:pPr>
      <w:bookmarkStart w:id="4" w:name="_Hlk39692949"/>
      <w:r>
        <w:rPr>
          <w:sz w:val="21"/>
          <w:szCs w:val="21"/>
        </w:rPr>
        <w:t xml:space="preserve">Is a custom include/exclude file filter. You can select the name and extension of the files you want to exclude or include from the synchronization process. Wildcards like </w:t>
      </w:r>
      <w:ins w:id="5" w:author="A. J" w:date="2020-07-28T22:22:00Z">
        <w:r w:rsidR="00A94FC5">
          <w:rPr>
            <w:sz w:val="21"/>
            <w:szCs w:val="21"/>
          </w:rPr>
          <w:t>“</w:t>
        </w:r>
      </w:ins>
      <w:r>
        <w:rPr>
          <w:sz w:val="21"/>
          <w:szCs w:val="21"/>
        </w:rPr>
        <w:t>*</w:t>
      </w:r>
      <w:ins w:id="6" w:author="A. J" w:date="2020-07-28T22:22:00Z">
        <w:r w:rsidR="00A94FC5">
          <w:rPr>
            <w:sz w:val="21"/>
            <w:szCs w:val="21"/>
          </w:rPr>
          <w:t xml:space="preserve">” </w:t>
        </w:r>
        <w:r w:rsidR="00B326E0">
          <w:rPr>
            <w:sz w:val="21"/>
            <w:szCs w:val="21"/>
          </w:rPr>
          <w:t xml:space="preserve">(matches any characters sequence) </w:t>
        </w:r>
        <w:r w:rsidR="00A94FC5">
          <w:rPr>
            <w:sz w:val="21"/>
            <w:szCs w:val="21"/>
          </w:rPr>
          <w:t>and “?” (</w:t>
        </w:r>
        <w:r w:rsidR="00B326E0">
          <w:rPr>
            <w:sz w:val="21"/>
            <w:szCs w:val="21"/>
          </w:rPr>
          <w:t>matches any</w:t>
        </w:r>
        <w:r w:rsidR="00A94FC5">
          <w:rPr>
            <w:sz w:val="21"/>
            <w:szCs w:val="21"/>
          </w:rPr>
          <w:t xml:space="preserve"> one character) </w:t>
        </w:r>
      </w:ins>
      <w:del w:id="7" w:author="A. J" w:date="2020-07-28T22:22:00Z">
        <w:r w:rsidDel="00A94FC5">
          <w:rPr>
            <w:sz w:val="21"/>
            <w:szCs w:val="21"/>
          </w:rPr>
          <w:delText xml:space="preserve">.docx </w:delText>
        </w:r>
      </w:del>
      <w:r>
        <w:rPr>
          <w:sz w:val="21"/>
          <w:szCs w:val="21"/>
        </w:rPr>
        <w:t>are supported.</w:t>
      </w:r>
      <w:bookmarkEnd w:id="4"/>
    </w:p>
    <w:p w14:paraId="5643ECF8" w14:textId="40EEF7C8" w:rsidR="00304A6A" w:rsidRDefault="00483D2D">
      <w:pPr>
        <w:keepNext/>
        <w:keepLines/>
        <w:ind w:left="840"/>
        <w:rPr>
          <w:ins w:id="8" w:author="A. J" w:date="2020-06-14T10:23:00Z"/>
          <w:sz w:val="21"/>
          <w:szCs w:val="21"/>
        </w:rPr>
      </w:pPr>
      <w:ins w:id="9" w:author="A. J" w:date="2020-06-14T10:18:00Z">
        <w:r>
          <w:rPr>
            <w:sz w:val="21"/>
            <w:szCs w:val="21"/>
          </w:rPr>
          <w:t>Multipl</w:t>
        </w:r>
      </w:ins>
      <w:ins w:id="10" w:author="A. J" w:date="2020-06-14T10:19:00Z">
        <w:r>
          <w:rPr>
            <w:sz w:val="21"/>
            <w:szCs w:val="21"/>
          </w:rPr>
          <w:t>e filters can also be quickly inserted in same field with “;” separator</w:t>
        </w:r>
      </w:ins>
      <w:ins w:id="11" w:author="A. J" w:date="2020-06-14T10:23:00Z">
        <w:r w:rsidR="00057DA8">
          <w:rPr>
            <w:sz w:val="21"/>
            <w:szCs w:val="21"/>
          </w:rPr>
          <w:t>.</w:t>
        </w:r>
      </w:ins>
    </w:p>
    <w:p w14:paraId="2AA47C90" w14:textId="7F6FDBBB" w:rsidR="00057DA8" w:rsidRDefault="00057DA8">
      <w:pPr>
        <w:keepNext/>
        <w:keepLines/>
        <w:ind w:left="840"/>
        <w:rPr>
          <w:ins w:id="12" w:author="A. J" w:date="2020-07-28T22:21:00Z"/>
          <w:sz w:val="21"/>
          <w:szCs w:val="21"/>
        </w:rPr>
      </w:pPr>
      <w:ins w:id="13" w:author="A. J" w:date="2020-06-14T10:23:00Z">
        <w:r>
          <w:rPr>
            <w:sz w:val="21"/>
            <w:szCs w:val="21"/>
          </w:rPr>
          <w:t>A relative path to specific files can also be entered</w:t>
        </w:r>
      </w:ins>
      <w:ins w:id="14" w:author="A. J" w:date="2020-06-14T10:45:00Z">
        <w:r w:rsidR="00BA2139">
          <w:rPr>
            <w:sz w:val="21"/>
            <w:szCs w:val="21"/>
          </w:rPr>
          <w:t xml:space="preserve"> (relative to master)</w:t>
        </w:r>
      </w:ins>
    </w:p>
    <w:p w14:paraId="014DA45A" w14:textId="1B5533B0" w:rsidR="00A94FC5" w:rsidRDefault="00A94FC5">
      <w:pPr>
        <w:keepNext/>
        <w:keepLines/>
        <w:ind w:left="840"/>
        <w:rPr>
          <w:ins w:id="15" w:author="A. J" w:date="2020-06-14T10:23:00Z"/>
          <w:sz w:val="21"/>
          <w:szCs w:val="21"/>
        </w:rPr>
      </w:pPr>
      <w:ins w:id="16" w:author="A. J" w:date="2020-07-28T22:21:00Z">
        <w:r>
          <w:rPr>
            <w:sz w:val="21"/>
            <w:szCs w:val="21"/>
          </w:rPr>
          <w:t>Exclude filter always has precedence on include filter</w:t>
        </w:r>
      </w:ins>
    </w:p>
    <w:p w14:paraId="3D151D22" w14:textId="77777777" w:rsidR="00057DA8" w:rsidRDefault="00057DA8">
      <w:pPr>
        <w:keepNext/>
        <w:keepLines/>
        <w:ind w:left="840"/>
        <w:rPr>
          <w:ins w:id="17" w:author="A. J" w:date="2020-06-14T10:18:00Z"/>
          <w:sz w:val="21"/>
          <w:szCs w:val="21"/>
        </w:rPr>
      </w:pPr>
    </w:p>
    <w:p w14:paraId="669FC710" w14:textId="38E1EE26" w:rsidR="00897C98" w:rsidRDefault="00483D2D" w:rsidP="00897C98">
      <w:pPr>
        <w:keepNext/>
        <w:keepLines/>
        <w:ind w:left="840"/>
        <w:rPr>
          <w:ins w:id="18" w:author="A. J" w:date="2020-06-14T10:20:00Z"/>
          <w:sz w:val="21"/>
          <w:szCs w:val="21"/>
        </w:rPr>
        <w:pPrChange w:id="19" w:author="A. J" w:date="2020-07-28T22:10:00Z">
          <w:pPr>
            <w:keepNext/>
            <w:keepLines/>
            <w:ind w:left="840"/>
          </w:pPr>
        </w:pPrChange>
      </w:pPr>
      <w:ins w:id="20" w:author="A. J" w:date="2020-06-14T10:18:00Z">
        <w:r>
          <w:rPr>
            <w:sz w:val="21"/>
            <w:szCs w:val="21"/>
          </w:rPr>
          <w:t>e</w:t>
        </w:r>
      </w:ins>
      <w:ins w:id="21" w:author="A. J" w:date="2020-06-14T10:31:00Z">
        <w:r w:rsidR="00DB5A0D">
          <w:rPr>
            <w:sz w:val="21"/>
            <w:szCs w:val="21"/>
          </w:rPr>
          <w:t>xample</w:t>
        </w:r>
      </w:ins>
      <w:ins w:id="22" w:author="A. J" w:date="2020-06-14T10:42:00Z">
        <w:r w:rsidR="00CF3A41">
          <w:rPr>
            <w:sz w:val="21"/>
            <w:szCs w:val="21"/>
          </w:rPr>
          <w:t>s</w:t>
        </w:r>
      </w:ins>
      <w:ins w:id="23" w:author="A. J" w:date="2020-06-14T10:18:00Z">
        <w:r>
          <w:rPr>
            <w:sz w:val="21"/>
            <w:szCs w:val="21"/>
          </w:rPr>
          <w:t>:</w:t>
        </w:r>
      </w:ins>
      <w:ins w:id="24" w:author="A. J" w:date="2020-07-28T22:10:00Z">
        <w:r w:rsidR="00897C98">
          <w:rPr>
            <w:sz w:val="21"/>
            <w:szCs w:val="21"/>
          </w:rPr>
          <w:t xml:space="preserve"> source folder is</w:t>
        </w:r>
      </w:ins>
      <w:ins w:id="25" w:author="A. J" w:date="2020-07-28T22:13:00Z">
        <w:r w:rsidR="00BC72DB">
          <w:rPr>
            <w:sz w:val="21"/>
            <w:szCs w:val="21"/>
          </w:rPr>
          <w:t xml:space="preserve"> “</w:t>
        </w:r>
      </w:ins>
      <w:ins w:id="26" w:author="A. J" w:date="2020-07-28T22:14:00Z">
        <w:r w:rsidR="001931D5">
          <w:rPr>
            <w:sz w:val="21"/>
            <w:szCs w:val="21"/>
          </w:rPr>
          <w:t>/</w:t>
        </w:r>
      </w:ins>
      <w:proofErr w:type="spellStart"/>
      <w:ins w:id="27" w:author="A. J" w:date="2020-07-28T22:12:00Z">
        <w:r w:rsidR="00BC72DB">
          <w:rPr>
            <w:sz w:val="21"/>
            <w:szCs w:val="21"/>
          </w:rPr>
          <w:t>sdcard</w:t>
        </w:r>
      </w:ins>
      <w:proofErr w:type="spellEnd"/>
      <w:ins w:id="28" w:author="A. J" w:date="2020-07-28T22:14:00Z">
        <w:r w:rsidR="001931D5">
          <w:rPr>
            <w:sz w:val="21"/>
            <w:szCs w:val="21"/>
          </w:rPr>
          <w:t>/</w:t>
        </w:r>
        <w:proofErr w:type="spellStart"/>
        <w:r w:rsidR="001931D5">
          <w:rPr>
            <w:sz w:val="21"/>
            <w:szCs w:val="21"/>
          </w:rPr>
          <w:t>source_dir</w:t>
        </w:r>
      </w:ins>
      <w:proofErr w:type="spellEnd"/>
      <w:ins w:id="29" w:author="A. J" w:date="2020-07-28T22:13:00Z">
        <w:r w:rsidR="00BC72DB">
          <w:rPr>
            <w:sz w:val="21"/>
            <w:szCs w:val="21"/>
          </w:rPr>
          <w:t>”</w:t>
        </w:r>
      </w:ins>
    </w:p>
    <w:p w14:paraId="24411AD7" w14:textId="2A9091DE" w:rsidR="00483D2D" w:rsidRDefault="00EC1E63">
      <w:pPr>
        <w:keepNext/>
        <w:keepLines/>
        <w:ind w:left="840"/>
        <w:rPr>
          <w:ins w:id="30" w:author="A. J" w:date="2020-06-14T10:20:00Z"/>
          <w:sz w:val="21"/>
          <w:szCs w:val="21"/>
        </w:rPr>
      </w:pPr>
      <w:ins w:id="31" w:author="A. J" w:date="2020-06-14T10:20:00Z">
        <w:r>
          <w:rPr>
            <w:sz w:val="21"/>
            <w:szCs w:val="21"/>
          </w:rPr>
          <w:t xml:space="preserve">- match </w:t>
        </w:r>
      </w:ins>
      <w:ins w:id="32" w:author="A. J" w:date="2020-06-14T10:39:00Z">
        <w:r w:rsidR="00035A43">
          <w:rPr>
            <w:sz w:val="21"/>
            <w:szCs w:val="21"/>
          </w:rPr>
          <w:t>any</w:t>
        </w:r>
      </w:ins>
      <w:ins w:id="33" w:author="A. J" w:date="2020-06-14T10:20:00Z">
        <w:r>
          <w:rPr>
            <w:sz w:val="21"/>
            <w:szCs w:val="21"/>
          </w:rPr>
          <w:t xml:space="preserve"> file name</w:t>
        </w:r>
      </w:ins>
      <w:ins w:id="34" w:author="A. J" w:date="2020-06-14T10:39:00Z">
        <w:r w:rsidR="00035A43">
          <w:rPr>
            <w:sz w:val="21"/>
            <w:szCs w:val="21"/>
          </w:rPr>
          <w:t>d</w:t>
        </w:r>
      </w:ins>
      <w:ins w:id="35" w:author="A. J" w:date="2020-06-14T10:20:00Z">
        <w:r>
          <w:rPr>
            <w:sz w:val="21"/>
            <w:szCs w:val="21"/>
          </w:rPr>
          <w:t xml:space="preserve"> </w:t>
        </w:r>
      </w:ins>
      <w:ins w:id="36" w:author="A. J" w:date="2020-06-14T10:39:00Z">
        <w:r w:rsidR="00035A43">
          <w:rPr>
            <w:sz w:val="21"/>
            <w:szCs w:val="21"/>
          </w:rPr>
          <w:t>my_file</w:t>
        </w:r>
      </w:ins>
      <w:ins w:id="37" w:author="A. J" w:date="2020-06-14T10:20:00Z">
        <w:r>
          <w:rPr>
            <w:sz w:val="21"/>
            <w:szCs w:val="21"/>
          </w:rPr>
          <w:t>.txt:</w:t>
        </w:r>
      </w:ins>
      <w:ins w:id="38" w:author="A. J" w:date="2020-06-14T10:19:00Z">
        <w:r w:rsidR="00483D2D">
          <w:rPr>
            <w:sz w:val="21"/>
            <w:szCs w:val="21"/>
          </w:rPr>
          <w:t xml:space="preserve"> </w:t>
        </w:r>
      </w:ins>
      <w:ins w:id="39" w:author="A. J" w:date="2020-06-14T10:39:00Z">
        <w:r w:rsidR="00035A43">
          <w:rPr>
            <w:sz w:val="21"/>
            <w:szCs w:val="21"/>
          </w:rPr>
          <w:t>my_file</w:t>
        </w:r>
      </w:ins>
      <w:ins w:id="40" w:author="A. J" w:date="2020-06-14T10:19:00Z">
        <w:r w:rsidR="00483D2D">
          <w:rPr>
            <w:sz w:val="21"/>
            <w:szCs w:val="21"/>
          </w:rPr>
          <w:t>.txt</w:t>
        </w:r>
      </w:ins>
    </w:p>
    <w:p w14:paraId="6CA2281E" w14:textId="332339A5" w:rsidR="00EC1E63" w:rsidRDefault="00640514">
      <w:pPr>
        <w:keepNext/>
        <w:keepLines/>
        <w:ind w:left="840"/>
        <w:rPr>
          <w:ins w:id="41" w:author="A. J" w:date="2020-06-14T10:40:00Z"/>
          <w:sz w:val="21"/>
          <w:szCs w:val="21"/>
        </w:rPr>
      </w:pPr>
      <w:ins w:id="42" w:author="A. J" w:date="2020-06-14T10:20:00Z">
        <w:r>
          <w:rPr>
            <w:sz w:val="21"/>
            <w:szCs w:val="21"/>
          </w:rPr>
          <w:t xml:space="preserve">- </w:t>
        </w:r>
      </w:ins>
      <w:ins w:id="43" w:author="A. J" w:date="2020-07-28T22:13:00Z">
        <w:r w:rsidR="00BC72DB">
          <w:rPr>
            <w:sz w:val="21"/>
            <w:szCs w:val="21"/>
          </w:rPr>
          <w:t xml:space="preserve">exclude the file </w:t>
        </w:r>
      </w:ins>
      <w:ins w:id="44" w:author="A. J" w:date="2020-07-28T22:14:00Z">
        <w:r w:rsidR="004E011D">
          <w:rPr>
            <w:sz w:val="21"/>
            <w:szCs w:val="21"/>
          </w:rPr>
          <w:t>/</w:t>
        </w:r>
        <w:proofErr w:type="spellStart"/>
        <w:r w:rsidR="004E011D">
          <w:rPr>
            <w:sz w:val="21"/>
            <w:szCs w:val="21"/>
          </w:rPr>
          <w:t>sdcard</w:t>
        </w:r>
        <w:proofErr w:type="spellEnd"/>
        <w:r w:rsidR="004E011D">
          <w:rPr>
            <w:sz w:val="21"/>
            <w:szCs w:val="21"/>
          </w:rPr>
          <w:t>/</w:t>
        </w:r>
      </w:ins>
      <w:proofErr w:type="spellStart"/>
      <w:ins w:id="45" w:author="A. J" w:date="2020-07-28T22:15:00Z">
        <w:r w:rsidR="004E011D">
          <w:rPr>
            <w:sz w:val="21"/>
            <w:szCs w:val="21"/>
          </w:rPr>
          <w:t>source_dir</w:t>
        </w:r>
      </w:ins>
      <w:proofErr w:type="spellEnd"/>
      <w:ins w:id="46" w:author="A. J" w:date="2020-07-28T22:14:00Z">
        <w:r w:rsidR="004E011D">
          <w:rPr>
            <w:sz w:val="21"/>
            <w:szCs w:val="21"/>
          </w:rPr>
          <w:t>/</w:t>
        </w:r>
      </w:ins>
      <w:ins w:id="47" w:author="A. J" w:date="2020-07-28T22:15:00Z">
        <w:r w:rsidR="004E011D">
          <w:rPr>
            <w:sz w:val="21"/>
            <w:szCs w:val="21"/>
          </w:rPr>
          <w:t>data/file.dat</w:t>
        </w:r>
      </w:ins>
      <w:ins w:id="48" w:author="A. J" w:date="2020-06-14T10:20:00Z">
        <w:r>
          <w:rPr>
            <w:sz w:val="21"/>
            <w:szCs w:val="21"/>
          </w:rPr>
          <w:t xml:space="preserve">: </w:t>
        </w:r>
      </w:ins>
      <w:ins w:id="49" w:author="A. J" w:date="2020-07-28T22:15:00Z">
        <w:r w:rsidR="004E011D">
          <w:rPr>
            <w:sz w:val="21"/>
            <w:szCs w:val="21"/>
          </w:rPr>
          <w:t>“data/</w:t>
        </w:r>
      </w:ins>
      <w:ins w:id="50" w:author="A. J" w:date="2020-06-14T10:21:00Z">
        <w:r>
          <w:rPr>
            <w:sz w:val="21"/>
            <w:szCs w:val="21"/>
          </w:rPr>
          <w:t>file.dat</w:t>
        </w:r>
      </w:ins>
      <w:ins w:id="51" w:author="A. J" w:date="2020-07-28T22:15:00Z">
        <w:r w:rsidR="004E011D">
          <w:rPr>
            <w:sz w:val="21"/>
            <w:szCs w:val="21"/>
          </w:rPr>
          <w:t>”</w:t>
        </w:r>
      </w:ins>
    </w:p>
    <w:p w14:paraId="682FBF1F" w14:textId="420AD3F0" w:rsidR="00640514" w:rsidRDefault="00640514">
      <w:pPr>
        <w:keepNext/>
        <w:keepLines/>
        <w:ind w:left="840"/>
        <w:rPr>
          <w:ins w:id="52" w:author="A. J" w:date="2020-07-28T22:16:00Z"/>
          <w:sz w:val="21"/>
          <w:szCs w:val="21"/>
        </w:rPr>
      </w:pPr>
      <w:ins w:id="53" w:author="A. J" w:date="2020-06-14T10:21:00Z">
        <w:r>
          <w:rPr>
            <w:sz w:val="21"/>
            <w:szCs w:val="21"/>
          </w:rPr>
          <w:t>- match all pdf files: *.pdf</w:t>
        </w:r>
      </w:ins>
    </w:p>
    <w:p w14:paraId="00D70D8E" w14:textId="6A8DAD9A" w:rsidR="003F7F57" w:rsidRDefault="003F7F57" w:rsidP="003F7F57">
      <w:pPr>
        <w:keepNext/>
        <w:keepLines/>
        <w:ind w:left="840"/>
        <w:rPr>
          <w:ins w:id="54" w:author="A. J" w:date="2020-07-28T22:22:00Z"/>
          <w:sz w:val="21"/>
          <w:szCs w:val="21"/>
        </w:rPr>
      </w:pPr>
      <w:ins w:id="55" w:author="A. J" w:date="2020-07-28T22:16:00Z">
        <w:r>
          <w:rPr>
            <w:sz w:val="21"/>
            <w:szCs w:val="21"/>
          </w:rPr>
          <w:t>- match all *tmp.log files: *tmp.log</w:t>
        </w:r>
      </w:ins>
    </w:p>
    <w:p w14:paraId="5849DA7D" w14:textId="4E64267F" w:rsidR="00B326E0" w:rsidRDefault="00B326E0" w:rsidP="003F7F57">
      <w:pPr>
        <w:keepNext/>
        <w:keepLines/>
        <w:ind w:left="840"/>
        <w:rPr>
          <w:ins w:id="56" w:author="A. J" w:date="2020-07-28T22:16:00Z"/>
          <w:sz w:val="21"/>
          <w:szCs w:val="21"/>
        </w:rPr>
      </w:pPr>
      <w:ins w:id="57" w:author="A. J" w:date="2020-07-28T22:22:00Z">
        <w:r>
          <w:rPr>
            <w:sz w:val="21"/>
            <w:szCs w:val="21"/>
          </w:rPr>
          <w:t xml:space="preserve">- </w:t>
        </w:r>
      </w:ins>
      <w:ins w:id="58" w:author="A. J" w:date="2020-07-28T22:23:00Z">
        <w:r>
          <w:rPr>
            <w:sz w:val="21"/>
            <w:szCs w:val="21"/>
          </w:rPr>
          <w:t>my?file.txt: will match my_file.txt, my-file.txt, “my file.txt”</w:t>
        </w:r>
        <w:r w:rsidR="0014622C">
          <w:rPr>
            <w:sz w:val="21"/>
            <w:szCs w:val="21"/>
          </w:rPr>
          <w:t>, myAfile.txt…</w:t>
        </w:r>
      </w:ins>
    </w:p>
    <w:p w14:paraId="14AC113D" w14:textId="5BC52F50" w:rsidR="00813C1B" w:rsidRDefault="00813C1B">
      <w:pPr>
        <w:keepNext/>
        <w:keepLines/>
        <w:ind w:left="840"/>
        <w:rPr>
          <w:ins w:id="59" w:author="A. J" w:date="2020-06-14T10:21:00Z"/>
          <w:sz w:val="21"/>
          <w:szCs w:val="21"/>
        </w:rPr>
      </w:pPr>
      <w:ins w:id="60" w:author="A. J" w:date="2020-06-17T20:37:00Z">
        <w:r>
          <w:rPr>
            <w:sz w:val="21"/>
            <w:szCs w:val="21"/>
          </w:rPr>
          <w:t>- exclude all hidden files: .*</w:t>
        </w:r>
      </w:ins>
      <w:ins w:id="61" w:author="A. J" w:date="2020-07-28T22:17:00Z">
        <w:r w:rsidR="00430BF1">
          <w:rPr>
            <w:sz w:val="21"/>
            <w:szCs w:val="21"/>
          </w:rPr>
          <w:t xml:space="preserve"> or just uncheck the option “include hidden files”</w:t>
        </w:r>
      </w:ins>
    </w:p>
    <w:p w14:paraId="6F3F8D3B" w14:textId="051380A2" w:rsidR="00640514" w:rsidRDefault="00640514">
      <w:pPr>
        <w:keepNext/>
        <w:keepLines/>
        <w:ind w:left="840"/>
        <w:rPr>
          <w:szCs w:val="21"/>
        </w:rPr>
      </w:pPr>
      <w:ins w:id="62" w:author="A. J" w:date="2020-06-14T10:21:00Z">
        <w:r>
          <w:rPr>
            <w:sz w:val="21"/>
            <w:szCs w:val="21"/>
          </w:rPr>
          <w:t xml:space="preserve">- </w:t>
        </w:r>
      </w:ins>
      <w:ins w:id="63" w:author="A. J" w:date="2020-06-14T10:44:00Z">
        <w:r w:rsidR="001238CC">
          <w:rPr>
            <w:szCs w:val="21"/>
          </w:rPr>
          <w:t>specify quickly multiple files</w:t>
        </w:r>
      </w:ins>
      <w:ins w:id="64" w:author="A. J" w:date="2020-06-14T10:21:00Z">
        <w:r>
          <w:rPr>
            <w:sz w:val="21"/>
            <w:szCs w:val="21"/>
          </w:rPr>
          <w:t>: *.</w:t>
        </w:r>
        <w:proofErr w:type="spellStart"/>
        <w:r>
          <w:rPr>
            <w:sz w:val="21"/>
            <w:szCs w:val="21"/>
          </w:rPr>
          <w:t>pdf;path</w:t>
        </w:r>
        <w:proofErr w:type="spellEnd"/>
        <w:r>
          <w:rPr>
            <w:sz w:val="21"/>
            <w:szCs w:val="21"/>
          </w:rPr>
          <w:t>/to/</w:t>
        </w:r>
      </w:ins>
      <w:ins w:id="65" w:author="A. J" w:date="2020-07-28T22:18:00Z">
        <w:r w:rsidR="001B20DF">
          <w:rPr>
            <w:sz w:val="21"/>
            <w:szCs w:val="21"/>
          </w:rPr>
          <w:t>my_file</w:t>
        </w:r>
      </w:ins>
      <w:ins w:id="66" w:author="A. J" w:date="2020-06-14T10:22:00Z">
        <w:r w:rsidR="003D5ABD">
          <w:rPr>
            <w:sz w:val="21"/>
            <w:szCs w:val="21"/>
          </w:rPr>
          <w:t>.doc;file</w:t>
        </w:r>
        <w:r w:rsidR="00057DA8">
          <w:rPr>
            <w:sz w:val="21"/>
            <w:szCs w:val="21"/>
          </w:rPr>
          <w:t>*</w:t>
        </w:r>
      </w:ins>
      <w:ins w:id="67" w:author="A. J" w:date="2020-06-14T10:23:00Z">
        <w:r w:rsidR="00057DA8">
          <w:rPr>
            <w:sz w:val="21"/>
            <w:szCs w:val="21"/>
          </w:rPr>
          <w:t>_tmp.log</w:t>
        </w:r>
      </w:ins>
    </w:p>
    <w:p w14:paraId="06E6C5EE" w14:textId="77777777" w:rsidR="00301B27" w:rsidRPr="009505E4" w:rsidRDefault="00301B27" w:rsidP="00301B27">
      <w:pPr>
        <w:rPr>
          <w:sz w:val="21"/>
          <w:szCs w:val="21"/>
        </w:rPr>
      </w:pPr>
    </w:p>
    <w:p w14:paraId="5E43FB26" w14:textId="4BB0B13B" w:rsidR="00676102" w:rsidRPr="009505E4" w:rsidRDefault="00E441F7" w:rsidP="00EA7861">
      <w:pPr>
        <w:pStyle w:val="ListParagraph"/>
        <w:numPr>
          <w:ilvl w:val="0"/>
          <w:numId w:val="39"/>
        </w:numPr>
        <w:ind w:leftChars="0"/>
        <w:rPr>
          <w:szCs w:val="21"/>
        </w:rPr>
      </w:pPr>
      <w:del w:id="68" w:author="A. J" w:date="2020-06-14T10:23:00Z">
        <w:r w:rsidDel="00057DA8">
          <w:rPr>
            <w:szCs w:val="21"/>
          </w:rPr>
          <w:delText xml:space="preserve">File </w:delText>
        </w:r>
      </w:del>
      <w:ins w:id="69" w:author="A. J" w:date="2020-06-14T10:23:00Z">
        <w:r w:rsidR="00057DA8">
          <w:rPr>
            <w:szCs w:val="21"/>
          </w:rPr>
          <w:t xml:space="preserve">Directory </w:t>
        </w:r>
      </w:ins>
      <w:r>
        <w:rPr>
          <w:szCs w:val="21"/>
        </w:rPr>
        <w:t xml:space="preserve">filters / </w:t>
      </w:r>
      <w:r w:rsidR="00676102" w:rsidRPr="009505E4">
        <w:rPr>
          <w:szCs w:val="21"/>
        </w:rPr>
        <w:t>Select subdirectories</w:t>
      </w:r>
    </w:p>
    <w:p w14:paraId="7106C9C7" w14:textId="77777777" w:rsidR="00304A6A" w:rsidRDefault="0055046D">
      <w:pPr>
        <w:pStyle w:val="BodyText"/>
        <w:ind w:left="420"/>
        <w:rPr>
          <w:szCs w:val="21"/>
        </w:rPr>
      </w:pPr>
      <w:r w:rsidRPr="0055046D">
        <w:rPr>
          <w:szCs w:val="21"/>
        </w:rPr>
        <w:t xml:space="preserve">If unchecked, all </w:t>
      </w:r>
      <w:r>
        <w:rPr>
          <w:szCs w:val="21"/>
        </w:rPr>
        <w:t>folders</w:t>
      </w:r>
      <w:r w:rsidRPr="0055046D">
        <w:rPr>
          <w:szCs w:val="21"/>
        </w:rPr>
        <w:t xml:space="preserve"> are synchronized. If you check the </w:t>
      </w:r>
      <w:r>
        <w:rPr>
          <w:szCs w:val="21"/>
        </w:rPr>
        <w:t>subdirectories</w:t>
      </w:r>
      <w:r w:rsidRPr="0055046D">
        <w:rPr>
          <w:szCs w:val="21"/>
        </w:rPr>
        <w:t xml:space="preserve"> filter, you get the following options:</w:t>
      </w:r>
    </w:p>
    <w:p w14:paraId="2C77C37E" w14:textId="77777777" w:rsidR="00676102" w:rsidRPr="009505E4" w:rsidRDefault="00676102" w:rsidP="00301B27">
      <w:pPr>
        <w:numPr>
          <w:ilvl w:val="1"/>
          <w:numId w:val="23"/>
        </w:numPr>
        <w:rPr>
          <w:sz w:val="21"/>
          <w:szCs w:val="21"/>
        </w:rPr>
      </w:pPr>
      <w:r w:rsidRPr="009505E4">
        <w:rPr>
          <w:sz w:val="21"/>
          <w:szCs w:val="21"/>
        </w:rPr>
        <w:t>Directory filter</w:t>
      </w:r>
    </w:p>
    <w:p w14:paraId="09937758" w14:textId="1632AC92" w:rsidR="00BD1070" w:rsidRDefault="00185A03" w:rsidP="00301B27">
      <w:pPr>
        <w:pStyle w:val="BodyText"/>
        <w:ind w:left="839"/>
        <w:rPr>
          <w:ins w:id="70" w:author="A. J" w:date="2020-06-14T10:35:00Z"/>
          <w:szCs w:val="21"/>
        </w:rPr>
      </w:pPr>
      <w:r>
        <w:rPr>
          <w:szCs w:val="21"/>
        </w:rPr>
        <w:t xml:space="preserve">Is a custom include/exclude directory filter. </w:t>
      </w:r>
      <w:r w:rsidRPr="009505E4">
        <w:rPr>
          <w:szCs w:val="21"/>
        </w:rPr>
        <w:t xml:space="preserve">You can select the name of the </w:t>
      </w:r>
      <w:r w:rsidR="00CA6C09">
        <w:rPr>
          <w:szCs w:val="21"/>
        </w:rPr>
        <w:t>folders</w:t>
      </w:r>
      <w:r w:rsidRPr="009505E4">
        <w:rPr>
          <w:szCs w:val="21"/>
        </w:rPr>
        <w:t xml:space="preserve"> you want to </w:t>
      </w:r>
      <w:r>
        <w:rPr>
          <w:szCs w:val="21"/>
        </w:rPr>
        <w:t xml:space="preserve">exclude or include from the synchronization process. Wildcards </w:t>
      </w:r>
      <w:ins w:id="71" w:author="A. J" w:date="2020-07-28T22:20:00Z">
        <w:r w:rsidR="005A42FB">
          <w:rPr>
            <w:szCs w:val="21"/>
          </w:rPr>
          <w:t xml:space="preserve">“*” and “?” </w:t>
        </w:r>
      </w:ins>
      <w:del w:id="72" w:author="A. J" w:date="2020-07-28T22:20:00Z">
        <w:r w:rsidDel="005A42FB">
          <w:rPr>
            <w:szCs w:val="21"/>
          </w:rPr>
          <w:delText xml:space="preserve">like </w:delText>
        </w:r>
        <w:r w:rsidR="00CA6C09" w:rsidDel="005A42FB">
          <w:rPr>
            <w:szCs w:val="21"/>
          </w:rPr>
          <w:delText>/*</w:delText>
        </w:r>
        <w:r w:rsidR="005359F3" w:rsidDel="005A42FB">
          <w:rPr>
            <w:szCs w:val="21"/>
          </w:rPr>
          <w:delText>cahe</w:delText>
        </w:r>
        <w:r w:rsidR="00CA6C09" w:rsidDel="005A42FB">
          <w:rPr>
            <w:szCs w:val="21"/>
          </w:rPr>
          <w:delText>/</w:delText>
        </w:r>
        <w:r w:rsidDel="005A42FB">
          <w:rPr>
            <w:szCs w:val="21"/>
          </w:rPr>
          <w:delText xml:space="preserve"> </w:delText>
        </w:r>
      </w:del>
      <w:r>
        <w:rPr>
          <w:szCs w:val="21"/>
        </w:rPr>
        <w:t>are supported.</w:t>
      </w:r>
    </w:p>
    <w:p w14:paraId="325C138A" w14:textId="32B4AEC1" w:rsidR="00C11360" w:rsidRDefault="00C11360" w:rsidP="00301B27">
      <w:pPr>
        <w:pStyle w:val="BodyText"/>
        <w:ind w:left="839"/>
        <w:rPr>
          <w:ins w:id="73" w:author="A. J" w:date="2020-07-28T22:21:00Z"/>
          <w:szCs w:val="21"/>
        </w:rPr>
      </w:pPr>
      <w:ins w:id="74" w:author="A. J" w:date="2020-06-14T10:35:00Z">
        <w:r>
          <w:rPr>
            <w:szCs w:val="21"/>
          </w:rPr>
          <w:t>Include directory filter</w:t>
        </w:r>
      </w:ins>
      <w:ins w:id="75" w:author="A. J" w:date="2020-06-14T10:44:00Z">
        <w:r w:rsidR="001238CC">
          <w:rPr>
            <w:szCs w:val="21"/>
          </w:rPr>
          <w:t>s</w:t>
        </w:r>
      </w:ins>
      <w:ins w:id="76" w:author="A. J" w:date="2020-06-14T10:35:00Z">
        <w:r>
          <w:rPr>
            <w:szCs w:val="21"/>
          </w:rPr>
          <w:t xml:space="preserve"> </w:t>
        </w:r>
      </w:ins>
      <w:ins w:id="77" w:author="A. J" w:date="2020-06-14T10:44:00Z">
        <w:r w:rsidR="001238CC">
          <w:rPr>
            <w:szCs w:val="21"/>
          </w:rPr>
          <w:t>are</w:t>
        </w:r>
      </w:ins>
      <w:ins w:id="78" w:author="A. J" w:date="2020-06-14T10:35:00Z">
        <w:r>
          <w:rPr>
            <w:szCs w:val="21"/>
          </w:rPr>
          <w:t xml:space="preserve"> always relative to Master</w:t>
        </w:r>
      </w:ins>
      <w:ins w:id="79" w:author="A. J" w:date="2020-06-14T10:44:00Z">
        <w:r w:rsidR="00745F24">
          <w:rPr>
            <w:szCs w:val="21"/>
          </w:rPr>
          <w:t>. There is no such</w:t>
        </w:r>
      </w:ins>
      <w:ins w:id="80" w:author="A. J" w:date="2020-06-14T10:35:00Z">
        <w:r>
          <w:rPr>
            <w:szCs w:val="21"/>
          </w:rPr>
          <w:t xml:space="preserve"> restriction for Exclude filter</w:t>
        </w:r>
      </w:ins>
      <w:ins w:id="81" w:author="A. J" w:date="2020-06-14T10:44:00Z">
        <w:r w:rsidR="00745F24">
          <w:rPr>
            <w:szCs w:val="21"/>
          </w:rPr>
          <w:t xml:space="preserve">. This </w:t>
        </w:r>
      </w:ins>
      <w:ins w:id="82" w:author="A. J" w:date="2020-06-17T20:38:00Z">
        <w:r w:rsidR="00451977">
          <w:rPr>
            <w:szCs w:val="21"/>
          </w:rPr>
          <w:t xml:space="preserve">is </w:t>
        </w:r>
      </w:ins>
      <w:ins w:id="83" w:author="A. J" w:date="2020-06-14T10:44:00Z">
        <w:r w:rsidR="00745F24">
          <w:rPr>
            <w:szCs w:val="21"/>
          </w:rPr>
          <w:t xml:space="preserve">mainly for speed processing </w:t>
        </w:r>
      </w:ins>
      <w:ins w:id="84" w:author="A. J" w:date="2020-06-14T10:45:00Z">
        <w:r w:rsidR="00745F24">
          <w:rPr>
            <w:szCs w:val="21"/>
          </w:rPr>
          <w:t xml:space="preserve">reasons in addition that it is a rarely </w:t>
        </w:r>
      </w:ins>
      <w:ins w:id="85" w:author="A. J" w:date="2020-06-17T20:38:00Z">
        <w:r w:rsidR="00451977">
          <w:rPr>
            <w:szCs w:val="21"/>
          </w:rPr>
          <w:t>use case</w:t>
        </w:r>
      </w:ins>
      <w:ins w:id="86" w:author="A. J" w:date="2020-06-14T10:45:00Z">
        <w:r w:rsidR="00745F24">
          <w:rPr>
            <w:szCs w:val="21"/>
          </w:rPr>
          <w:t xml:space="preserve"> scenario.</w:t>
        </w:r>
      </w:ins>
    </w:p>
    <w:p w14:paraId="340284E6" w14:textId="627A27AD" w:rsidR="00A94FC5" w:rsidRDefault="00A94FC5" w:rsidP="00A94FC5">
      <w:pPr>
        <w:keepNext/>
        <w:keepLines/>
        <w:ind w:left="840"/>
        <w:rPr>
          <w:ins w:id="87" w:author="A. J" w:date="2020-07-28T22:34:00Z"/>
          <w:sz w:val="21"/>
          <w:szCs w:val="21"/>
        </w:rPr>
      </w:pPr>
      <w:ins w:id="88" w:author="A. J" w:date="2020-07-28T22:21:00Z">
        <w:r>
          <w:rPr>
            <w:sz w:val="21"/>
            <w:szCs w:val="21"/>
          </w:rPr>
          <w:t>Exclude filter always has precedence on include filter</w:t>
        </w:r>
      </w:ins>
    </w:p>
    <w:p w14:paraId="035107A5" w14:textId="47EFC389" w:rsidR="00033ABF" w:rsidRDefault="00033ABF" w:rsidP="00A94FC5">
      <w:pPr>
        <w:keepNext/>
        <w:keepLines/>
        <w:ind w:left="840"/>
        <w:rPr>
          <w:ins w:id="89" w:author="A. J" w:date="2020-07-28T22:34:00Z"/>
          <w:sz w:val="21"/>
          <w:szCs w:val="21"/>
        </w:rPr>
      </w:pPr>
    </w:p>
    <w:p w14:paraId="542D4918" w14:textId="2F2BCD1A" w:rsidR="00033ABF" w:rsidRDefault="00033ABF" w:rsidP="00A94FC5">
      <w:pPr>
        <w:keepNext/>
        <w:keepLines/>
        <w:ind w:left="840"/>
        <w:rPr>
          <w:ins w:id="90" w:author="A. J" w:date="2020-07-28T22:34:00Z"/>
          <w:sz w:val="21"/>
          <w:szCs w:val="21"/>
        </w:rPr>
      </w:pPr>
      <w:ins w:id="91" w:author="A. J" w:date="2020-07-28T22:34:00Z">
        <w:r>
          <w:rPr>
            <w:sz w:val="21"/>
            <w:szCs w:val="21"/>
          </w:rPr>
          <w:t>Special characters / wildcards:</w:t>
        </w:r>
      </w:ins>
    </w:p>
    <w:p w14:paraId="7A36B9F0" w14:textId="2E09170F" w:rsidR="00033ABF" w:rsidRPr="00033ABF" w:rsidRDefault="00033ABF" w:rsidP="00033ABF">
      <w:pPr>
        <w:keepNext/>
        <w:keepLines/>
        <w:ind w:left="840"/>
        <w:rPr>
          <w:ins w:id="92" w:author="A. J" w:date="2020-07-28T22:34:00Z"/>
          <w:sz w:val="21"/>
          <w:szCs w:val="21"/>
        </w:rPr>
      </w:pPr>
      <w:ins w:id="93" w:author="A. J" w:date="2020-07-28T22:34:00Z">
        <w:r w:rsidRPr="00033ABF">
          <w:rPr>
            <w:sz w:val="21"/>
            <w:szCs w:val="21"/>
          </w:rPr>
          <w:t>?</w:t>
        </w:r>
        <w:r>
          <w:rPr>
            <w:sz w:val="21"/>
            <w:szCs w:val="21"/>
          </w:rPr>
          <w:t xml:space="preserve"> </w:t>
        </w:r>
      </w:ins>
      <w:ins w:id="94" w:author="A. J" w:date="2020-07-28T22:35:00Z">
        <w:r w:rsidR="005E37DA">
          <w:rPr>
            <w:sz w:val="21"/>
            <w:szCs w:val="21"/>
          </w:rPr>
          <w:t xml:space="preserve"> </w:t>
        </w:r>
      </w:ins>
      <w:ins w:id="95" w:author="A. J" w:date="2020-07-28T22:34:00Z">
        <w:r w:rsidRPr="00033ABF">
          <w:rPr>
            <w:sz w:val="21"/>
            <w:szCs w:val="21"/>
          </w:rPr>
          <w:t xml:space="preserve">Matches any single character. </w:t>
        </w:r>
      </w:ins>
      <w:ins w:id="96" w:author="A. J" w:date="2020-07-28T22:35:00Z">
        <w:r>
          <w:rPr>
            <w:sz w:val="21"/>
            <w:szCs w:val="21"/>
          </w:rPr>
          <w:t>exp.</w:t>
        </w:r>
      </w:ins>
      <w:ins w:id="97" w:author="A. J" w:date="2020-07-28T22:34:00Z">
        <w:r w:rsidRPr="00033ABF">
          <w:rPr>
            <w:sz w:val="21"/>
            <w:szCs w:val="21"/>
          </w:rPr>
          <w:t xml:space="preserve"> "</w:t>
        </w:r>
      </w:ins>
      <w:proofErr w:type="spellStart"/>
      <w:ins w:id="98" w:author="A. J" w:date="2020-07-28T22:35:00Z">
        <w:r>
          <w:rPr>
            <w:sz w:val="21"/>
            <w:szCs w:val="21"/>
          </w:rPr>
          <w:t>dir</w:t>
        </w:r>
      </w:ins>
      <w:proofErr w:type="spellEnd"/>
      <w:ins w:id="99" w:author="A. J" w:date="2020-07-28T22:34:00Z">
        <w:r w:rsidRPr="00033ABF">
          <w:rPr>
            <w:sz w:val="21"/>
            <w:szCs w:val="21"/>
          </w:rPr>
          <w:t xml:space="preserve">?" </w:t>
        </w:r>
      </w:ins>
      <w:ins w:id="100" w:author="A. J" w:date="2020-07-28T22:35:00Z">
        <w:r>
          <w:rPr>
            <w:sz w:val="21"/>
            <w:szCs w:val="21"/>
          </w:rPr>
          <w:t xml:space="preserve">matches </w:t>
        </w:r>
      </w:ins>
      <w:ins w:id="101" w:author="A. J" w:date="2020-07-28T22:34:00Z">
        <w:r w:rsidRPr="00033ABF">
          <w:rPr>
            <w:sz w:val="21"/>
            <w:szCs w:val="21"/>
          </w:rPr>
          <w:t>any path that is named "</w:t>
        </w:r>
      </w:ins>
      <w:proofErr w:type="spellStart"/>
      <w:ins w:id="102" w:author="A. J" w:date="2020-07-28T22:35:00Z">
        <w:r w:rsidR="005E37DA">
          <w:rPr>
            <w:sz w:val="21"/>
            <w:szCs w:val="21"/>
          </w:rPr>
          <w:t>dir</w:t>
        </w:r>
      </w:ins>
      <w:proofErr w:type="spellEnd"/>
      <w:ins w:id="103" w:author="A. J" w:date="2020-07-28T22:34:00Z">
        <w:r w:rsidRPr="00033ABF">
          <w:rPr>
            <w:sz w:val="21"/>
            <w:szCs w:val="21"/>
          </w:rPr>
          <w:t xml:space="preserve">" plus </w:t>
        </w:r>
      </w:ins>
      <w:ins w:id="104" w:author="A. J" w:date="2020-07-28T22:35:00Z">
        <w:r w:rsidR="005E37DA">
          <w:rPr>
            <w:sz w:val="21"/>
            <w:szCs w:val="21"/>
          </w:rPr>
          <w:t>any one</w:t>
        </w:r>
      </w:ins>
      <w:ins w:id="105" w:author="A. J" w:date="2020-07-28T22:34:00Z">
        <w:r w:rsidRPr="00033ABF">
          <w:rPr>
            <w:sz w:val="21"/>
            <w:szCs w:val="21"/>
          </w:rPr>
          <w:t xml:space="preserve"> character</w:t>
        </w:r>
      </w:ins>
      <w:ins w:id="106" w:author="A. J" w:date="2020-07-28T22:35:00Z">
        <w:r w:rsidR="005E37DA">
          <w:rPr>
            <w:sz w:val="21"/>
            <w:szCs w:val="21"/>
          </w:rPr>
          <w:t xml:space="preserve"> (dir1, dir2, </w:t>
        </w:r>
        <w:proofErr w:type="spellStart"/>
        <w:r w:rsidR="005E37DA">
          <w:rPr>
            <w:sz w:val="21"/>
            <w:szCs w:val="21"/>
          </w:rPr>
          <w:t>dirA</w:t>
        </w:r>
        <w:proofErr w:type="spellEnd"/>
        <w:r w:rsidR="005E37DA">
          <w:rPr>
            <w:sz w:val="21"/>
            <w:szCs w:val="21"/>
          </w:rPr>
          <w:t>…)</w:t>
        </w:r>
      </w:ins>
    </w:p>
    <w:p w14:paraId="208832B0" w14:textId="67A6027A" w:rsidR="00033ABF" w:rsidRPr="00033ABF" w:rsidRDefault="00033ABF" w:rsidP="00033ABF">
      <w:pPr>
        <w:keepNext/>
        <w:keepLines/>
        <w:ind w:left="840"/>
        <w:rPr>
          <w:ins w:id="107" w:author="A. J" w:date="2020-07-28T22:34:00Z"/>
          <w:sz w:val="21"/>
          <w:szCs w:val="21"/>
        </w:rPr>
      </w:pPr>
      <w:ins w:id="108" w:author="A. J" w:date="2020-07-28T22:34:00Z">
        <w:r w:rsidRPr="00033ABF">
          <w:rPr>
            <w:sz w:val="21"/>
            <w:szCs w:val="21"/>
          </w:rPr>
          <w:t>*</w:t>
        </w:r>
      </w:ins>
      <w:ins w:id="109" w:author="A. J" w:date="2020-07-28T22:35:00Z">
        <w:r w:rsidR="005E37DA">
          <w:rPr>
            <w:sz w:val="21"/>
            <w:szCs w:val="21"/>
          </w:rPr>
          <w:t xml:space="preserve">  </w:t>
        </w:r>
      </w:ins>
      <w:ins w:id="110" w:author="A. J" w:date="2020-07-28T22:34:00Z">
        <w:r w:rsidRPr="00033ABF">
          <w:rPr>
            <w:sz w:val="21"/>
            <w:szCs w:val="21"/>
          </w:rPr>
          <w:t xml:space="preserve">Matches any characters up to the next slash. </w:t>
        </w:r>
      </w:ins>
      <w:ins w:id="111" w:author="A. J" w:date="2020-07-28T22:36:00Z">
        <w:r w:rsidR="005E37DA">
          <w:rPr>
            <w:sz w:val="21"/>
            <w:szCs w:val="21"/>
          </w:rPr>
          <w:t>exp.</w:t>
        </w:r>
      </w:ins>
      <w:ins w:id="112" w:author="A. J" w:date="2020-07-28T22:34:00Z">
        <w:r w:rsidRPr="00033ABF">
          <w:rPr>
            <w:sz w:val="21"/>
            <w:szCs w:val="21"/>
          </w:rPr>
          <w:t xml:space="preserve"> "*/*/</w:t>
        </w:r>
      </w:ins>
      <w:proofErr w:type="spellStart"/>
      <w:ins w:id="113" w:author="A. J" w:date="2020-07-28T22:36:00Z">
        <w:r w:rsidR="005E37DA">
          <w:rPr>
            <w:sz w:val="21"/>
            <w:szCs w:val="21"/>
          </w:rPr>
          <w:t>dir</w:t>
        </w:r>
      </w:ins>
      <w:proofErr w:type="spellEnd"/>
      <w:ins w:id="114" w:author="A. J" w:date="2020-07-28T22:34:00Z">
        <w:r w:rsidRPr="00033ABF">
          <w:rPr>
            <w:sz w:val="21"/>
            <w:szCs w:val="21"/>
          </w:rPr>
          <w:t xml:space="preserve">*" </w:t>
        </w:r>
      </w:ins>
      <w:ins w:id="115" w:author="A. J" w:date="2020-07-28T22:36:00Z">
        <w:r w:rsidR="005E37DA">
          <w:rPr>
            <w:sz w:val="21"/>
            <w:szCs w:val="21"/>
          </w:rPr>
          <w:t xml:space="preserve">matches </w:t>
        </w:r>
      </w:ins>
      <w:ins w:id="116" w:author="A. J" w:date="2020-07-28T22:34:00Z">
        <w:r w:rsidRPr="00033ABF">
          <w:rPr>
            <w:sz w:val="21"/>
            <w:szCs w:val="21"/>
          </w:rPr>
          <w:t>any path that has two directories, then a file or directory that starts with the name "</w:t>
        </w:r>
      </w:ins>
      <w:proofErr w:type="spellStart"/>
      <w:ins w:id="117" w:author="A. J" w:date="2020-07-28T22:36:00Z">
        <w:r w:rsidR="0094326B">
          <w:rPr>
            <w:sz w:val="21"/>
            <w:szCs w:val="21"/>
          </w:rPr>
          <w:t>dir</w:t>
        </w:r>
      </w:ins>
      <w:proofErr w:type="spellEnd"/>
      <w:ins w:id="118" w:author="A. J" w:date="2020-07-28T22:34:00Z">
        <w:r w:rsidRPr="00033ABF">
          <w:rPr>
            <w:sz w:val="21"/>
            <w:szCs w:val="21"/>
          </w:rPr>
          <w:t>".</w:t>
        </w:r>
      </w:ins>
    </w:p>
    <w:p w14:paraId="2BB87208" w14:textId="32B78879" w:rsidR="00033ABF" w:rsidRDefault="0094326B" w:rsidP="00033ABF">
      <w:pPr>
        <w:keepNext/>
        <w:keepLines/>
        <w:ind w:left="840"/>
        <w:rPr>
          <w:ins w:id="119" w:author="A. J" w:date="2020-07-28T22:38:00Z"/>
          <w:sz w:val="21"/>
          <w:szCs w:val="21"/>
        </w:rPr>
      </w:pPr>
      <w:ins w:id="120" w:author="A. J" w:date="2020-07-28T22:36:00Z">
        <w:r>
          <w:rPr>
            <w:sz w:val="21"/>
            <w:szCs w:val="21"/>
          </w:rPr>
          <w:t xml:space="preserve">\  </w:t>
        </w:r>
      </w:ins>
      <w:ins w:id="121" w:author="A. J" w:date="2020-07-28T22:34:00Z">
        <w:r w:rsidR="00033ABF" w:rsidRPr="00033ABF">
          <w:rPr>
            <w:sz w:val="21"/>
            <w:szCs w:val="21"/>
          </w:rPr>
          <w:t xml:space="preserve">Matches any </w:t>
        </w:r>
      </w:ins>
      <w:ins w:id="122" w:author="A. J" w:date="2020-07-28T22:36:00Z">
        <w:r>
          <w:rPr>
            <w:sz w:val="21"/>
            <w:szCs w:val="21"/>
          </w:rPr>
          <w:t>directory in path</w:t>
        </w:r>
      </w:ins>
      <w:ins w:id="123" w:author="A. J" w:date="2020-07-28T22:34:00Z">
        <w:r w:rsidR="00033ABF" w:rsidRPr="00033ABF">
          <w:rPr>
            <w:sz w:val="21"/>
            <w:szCs w:val="21"/>
          </w:rPr>
          <w:t xml:space="preserve">. </w:t>
        </w:r>
      </w:ins>
      <w:ins w:id="124" w:author="A. J" w:date="2020-07-28T22:36:00Z">
        <w:r>
          <w:rPr>
            <w:sz w:val="21"/>
            <w:szCs w:val="21"/>
          </w:rPr>
          <w:t>exp.</w:t>
        </w:r>
      </w:ins>
      <w:ins w:id="125" w:author="A. J" w:date="2020-07-28T22:34:00Z">
        <w:r w:rsidR="00033ABF" w:rsidRPr="00033ABF">
          <w:rPr>
            <w:sz w:val="21"/>
            <w:szCs w:val="21"/>
          </w:rPr>
          <w:t xml:space="preserve"> "</w:t>
        </w:r>
      </w:ins>
      <w:ins w:id="126" w:author="A. J" w:date="2020-07-28T22:37:00Z">
        <w:r w:rsidR="00265628">
          <w:rPr>
            <w:sz w:val="21"/>
            <w:szCs w:val="21"/>
          </w:rPr>
          <w:t>\</w:t>
        </w:r>
        <w:proofErr w:type="spellStart"/>
        <w:r w:rsidR="00265628">
          <w:rPr>
            <w:sz w:val="21"/>
            <w:szCs w:val="21"/>
          </w:rPr>
          <w:t>dir</w:t>
        </w:r>
      </w:ins>
      <w:proofErr w:type="spellEnd"/>
      <w:ins w:id="127" w:author="A. J" w:date="2020-07-28T22:34:00Z">
        <w:r w:rsidR="00033ABF" w:rsidRPr="00033ABF">
          <w:rPr>
            <w:sz w:val="21"/>
            <w:szCs w:val="21"/>
          </w:rPr>
          <w:t xml:space="preserve">" </w:t>
        </w:r>
      </w:ins>
      <w:ins w:id="128" w:author="A. J" w:date="2020-07-28T22:38:00Z">
        <w:r w:rsidR="00265628">
          <w:rPr>
            <w:sz w:val="21"/>
            <w:szCs w:val="21"/>
          </w:rPr>
          <w:t xml:space="preserve">matches </w:t>
        </w:r>
      </w:ins>
      <w:ins w:id="129" w:author="A. J" w:date="2020-07-28T22:34:00Z">
        <w:r w:rsidR="00033ABF" w:rsidRPr="00033ABF">
          <w:rPr>
            <w:sz w:val="21"/>
            <w:szCs w:val="21"/>
          </w:rPr>
          <w:t>any path that contains a directory named "</w:t>
        </w:r>
      </w:ins>
      <w:proofErr w:type="spellStart"/>
      <w:ins w:id="130" w:author="A. J" w:date="2020-07-28T22:38:00Z">
        <w:r w:rsidR="00265628">
          <w:rPr>
            <w:sz w:val="21"/>
            <w:szCs w:val="21"/>
          </w:rPr>
          <w:t>dir</w:t>
        </w:r>
      </w:ins>
      <w:proofErr w:type="spellEnd"/>
      <w:ins w:id="131" w:author="A. J" w:date="2020-07-28T22:34:00Z">
        <w:r w:rsidR="00033ABF" w:rsidRPr="00033ABF">
          <w:rPr>
            <w:sz w:val="21"/>
            <w:szCs w:val="21"/>
          </w:rPr>
          <w:t>".</w:t>
        </w:r>
      </w:ins>
    </w:p>
    <w:p w14:paraId="45FB4B38" w14:textId="4C918B50" w:rsidR="007D6C9B" w:rsidRDefault="007D6C9B" w:rsidP="00033ABF">
      <w:pPr>
        <w:keepNext/>
        <w:keepLines/>
        <w:ind w:left="840"/>
        <w:rPr>
          <w:ins w:id="132" w:author="A. J" w:date="2020-07-28T22:21:00Z"/>
          <w:sz w:val="21"/>
          <w:szCs w:val="21"/>
        </w:rPr>
      </w:pPr>
      <w:ins w:id="133" w:author="A. J" w:date="2020-07-28T22:38:00Z">
        <w:r>
          <w:rPr>
            <w:sz w:val="21"/>
            <w:szCs w:val="21"/>
          </w:rPr>
          <w:t xml:space="preserve">trailing /  </w:t>
        </w:r>
      </w:ins>
      <w:ins w:id="134" w:author="A. J" w:date="2020-07-28T22:39:00Z">
        <w:r>
          <w:rPr>
            <w:sz w:val="21"/>
            <w:szCs w:val="21"/>
          </w:rPr>
          <w:t xml:space="preserve">in exclude filter, it </w:t>
        </w:r>
      </w:ins>
      <w:ins w:id="135" w:author="A. J" w:date="2020-07-28T22:38:00Z">
        <w:r>
          <w:rPr>
            <w:sz w:val="21"/>
            <w:szCs w:val="21"/>
          </w:rPr>
          <w:t xml:space="preserve">will include </w:t>
        </w:r>
      </w:ins>
      <w:ins w:id="136" w:author="A. J" w:date="2020-07-28T22:39:00Z">
        <w:r>
          <w:rPr>
            <w:sz w:val="21"/>
            <w:szCs w:val="21"/>
          </w:rPr>
          <w:t>(create</w:t>
        </w:r>
        <w:r w:rsidR="007B1A7D">
          <w:rPr>
            <w:sz w:val="21"/>
            <w:szCs w:val="21"/>
          </w:rPr>
          <w:t xml:space="preserve"> on target</w:t>
        </w:r>
        <w:r>
          <w:rPr>
            <w:sz w:val="21"/>
            <w:szCs w:val="21"/>
          </w:rPr>
          <w:t xml:space="preserve">) </w:t>
        </w:r>
      </w:ins>
      <w:ins w:id="137" w:author="A. J" w:date="2020-07-28T22:38:00Z">
        <w:r>
          <w:rPr>
            <w:sz w:val="21"/>
            <w:szCs w:val="21"/>
          </w:rPr>
          <w:t xml:space="preserve">the </w:t>
        </w:r>
      </w:ins>
      <w:ins w:id="138" w:author="A. J" w:date="2020-07-28T22:39:00Z">
        <w:r>
          <w:rPr>
            <w:sz w:val="21"/>
            <w:szCs w:val="21"/>
          </w:rPr>
          <w:t>empty excluded folder</w:t>
        </w:r>
      </w:ins>
    </w:p>
    <w:p w14:paraId="24216787" w14:textId="6358F55D" w:rsidR="00EC52E9" w:rsidRDefault="00EC52E9" w:rsidP="00301B27">
      <w:pPr>
        <w:pStyle w:val="BodyText"/>
        <w:ind w:left="839"/>
        <w:rPr>
          <w:ins w:id="139" w:author="A. J" w:date="2020-06-14T10:32:00Z"/>
          <w:szCs w:val="21"/>
        </w:rPr>
      </w:pPr>
    </w:p>
    <w:p w14:paraId="66C9D51D" w14:textId="2AD0A455" w:rsidR="00DB5A0D" w:rsidRDefault="00CF3A41" w:rsidP="00301B27">
      <w:pPr>
        <w:pStyle w:val="BodyText"/>
        <w:ind w:left="839"/>
        <w:rPr>
          <w:ins w:id="140" w:author="A. J" w:date="2020-07-28T22:38:00Z"/>
          <w:szCs w:val="21"/>
        </w:rPr>
      </w:pPr>
      <w:ins w:id="141" w:author="A. J" w:date="2020-06-14T10:42:00Z">
        <w:r>
          <w:rPr>
            <w:szCs w:val="21"/>
          </w:rPr>
          <w:t>e</w:t>
        </w:r>
      </w:ins>
      <w:ins w:id="142" w:author="A. J" w:date="2020-06-14T10:32:00Z">
        <w:r w:rsidR="00DB5A0D">
          <w:rPr>
            <w:szCs w:val="21"/>
          </w:rPr>
          <w:t>xample</w:t>
        </w:r>
      </w:ins>
      <w:ins w:id="143" w:author="A. J" w:date="2020-06-14T10:42:00Z">
        <w:r>
          <w:rPr>
            <w:szCs w:val="21"/>
          </w:rPr>
          <w:t>s</w:t>
        </w:r>
      </w:ins>
      <w:ins w:id="144" w:author="A. J" w:date="2020-06-14T10:32:00Z">
        <w:r w:rsidR="00DB5A0D">
          <w:rPr>
            <w:szCs w:val="21"/>
          </w:rPr>
          <w:t>:</w:t>
        </w:r>
      </w:ins>
    </w:p>
    <w:p w14:paraId="3E8375B8" w14:textId="1A05911E" w:rsidR="00265628" w:rsidRPr="006A0083" w:rsidRDefault="00265628" w:rsidP="00265628">
      <w:pPr>
        <w:pStyle w:val="BodyText"/>
        <w:ind w:left="839"/>
        <w:rPr>
          <w:ins w:id="145" w:author="A. J" w:date="2020-07-28T22:38:00Z"/>
          <w:szCs w:val="21"/>
        </w:rPr>
      </w:pPr>
      <w:ins w:id="146" w:author="A. J" w:date="2020-07-28T22:38:00Z">
        <w:r w:rsidRPr="006A0083">
          <w:rPr>
            <w:szCs w:val="21"/>
          </w:rPr>
          <w:t xml:space="preserve">- </w:t>
        </w:r>
        <w:r>
          <w:rPr>
            <w:szCs w:val="21"/>
          </w:rPr>
          <w:t>match “</w:t>
        </w:r>
      </w:ins>
      <w:ins w:id="147" w:author="A. J" w:date="2020-07-28T22:40:00Z">
        <w:r w:rsidR="00892C2D">
          <w:rPr>
            <w:szCs w:val="21"/>
          </w:rPr>
          <w:t>source</w:t>
        </w:r>
      </w:ins>
      <w:ins w:id="148" w:author="A. J" w:date="2020-07-28T22:38:00Z">
        <w:r w:rsidRPr="006A0083">
          <w:rPr>
            <w:szCs w:val="21"/>
          </w:rPr>
          <w:t>/cache</w:t>
        </w:r>
        <w:r>
          <w:rPr>
            <w:szCs w:val="21"/>
          </w:rPr>
          <w:t>”</w:t>
        </w:r>
        <w:r w:rsidRPr="006A0083">
          <w:rPr>
            <w:szCs w:val="21"/>
          </w:rPr>
          <w:t xml:space="preserve"> folder: « cache »</w:t>
        </w:r>
      </w:ins>
    </w:p>
    <w:p w14:paraId="36AF4F4B" w14:textId="490DE742" w:rsidR="00A36A14" w:rsidRDefault="00A36A14" w:rsidP="00301B27">
      <w:pPr>
        <w:pStyle w:val="BodyText"/>
        <w:ind w:left="839"/>
        <w:rPr>
          <w:ins w:id="149" w:author="A. J" w:date="2020-07-28T22:28:00Z"/>
          <w:szCs w:val="21"/>
        </w:rPr>
      </w:pPr>
      <w:ins w:id="150" w:author="A. J" w:date="2020-06-14T10:33:00Z">
        <w:r w:rsidRPr="00D31C4E">
          <w:rPr>
            <w:szCs w:val="21"/>
            <w:rPrChange w:id="151" w:author="A. J" w:date="2020-07-28T22:27:00Z">
              <w:rPr>
                <w:szCs w:val="21"/>
              </w:rPr>
            </w:rPrChange>
          </w:rPr>
          <w:t>-</w:t>
        </w:r>
      </w:ins>
      <w:ins w:id="152" w:author="A. J" w:date="2020-07-28T22:45:00Z">
        <w:r w:rsidR="00906F05">
          <w:rPr>
            <w:szCs w:val="21"/>
          </w:rPr>
          <w:t xml:space="preserve"> </w:t>
        </w:r>
      </w:ins>
      <w:ins w:id="153" w:author="A. J" w:date="2020-07-28T22:26:00Z">
        <w:r w:rsidR="009F1125" w:rsidRPr="00D31C4E">
          <w:rPr>
            <w:szCs w:val="21"/>
            <w:rPrChange w:id="154" w:author="A. J" w:date="2020-07-28T22:27:00Z">
              <w:rPr>
                <w:szCs w:val="21"/>
              </w:rPr>
            </w:rPrChange>
          </w:rPr>
          <w:t>matches</w:t>
        </w:r>
      </w:ins>
      <w:ins w:id="155" w:author="A. J" w:date="2020-07-28T22:27:00Z">
        <w:r w:rsidR="00176898" w:rsidRPr="00D31C4E">
          <w:rPr>
            <w:szCs w:val="21"/>
            <w:rPrChange w:id="156" w:author="A. J" w:date="2020-07-28T22:27:00Z">
              <w:rPr>
                <w:szCs w:val="21"/>
                <w:lang w:val="fr-CH"/>
              </w:rPr>
            </w:rPrChange>
          </w:rPr>
          <w:t xml:space="preserve"> any « cache/temp » folder</w:t>
        </w:r>
      </w:ins>
      <w:ins w:id="157" w:author="A. J" w:date="2020-07-28T22:45:00Z">
        <w:r w:rsidR="00906F05">
          <w:rPr>
            <w:szCs w:val="21"/>
          </w:rPr>
          <w:t xml:space="preserve">: </w:t>
        </w:r>
        <w:r w:rsidR="00F10CBC">
          <w:rPr>
            <w:szCs w:val="21"/>
          </w:rPr>
          <w:t>“</w:t>
        </w:r>
        <w:r w:rsidR="00906F05" w:rsidRPr="006A0083">
          <w:rPr>
            <w:szCs w:val="21"/>
          </w:rPr>
          <w:t>\cache/temp</w:t>
        </w:r>
        <w:r w:rsidR="00F10CBC">
          <w:rPr>
            <w:szCs w:val="21"/>
          </w:rPr>
          <w:t>”</w:t>
        </w:r>
      </w:ins>
      <w:ins w:id="158" w:author="A. J" w:date="2020-07-28T22:27:00Z">
        <w:r w:rsidR="00176898" w:rsidRPr="00D31C4E">
          <w:rPr>
            <w:szCs w:val="21"/>
            <w:rPrChange w:id="159" w:author="A. J" w:date="2020-07-28T22:27:00Z">
              <w:rPr>
                <w:szCs w:val="21"/>
                <w:lang w:val="fr-CH"/>
              </w:rPr>
            </w:rPrChange>
          </w:rPr>
          <w:t xml:space="preserve"> </w:t>
        </w:r>
      </w:ins>
      <w:ins w:id="160" w:author="A. J" w:date="2020-07-28T22:46:00Z">
        <w:r w:rsidR="00F10CBC">
          <w:rPr>
            <w:szCs w:val="21"/>
          </w:rPr>
          <w:t xml:space="preserve">filter </w:t>
        </w:r>
      </w:ins>
      <w:ins w:id="161" w:author="A. J" w:date="2020-07-28T22:45:00Z">
        <w:r w:rsidR="00F10CBC">
          <w:rPr>
            <w:szCs w:val="21"/>
          </w:rPr>
          <w:t>will</w:t>
        </w:r>
      </w:ins>
      <w:ins w:id="162" w:author="A. J" w:date="2020-07-28T22:46:00Z">
        <w:r w:rsidR="00F10CBC">
          <w:rPr>
            <w:szCs w:val="21"/>
          </w:rPr>
          <w:t xml:space="preserve"> </w:t>
        </w:r>
      </w:ins>
      <w:ins w:id="163" w:author="A. J" w:date="2020-07-28T22:45:00Z">
        <w:r w:rsidR="00F10CBC">
          <w:rPr>
            <w:szCs w:val="21"/>
          </w:rPr>
          <w:t xml:space="preserve">match </w:t>
        </w:r>
      </w:ins>
      <w:ins w:id="164" w:author="A. J" w:date="2020-07-28T22:26:00Z">
        <w:r w:rsidR="00176898" w:rsidRPr="00D31C4E">
          <w:rPr>
            <w:szCs w:val="21"/>
            <w:rPrChange w:id="165" w:author="A. J" w:date="2020-07-28T22:27:00Z">
              <w:rPr>
                <w:szCs w:val="21"/>
                <w:lang w:val="fr-CH"/>
              </w:rPr>
            </w:rPrChange>
          </w:rPr>
          <w:t>« </w:t>
        </w:r>
        <w:r w:rsidR="009F1125" w:rsidRPr="00D31C4E">
          <w:rPr>
            <w:szCs w:val="21"/>
            <w:rPrChange w:id="166" w:author="A. J" w:date="2020-07-28T22:27:00Z">
              <w:rPr>
                <w:szCs w:val="21"/>
                <w:lang w:val="fr-CH"/>
              </w:rPr>
            </w:rPrChange>
          </w:rPr>
          <w:t>source</w:t>
        </w:r>
        <w:r w:rsidR="009F1125" w:rsidRPr="00D31C4E">
          <w:rPr>
            <w:szCs w:val="21"/>
            <w:rPrChange w:id="167" w:author="A. J" w:date="2020-07-28T22:27:00Z">
              <w:rPr>
                <w:szCs w:val="21"/>
              </w:rPr>
            </w:rPrChange>
          </w:rPr>
          <w:t>/cache/t</w:t>
        </w:r>
        <w:r w:rsidR="009F1125" w:rsidRPr="00D31C4E">
          <w:rPr>
            <w:szCs w:val="21"/>
            <w:rPrChange w:id="168" w:author="A. J" w:date="2020-07-28T22:27:00Z">
              <w:rPr>
                <w:szCs w:val="21"/>
                <w:lang w:val="fr-CH"/>
              </w:rPr>
            </w:rPrChange>
          </w:rPr>
          <w:t>emp</w:t>
        </w:r>
        <w:r w:rsidR="00176898" w:rsidRPr="00D31C4E">
          <w:rPr>
            <w:szCs w:val="21"/>
            <w:rPrChange w:id="169" w:author="A. J" w:date="2020-07-28T22:27:00Z">
              <w:rPr>
                <w:szCs w:val="21"/>
                <w:lang w:val="fr-CH"/>
              </w:rPr>
            </w:rPrChange>
          </w:rPr>
          <w:t xml:space="preserve"> », </w:t>
        </w:r>
      </w:ins>
      <w:ins w:id="170" w:author="A. J" w:date="2020-07-28T22:27:00Z">
        <w:r w:rsidR="00176898" w:rsidRPr="00D31C4E">
          <w:rPr>
            <w:szCs w:val="21"/>
            <w:rPrChange w:id="171" w:author="A. J" w:date="2020-07-28T22:27:00Z">
              <w:rPr>
                <w:szCs w:val="21"/>
                <w:lang w:val="fr-CH"/>
              </w:rPr>
            </w:rPrChange>
          </w:rPr>
          <w:t>« source/</w:t>
        </w:r>
        <w:proofErr w:type="spellStart"/>
        <w:r w:rsidR="00176898" w:rsidRPr="00D31C4E">
          <w:rPr>
            <w:szCs w:val="21"/>
            <w:rPrChange w:id="172" w:author="A. J" w:date="2020-07-28T22:27:00Z">
              <w:rPr>
                <w:szCs w:val="21"/>
                <w:lang w:val="fr-CH"/>
              </w:rPr>
            </w:rPrChange>
          </w:rPr>
          <w:t>dir</w:t>
        </w:r>
        <w:proofErr w:type="spellEnd"/>
        <w:r w:rsidR="00176898" w:rsidRPr="00D31C4E">
          <w:rPr>
            <w:szCs w:val="21"/>
            <w:rPrChange w:id="173" w:author="A. J" w:date="2020-07-28T22:27:00Z">
              <w:rPr>
                <w:szCs w:val="21"/>
                <w:lang w:val="fr-CH"/>
              </w:rPr>
            </w:rPrChange>
          </w:rPr>
          <w:t>/cache/temp »</w:t>
        </w:r>
      </w:ins>
      <w:ins w:id="174" w:author="A. J" w:date="2020-07-28T22:46:00Z">
        <w:r w:rsidR="00F10CBC">
          <w:rPr>
            <w:szCs w:val="21"/>
          </w:rPr>
          <w:t xml:space="preserve">, </w:t>
        </w:r>
      </w:ins>
    </w:p>
    <w:p w14:paraId="3A17C32B" w14:textId="7D2DFB39" w:rsidR="00A36A14" w:rsidRDefault="00FB6641" w:rsidP="00301B27">
      <w:pPr>
        <w:pStyle w:val="BodyText"/>
        <w:ind w:left="839"/>
        <w:rPr>
          <w:ins w:id="175" w:author="A. J" w:date="2020-06-17T20:34:00Z"/>
          <w:szCs w:val="21"/>
        </w:rPr>
      </w:pPr>
      <w:ins w:id="176" w:author="A. J" w:date="2020-06-14T10:33:00Z">
        <w:r>
          <w:rPr>
            <w:szCs w:val="21"/>
          </w:rPr>
          <w:t xml:space="preserve">- </w:t>
        </w:r>
      </w:ins>
      <w:ins w:id="177" w:author="A. J" w:date="2020-07-28T22:30:00Z">
        <w:r w:rsidR="008E4CDA">
          <w:rPr>
            <w:szCs w:val="21"/>
          </w:rPr>
          <w:t xml:space="preserve">match </w:t>
        </w:r>
      </w:ins>
      <w:ins w:id="178" w:author="A. J" w:date="2020-07-28T22:41:00Z">
        <w:r w:rsidR="00892C2D">
          <w:rPr>
            <w:szCs w:val="21"/>
          </w:rPr>
          <w:t>any folder name ending with “</w:t>
        </w:r>
      </w:ins>
      <w:proofErr w:type="spellStart"/>
      <w:ins w:id="179" w:author="A. J" w:date="2020-06-14T10:34:00Z">
        <w:r w:rsidR="00C11360">
          <w:rPr>
            <w:szCs w:val="21"/>
          </w:rPr>
          <w:t>tmp</w:t>
        </w:r>
      </w:ins>
      <w:proofErr w:type="spellEnd"/>
      <w:ins w:id="180" w:author="A. J" w:date="2020-07-28T22:41:00Z">
        <w:r w:rsidR="00892C2D">
          <w:rPr>
            <w:szCs w:val="21"/>
          </w:rPr>
          <w:t>”</w:t>
        </w:r>
      </w:ins>
      <w:ins w:id="181" w:author="A. J" w:date="2020-06-14T10:34:00Z">
        <w:r w:rsidR="00C11360">
          <w:rPr>
            <w:szCs w:val="21"/>
          </w:rPr>
          <w:t xml:space="preserve">: </w:t>
        </w:r>
      </w:ins>
      <w:ins w:id="182" w:author="A. J" w:date="2020-07-28T22:29:00Z">
        <w:r w:rsidR="00A81DA4">
          <w:rPr>
            <w:szCs w:val="21"/>
          </w:rPr>
          <w:t>“\*</w:t>
        </w:r>
      </w:ins>
      <w:proofErr w:type="spellStart"/>
      <w:ins w:id="183" w:author="A. J" w:date="2020-06-14T10:34:00Z">
        <w:r w:rsidR="00C11360">
          <w:rPr>
            <w:szCs w:val="21"/>
          </w:rPr>
          <w:t>tmp</w:t>
        </w:r>
      </w:ins>
      <w:proofErr w:type="spellEnd"/>
      <w:ins w:id="184" w:author="A. J" w:date="2020-07-28T22:29:00Z">
        <w:r w:rsidR="00A81DA4">
          <w:rPr>
            <w:szCs w:val="21"/>
          </w:rPr>
          <w:t>”</w:t>
        </w:r>
      </w:ins>
      <w:ins w:id="185" w:author="A. J" w:date="2020-07-28T22:31:00Z">
        <w:r w:rsidR="00A116E2">
          <w:rPr>
            <w:szCs w:val="21"/>
          </w:rPr>
          <w:t xml:space="preserve">, </w:t>
        </w:r>
        <w:proofErr w:type="spellStart"/>
        <w:r w:rsidR="00A116E2">
          <w:rPr>
            <w:szCs w:val="21"/>
          </w:rPr>
          <w:t>wil</w:t>
        </w:r>
        <w:proofErr w:type="spellEnd"/>
        <w:r w:rsidR="00A116E2">
          <w:rPr>
            <w:szCs w:val="21"/>
          </w:rPr>
          <w:t xml:space="preserve"> match “</w:t>
        </w:r>
        <w:proofErr w:type="spellStart"/>
        <w:r w:rsidR="00A116E2">
          <w:rPr>
            <w:szCs w:val="21"/>
          </w:rPr>
          <w:t>dir_tmp</w:t>
        </w:r>
        <w:proofErr w:type="spellEnd"/>
        <w:r w:rsidR="00A116E2">
          <w:rPr>
            <w:szCs w:val="21"/>
          </w:rPr>
          <w:t>”, “</w:t>
        </w:r>
        <w:proofErr w:type="spellStart"/>
        <w:r w:rsidR="00A116E2">
          <w:rPr>
            <w:szCs w:val="21"/>
          </w:rPr>
          <w:t>my_DIRtmp</w:t>
        </w:r>
        <w:proofErr w:type="spellEnd"/>
        <w:r w:rsidR="00A116E2">
          <w:rPr>
            <w:szCs w:val="21"/>
          </w:rPr>
          <w:t>”</w:t>
        </w:r>
      </w:ins>
      <w:ins w:id="186" w:author="A. J" w:date="2020-07-28T22:41:00Z">
        <w:r w:rsidR="00C12B56">
          <w:rPr>
            <w:szCs w:val="21"/>
          </w:rPr>
          <w:t>, “</w:t>
        </w:r>
        <w:proofErr w:type="spellStart"/>
        <w:r w:rsidR="00C12B56">
          <w:rPr>
            <w:szCs w:val="21"/>
          </w:rPr>
          <w:t>dir.tmp</w:t>
        </w:r>
        <w:proofErr w:type="spellEnd"/>
        <w:r w:rsidR="00C12B56">
          <w:rPr>
            <w:szCs w:val="21"/>
          </w:rPr>
          <w:t>”</w:t>
        </w:r>
      </w:ins>
      <w:ins w:id="187" w:author="A. J" w:date="2020-07-28T22:31:00Z">
        <w:r w:rsidR="00A116E2">
          <w:rPr>
            <w:szCs w:val="21"/>
          </w:rPr>
          <w:t>…</w:t>
        </w:r>
      </w:ins>
    </w:p>
    <w:p w14:paraId="50625974" w14:textId="1C4544A2" w:rsidR="003870B8" w:rsidRDefault="003870B8" w:rsidP="00301B27">
      <w:pPr>
        <w:pStyle w:val="BodyText"/>
        <w:ind w:left="839"/>
        <w:rPr>
          <w:ins w:id="188" w:author="A. J" w:date="2020-06-17T20:40:00Z"/>
          <w:szCs w:val="21"/>
        </w:rPr>
      </w:pPr>
      <w:ins w:id="189" w:author="A. J" w:date="2020-06-17T20:34:00Z">
        <w:r>
          <w:rPr>
            <w:szCs w:val="21"/>
          </w:rPr>
          <w:t xml:space="preserve">- exclude all hidden folders: </w:t>
        </w:r>
      </w:ins>
      <w:ins w:id="190" w:author="A. J" w:date="2020-07-28T22:30:00Z">
        <w:r w:rsidR="008E4CDA">
          <w:rPr>
            <w:szCs w:val="21"/>
          </w:rPr>
          <w:t>“</w:t>
        </w:r>
      </w:ins>
      <w:ins w:id="191" w:author="A. J" w:date="2020-07-28T22:29:00Z">
        <w:r w:rsidR="00A81DA4">
          <w:rPr>
            <w:szCs w:val="21"/>
          </w:rPr>
          <w:t>\</w:t>
        </w:r>
      </w:ins>
      <w:ins w:id="192" w:author="A. J" w:date="2020-06-17T20:34:00Z">
        <w:r w:rsidR="006D3D76">
          <w:rPr>
            <w:szCs w:val="21"/>
          </w:rPr>
          <w:t>.*</w:t>
        </w:r>
      </w:ins>
      <w:ins w:id="193" w:author="A. J" w:date="2020-07-28T22:30:00Z">
        <w:r w:rsidR="008E4CDA">
          <w:rPr>
            <w:szCs w:val="21"/>
          </w:rPr>
          <w:t>”</w:t>
        </w:r>
      </w:ins>
      <w:ins w:id="194" w:author="A. J" w:date="2020-06-17T20:34:00Z">
        <w:r w:rsidR="006D3D76">
          <w:rPr>
            <w:szCs w:val="21"/>
          </w:rPr>
          <w:t xml:space="preserve"> or </w:t>
        </w:r>
      </w:ins>
      <w:ins w:id="195" w:author="A. J" w:date="2020-07-28T22:29:00Z">
        <w:r w:rsidR="00A81DA4">
          <w:rPr>
            <w:szCs w:val="21"/>
          </w:rPr>
          <w:t>just uncheck the option “include hidden directories”</w:t>
        </w:r>
      </w:ins>
    </w:p>
    <w:p w14:paraId="6F4AE9EB" w14:textId="7450CB62" w:rsidR="009F1A3C" w:rsidRDefault="009F1A3C" w:rsidP="00301B27">
      <w:pPr>
        <w:pStyle w:val="BodyText"/>
        <w:ind w:left="839"/>
        <w:rPr>
          <w:ins w:id="196" w:author="A. J" w:date="2020-06-14T10:34:00Z"/>
          <w:szCs w:val="21"/>
        </w:rPr>
      </w:pPr>
      <w:ins w:id="197" w:author="A. J" w:date="2020-06-17T20:40:00Z">
        <w:r>
          <w:rPr>
            <w:szCs w:val="21"/>
          </w:rPr>
          <w:t xml:space="preserve">- filter </w:t>
        </w:r>
      </w:ins>
      <w:ins w:id="198" w:author="A. J" w:date="2020-07-28T22:30:00Z">
        <w:r w:rsidR="008E4CDA">
          <w:rPr>
            <w:szCs w:val="21"/>
          </w:rPr>
          <w:t>“</w:t>
        </w:r>
      </w:ins>
      <w:proofErr w:type="spellStart"/>
      <w:ins w:id="199" w:author="A. J" w:date="2020-06-17T20:40:00Z">
        <w:r>
          <w:rPr>
            <w:szCs w:val="21"/>
          </w:rPr>
          <w:t>dir</w:t>
        </w:r>
        <w:proofErr w:type="spellEnd"/>
        <w:r>
          <w:rPr>
            <w:szCs w:val="21"/>
          </w:rPr>
          <w:t>?</w:t>
        </w:r>
      </w:ins>
      <w:ins w:id="200" w:author="A. J" w:date="2020-07-28T22:30:00Z">
        <w:r w:rsidR="008E4CDA">
          <w:rPr>
            <w:szCs w:val="21"/>
          </w:rPr>
          <w:t>”</w:t>
        </w:r>
      </w:ins>
      <w:ins w:id="201" w:author="A. J" w:date="2020-06-17T20:41:00Z">
        <w:r>
          <w:rPr>
            <w:szCs w:val="21"/>
          </w:rPr>
          <w:t xml:space="preserve">: </w:t>
        </w:r>
        <w:r w:rsidR="00EA3712">
          <w:rPr>
            <w:szCs w:val="21"/>
          </w:rPr>
          <w:t xml:space="preserve">will match dir1, dir2, </w:t>
        </w:r>
        <w:proofErr w:type="spellStart"/>
        <w:r w:rsidR="00EA3712">
          <w:rPr>
            <w:szCs w:val="21"/>
          </w:rPr>
          <w:t>dira</w:t>
        </w:r>
        <w:proofErr w:type="spellEnd"/>
        <w:r w:rsidR="00EA3712">
          <w:rPr>
            <w:szCs w:val="21"/>
          </w:rPr>
          <w:t xml:space="preserve">, </w:t>
        </w:r>
        <w:proofErr w:type="spellStart"/>
        <w:r w:rsidR="00EA3712">
          <w:rPr>
            <w:szCs w:val="21"/>
          </w:rPr>
          <w:t>dirz</w:t>
        </w:r>
        <w:proofErr w:type="spellEnd"/>
        <w:r w:rsidR="00EA3712">
          <w:rPr>
            <w:szCs w:val="21"/>
          </w:rPr>
          <w:t>…</w:t>
        </w:r>
      </w:ins>
    </w:p>
    <w:p w14:paraId="681C7E8E" w14:textId="69E8324C" w:rsidR="00265B8E" w:rsidRDefault="00C0482A" w:rsidP="00C0482A">
      <w:pPr>
        <w:pStyle w:val="BodyText"/>
        <w:ind w:left="839"/>
        <w:rPr>
          <w:ins w:id="202" w:author="A. J" w:date="2020-06-14T10:43:00Z"/>
          <w:szCs w:val="21"/>
        </w:rPr>
      </w:pPr>
      <w:ins w:id="203" w:author="A. J" w:date="2020-06-14T10:38:00Z">
        <w:r>
          <w:rPr>
            <w:szCs w:val="21"/>
          </w:rPr>
          <w:t xml:space="preserve">- quickly </w:t>
        </w:r>
      </w:ins>
      <w:ins w:id="204" w:author="A. J" w:date="2020-06-17T20:39:00Z">
        <w:r w:rsidR="00A31867">
          <w:rPr>
            <w:szCs w:val="21"/>
          </w:rPr>
          <w:t xml:space="preserve">specify </w:t>
        </w:r>
      </w:ins>
      <w:ins w:id="205" w:author="A. J" w:date="2020-06-14T10:38:00Z">
        <w:r>
          <w:rPr>
            <w:szCs w:val="21"/>
          </w:rPr>
          <w:t>multiple paths: path/to/dir1;path/to/dir2;path/to/dir3</w:t>
        </w:r>
      </w:ins>
    </w:p>
    <w:p w14:paraId="232B60D2" w14:textId="356DA2F9" w:rsidR="00A31867" w:rsidRDefault="001238CC" w:rsidP="00906F05">
      <w:pPr>
        <w:pStyle w:val="BodyText"/>
        <w:ind w:left="839"/>
        <w:rPr>
          <w:ins w:id="206" w:author="A. J" w:date="2020-07-28T22:46:00Z"/>
          <w:szCs w:val="21"/>
        </w:rPr>
      </w:pPr>
      <w:ins w:id="207" w:author="A. J" w:date="2020-06-14T10:43:00Z">
        <w:r>
          <w:rPr>
            <w:szCs w:val="21"/>
          </w:rPr>
          <w:t xml:space="preserve">- filter </w:t>
        </w:r>
      </w:ins>
      <w:ins w:id="208" w:author="A. J" w:date="2020-07-28T22:42:00Z">
        <w:r w:rsidR="00C12B56">
          <w:rPr>
            <w:szCs w:val="21"/>
          </w:rPr>
          <w:t>“</w:t>
        </w:r>
      </w:ins>
      <w:ins w:id="209" w:author="A. J" w:date="2020-06-14T10:43:00Z">
        <w:r>
          <w:rPr>
            <w:szCs w:val="21"/>
          </w:rPr>
          <w:t>data/*/</w:t>
        </w:r>
      </w:ins>
      <w:ins w:id="210" w:author="A. J" w:date="2020-07-28T22:44:00Z">
        <w:r w:rsidR="00E14235">
          <w:rPr>
            <w:szCs w:val="21"/>
          </w:rPr>
          <w:t>*/</w:t>
        </w:r>
      </w:ins>
      <w:ins w:id="211" w:author="A. J" w:date="2020-06-14T10:43:00Z">
        <w:r>
          <w:rPr>
            <w:szCs w:val="21"/>
          </w:rPr>
          <w:t>personal</w:t>
        </w:r>
      </w:ins>
      <w:ins w:id="212" w:author="A. J" w:date="2020-07-28T22:42:00Z">
        <w:r w:rsidR="00C12B56">
          <w:rPr>
            <w:szCs w:val="21"/>
          </w:rPr>
          <w:t>”</w:t>
        </w:r>
      </w:ins>
      <w:ins w:id="213" w:author="A. J" w:date="2020-06-14T10:43:00Z">
        <w:r>
          <w:rPr>
            <w:szCs w:val="21"/>
          </w:rPr>
          <w:t xml:space="preserve"> will </w:t>
        </w:r>
      </w:ins>
      <w:ins w:id="214" w:author="A. J" w:date="2020-07-28T22:42:00Z">
        <w:r w:rsidR="00C12B56">
          <w:rPr>
            <w:szCs w:val="21"/>
          </w:rPr>
          <w:t xml:space="preserve">match </w:t>
        </w:r>
      </w:ins>
      <w:ins w:id="215" w:author="A. J" w:date="2020-07-28T22:43:00Z">
        <w:r w:rsidR="00460B49">
          <w:rPr>
            <w:szCs w:val="21"/>
          </w:rPr>
          <w:t>“source</w:t>
        </w:r>
      </w:ins>
      <w:ins w:id="216" w:author="A. J" w:date="2020-06-14T10:43:00Z">
        <w:r>
          <w:rPr>
            <w:szCs w:val="21"/>
          </w:rPr>
          <w:t>/data/</w:t>
        </w:r>
      </w:ins>
      <w:ins w:id="217" w:author="A. J" w:date="2020-06-17T20:39:00Z">
        <w:r w:rsidR="00A31867">
          <w:rPr>
            <w:szCs w:val="21"/>
          </w:rPr>
          <w:t>dir</w:t>
        </w:r>
      </w:ins>
      <w:ins w:id="218" w:author="A. J" w:date="2020-07-28T22:44:00Z">
        <w:r w:rsidR="00E14235">
          <w:rPr>
            <w:szCs w:val="21"/>
          </w:rPr>
          <w:t>1/dir2</w:t>
        </w:r>
      </w:ins>
      <w:ins w:id="219" w:author="A. J" w:date="2020-06-14T10:43:00Z">
        <w:r>
          <w:rPr>
            <w:szCs w:val="21"/>
          </w:rPr>
          <w:t>/personal/</w:t>
        </w:r>
      </w:ins>
      <w:ins w:id="220" w:author="A. J" w:date="2020-07-28T22:43:00Z">
        <w:r w:rsidR="00460B49">
          <w:rPr>
            <w:szCs w:val="21"/>
          </w:rPr>
          <w:t>”</w:t>
        </w:r>
      </w:ins>
      <w:ins w:id="221" w:author="A. J" w:date="2020-06-14T10:43:00Z">
        <w:r>
          <w:rPr>
            <w:szCs w:val="21"/>
          </w:rPr>
          <w:t xml:space="preserve"> folders</w:t>
        </w:r>
      </w:ins>
    </w:p>
    <w:p w14:paraId="4A11F5AF" w14:textId="71B15A53" w:rsidR="00F10CBC" w:rsidRPr="009505E4" w:rsidRDefault="00F10CBC" w:rsidP="00906F05">
      <w:pPr>
        <w:pStyle w:val="BodyText"/>
        <w:ind w:left="839"/>
        <w:rPr>
          <w:szCs w:val="21"/>
        </w:rPr>
        <w:pPrChange w:id="222" w:author="A. J" w:date="2020-07-28T22:44:00Z">
          <w:pPr>
            <w:pStyle w:val="BodyText"/>
            <w:ind w:left="839"/>
          </w:pPr>
        </w:pPrChange>
      </w:pPr>
      <w:ins w:id="223" w:author="A. J" w:date="2020-07-28T22:46:00Z">
        <w:r>
          <w:rPr>
            <w:szCs w:val="21"/>
          </w:rPr>
          <w:t>-</w:t>
        </w:r>
        <w:r w:rsidR="005D2B5D">
          <w:rPr>
            <w:szCs w:val="21"/>
          </w:rPr>
          <w:t xml:space="preserve"> </w:t>
        </w:r>
      </w:ins>
      <w:ins w:id="224" w:author="A. J" w:date="2020-07-28T22:49:00Z">
        <w:r w:rsidR="009A03BB">
          <w:rPr>
            <w:szCs w:val="21"/>
          </w:rPr>
          <w:t xml:space="preserve">exclude </w:t>
        </w:r>
      </w:ins>
      <w:ins w:id="225" w:author="A. J" w:date="2020-07-28T22:46:00Z">
        <w:r w:rsidR="005D2B5D">
          <w:rPr>
            <w:szCs w:val="21"/>
          </w:rPr>
          <w:t>filter “</w:t>
        </w:r>
      </w:ins>
      <w:ins w:id="226" w:author="A. J" w:date="2020-07-28T22:49:00Z">
        <w:r w:rsidR="009A03BB">
          <w:rPr>
            <w:szCs w:val="21"/>
          </w:rPr>
          <w:t>\cache</w:t>
        </w:r>
      </w:ins>
      <w:ins w:id="227" w:author="A. J" w:date="2020-07-28T22:47:00Z">
        <w:r w:rsidR="005D2B5D">
          <w:rPr>
            <w:szCs w:val="21"/>
          </w:rPr>
          <w:t xml:space="preserve">/” : </w:t>
        </w:r>
      </w:ins>
      <w:ins w:id="228" w:author="A. J" w:date="2020-07-28T22:49:00Z">
        <w:r w:rsidR="009A03BB">
          <w:rPr>
            <w:szCs w:val="21"/>
          </w:rPr>
          <w:t xml:space="preserve">it will exclude </w:t>
        </w:r>
      </w:ins>
      <w:ins w:id="229" w:author="A. J" w:date="2020-07-28T22:50:00Z">
        <w:r w:rsidR="009A03BB">
          <w:rPr>
            <w:szCs w:val="21"/>
          </w:rPr>
          <w:t>any folder named exactly “cache”</w:t>
        </w:r>
        <w:r w:rsidR="004A38BA">
          <w:rPr>
            <w:szCs w:val="21"/>
          </w:rPr>
          <w:t xml:space="preserve">. The excluded </w:t>
        </w:r>
      </w:ins>
      <w:ins w:id="230" w:author="A. J" w:date="2020-07-28T22:47:00Z">
        <w:r w:rsidR="005D2B5D">
          <w:rPr>
            <w:szCs w:val="21"/>
          </w:rPr>
          <w:t>folder will be created on tar</w:t>
        </w:r>
      </w:ins>
      <w:ins w:id="231" w:author="A. J" w:date="2020-07-28T22:48:00Z">
        <w:r w:rsidR="005D2B5D">
          <w:rPr>
            <w:szCs w:val="21"/>
          </w:rPr>
          <w:t xml:space="preserve">get </w:t>
        </w:r>
        <w:r w:rsidR="00AC020A">
          <w:rPr>
            <w:szCs w:val="21"/>
          </w:rPr>
          <w:t>but all its subfolders are excluded (</w:t>
        </w:r>
      </w:ins>
      <w:ins w:id="232" w:author="A. J" w:date="2020-07-28T22:49:00Z">
        <w:r w:rsidR="009A03BB">
          <w:rPr>
            <w:szCs w:val="21"/>
          </w:rPr>
          <w:t>excluded directories appear as empty directories on target)</w:t>
        </w:r>
      </w:ins>
    </w:p>
    <w:p w14:paraId="795611C7" w14:textId="77777777" w:rsidR="00301B27" w:rsidRPr="009505E4" w:rsidRDefault="00301B27" w:rsidP="00301B27">
      <w:pPr>
        <w:rPr>
          <w:sz w:val="21"/>
          <w:szCs w:val="21"/>
        </w:rPr>
      </w:pPr>
    </w:p>
    <w:p w14:paraId="75F502F0" w14:textId="77777777" w:rsidR="00D65D43" w:rsidRPr="009505E4" w:rsidRDefault="00CD3190" w:rsidP="00EA7861">
      <w:pPr>
        <w:pStyle w:val="ListParagraph"/>
        <w:numPr>
          <w:ilvl w:val="0"/>
          <w:numId w:val="39"/>
        </w:numPr>
        <w:ind w:leftChars="0"/>
        <w:rPr>
          <w:szCs w:val="21"/>
        </w:rPr>
      </w:pPr>
      <w:r w:rsidRPr="00CD3190">
        <w:rPr>
          <w:szCs w:val="21"/>
        </w:rPr>
        <w:t>Execute sync tasks only when charging</w:t>
      </w:r>
    </w:p>
    <w:p w14:paraId="537EB6EF" w14:textId="77777777" w:rsidR="00D65D43" w:rsidRPr="009505E4" w:rsidRDefault="007A05EB" w:rsidP="00D65D43">
      <w:pPr>
        <w:ind w:leftChars="150" w:left="360"/>
        <w:rPr>
          <w:sz w:val="21"/>
          <w:szCs w:val="21"/>
        </w:rPr>
      </w:pPr>
      <w:r>
        <w:rPr>
          <w:sz w:val="21"/>
          <w:szCs w:val="21"/>
        </w:rPr>
        <w:t>Auto</w:t>
      </w:r>
      <w:r w:rsidR="007700A9">
        <w:rPr>
          <w:sz w:val="21"/>
          <w:szCs w:val="21"/>
        </w:rPr>
        <w:t xml:space="preserve"> Sync</w:t>
      </w:r>
      <w:r>
        <w:rPr>
          <w:sz w:val="21"/>
          <w:szCs w:val="21"/>
        </w:rPr>
        <w:t xml:space="preserve"> planned tasks won’t start if the device is not cha</w:t>
      </w:r>
      <w:r w:rsidR="00CD3190" w:rsidRPr="00CD3190">
        <w:rPr>
          <w:sz w:val="21"/>
          <w:szCs w:val="21"/>
        </w:rPr>
        <w:t>rging</w:t>
      </w:r>
      <w:r w:rsidR="00D65D43" w:rsidRPr="009505E4">
        <w:rPr>
          <w:sz w:val="21"/>
          <w:szCs w:val="21"/>
        </w:rPr>
        <w:t>.</w:t>
      </w:r>
      <w:r>
        <w:rPr>
          <w:sz w:val="21"/>
          <w:szCs w:val="21"/>
        </w:rPr>
        <w:t xml:space="preserve"> Manually start</w:t>
      </w:r>
      <w:r w:rsidR="007700A9">
        <w:rPr>
          <w:sz w:val="21"/>
          <w:szCs w:val="21"/>
        </w:rPr>
        <w:t>ing them is always possible</w:t>
      </w:r>
      <w:r>
        <w:rPr>
          <w:sz w:val="21"/>
          <w:szCs w:val="21"/>
        </w:rPr>
        <w:t>.</w:t>
      </w:r>
    </w:p>
    <w:p w14:paraId="3F3CD181" w14:textId="77777777" w:rsidR="00D65D43" w:rsidRPr="00CD3190" w:rsidRDefault="00D65D43" w:rsidP="00D65D43">
      <w:pPr>
        <w:rPr>
          <w:sz w:val="21"/>
          <w:szCs w:val="21"/>
        </w:rPr>
      </w:pPr>
    </w:p>
    <w:p w14:paraId="1B3E242C" w14:textId="77777777" w:rsidR="00676102" w:rsidRPr="009505E4" w:rsidRDefault="002701BD" w:rsidP="00EA7861">
      <w:pPr>
        <w:pStyle w:val="ListParagraph"/>
        <w:numPr>
          <w:ilvl w:val="0"/>
          <w:numId w:val="39"/>
        </w:numPr>
        <w:ind w:leftChars="0"/>
        <w:rPr>
          <w:szCs w:val="21"/>
        </w:rPr>
      </w:pPr>
      <w:r w:rsidRPr="002701BD">
        <w:rPr>
          <w:szCs w:val="21"/>
        </w:rPr>
        <w:t>Synchronize the files in root of the master directory</w:t>
      </w:r>
    </w:p>
    <w:p w14:paraId="39FE6B73" w14:textId="77777777" w:rsidR="00676102" w:rsidRPr="009505E4" w:rsidRDefault="002701BD" w:rsidP="00301B27">
      <w:pPr>
        <w:pStyle w:val="BodyText"/>
        <w:ind w:left="420"/>
        <w:rPr>
          <w:szCs w:val="21"/>
        </w:rPr>
      </w:pPr>
      <w:r>
        <w:rPr>
          <w:szCs w:val="21"/>
        </w:rPr>
        <w:t>I</w:t>
      </w:r>
      <w:r w:rsidRPr="002701BD">
        <w:rPr>
          <w:szCs w:val="21"/>
        </w:rPr>
        <w:t xml:space="preserve">f unchecked, only the folders and their files/subfolders </w:t>
      </w:r>
      <w:r w:rsidR="00706128">
        <w:rPr>
          <w:szCs w:val="21"/>
        </w:rPr>
        <w:t xml:space="preserve">under the master directory </w:t>
      </w:r>
      <w:r w:rsidRPr="002701BD">
        <w:rPr>
          <w:szCs w:val="21"/>
        </w:rPr>
        <w:t>are synchronized</w:t>
      </w:r>
      <w:r w:rsidR="00706128">
        <w:rPr>
          <w:szCs w:val="21"/>
        </w:rPr>
        <w:t>. By default, it is checked and the files located directly in the root of the master directory will also be synchronized.</w:t>
      </w:r>
    </w:p>
    <w:p w14:paraId="706CEED8" w14:textId="77777777" w:rsidR="00301B27" w:rsidRPr="00CD3190" w:rsidRDefault="00301B27" w:rsidP="00301B27">
      <w:pPr>
        <w:rPr>
          <w:sz w:val="21"/>
          <w:szCs w:val="21"/>
        </w:rPr>
      </w:pPr>
    </w:p>
    <w:p w14:paraId="1E13CD08" w14:textId="77777777" w:rsidR="00D65D43" w:rsidRPr="009505E4" w:rsidRDefault="00CD3190" w:rsidP="00EA7861">
      <w:pPr>
        <w:pStyle w:val="ListParagraph"/>
        <w:numPr>
          <w:ilvl w:val="0"/>
          <w:numId w:val="39"/>
        </w:numPr>
        <w:ind w:leftChars="0"/>
        <w:rPr>
          <w:szCs w:val="21"/>
        </w:rPr>
      </w:pPr>
      <w:r w:rsidRPr="00CD3190">
        <w:rPr>
          <w:szCs w:val="21"/>
        </w:rPr>
        <w:t>Confirm before overwrite/delete</w:t>
      </w:r>
    </w:p>
    <w:p w14:paraId="78AD696B" w14:textId="77777777" w:rsidR="00D65D43" w:rsidRPr="009505E4" w:rsidRDefault="00320E2F" w:rsidP="00D65D43">
      <w:pPr>
        <w:pStyle w:val="BodyText"/>
        <w:ind w:left="420"/>
        <w:rPr>
          <w:szCs w:val="21"/>
        </w:rPr>
      </w:pPr>
      <w:r>
        <w:rPr>
          <w:szCs w:val="21"/>
        </w:rPr>
        <w:t>When checked, i</w:t>
      </w:r>
      <w:r w:rsidR="00D65D43" w:rsidRPr="009505E4">
        <w:rPr>
          <w:szCs w:val="21"/>
        </w:rPr>
        <w:t xml:space="preserve">t will display a confirmation dialog </w:t>
      </w:r>
      <w:r>
        <w:rPr>
          <w:szCs w:val="21"/>
        </w:rPr>
        <w:t>before overwriting or deleting files.</w:t>
      </w:r>
    </w:p>
    <w:p w14:paraId="2FB232F2" w14:textId="77777777" w:rsidR="00D65D43" w:rsidRPr="009505E4" w:rsidRDefault="00D65D43" w:rsidP="00D65D43">
      <w:pPr>
        <w:rPr>
          <w:sz w:val="21"/>
          <w:szCs w:val="21"/>
        </w:rPr>
      </w:pPr>
    </w:p>
    <w:p w14:paraId="6259382B" w14:textId="77777777" w:rsidR="00D65D43" w:rsidRDefault="00CD3190" w:rsidP="00EA7861">
      <w:pPr>
        <w:pStyle w:val="ListParagraph"/>
        <w:numPr>
          <w:ilvl w:val="0"/>
          <w:numId w:val="39"/>
        </w:numPr>
        <w:ind w:leftChars="0"/>
        <w:rPr>
          <w:szCs w:val="21"/>
        </w:rPr>
      </w:pPr>
      <w:proofErr w:type="spellStart"/>
      <w:r>
        <w:rPr>
          <w:rFonts w:hint="eastAsia"/>
          <w:szCs w:val="21"/>
        </w:rPr>
        <w:t>WiFi</w:t>
      </w:r>
      <w:proofErr w:type="spellEnd"/>
      <w:r>
        <w:rPr>
          <w:rFonts w:hint="eastAsia"/>
          <w:szCs w:val="21"/>
        </w:rPr>
        <w:t xml:space="preserve"> </w:t>
      </w:r>
      <w:r w:rsidR="00320E2F">
        <w:rPr>
          <w:szCs w:val="21"/>
        </w:rPr>
        <w:t>AP Options</w:t>
      </w:r>
    </w:p>
    <w:p w14:paraId="13CCA3B0" w14:textId="77777777" w:rsidR="003D7DC3" w:rsidRPr="0049529E" w:rsidRDefault="00082C27" w:rsidP="003D7DC3">
      <w:pPr>
        <w:keepNext/>
        <w:keepLines/>
        <w:numPr>
          <w:ilvl w:val="1"/>
          <w:numId w:val="39"/>
        </w:numPr>
        <w:rPr>
          <w:sz w:val="21"/>
          <w:szCs w:val="21"/>
        </w:rPr>
      </w:pPr>
      <w:r>
        <w:rPr>
          <w:sz w:val="21"/>
          <w:szCs w:val="21"/>
        </w:rPr>
        <w:t xml:space="preserve">Run even when off: will try to start the sync even if </w:t>
      </w:r>
      <w:proofErr w:type="spellStart"/>
      <w:r>
        <w:rPr>
          <w:sz w:val="21"/>
          <w:szCs w:val="21"/>
        </w:rPr>
        <w:t>Wifi</w:t>
      </w:r>
      <w:proofErr w:type="spellEnd"/>
      <w:r>
        <w:rPr>
          <w:sz w:val="21"/>
          <w:szCs w:val="21"/>
        </w:rPr>
        <w:t xml:space="preserve"> is turned off</w:t>
      </w:r>
    </w:p>
    <w:p w14:paraId="2CB05727" w14:textId="77777777" w:rsidR="00001E7C" w:rsidRDefault="00082C27" w:rsidP="003D7DC3">
      <w:pPr>
        <w:keepNext/>
        <w:keepLines/>
        <w:numPr>
          <w:ilvl w:val="1"/>
          <w:numId w:val="39"/>
        </w:numPr>
        <w:rPr>
          <w:sz w:val="21"/>
          <w:szCs w:val="21"/>
        </w:rPr>
      </w:pPr>
      <w:r w:rsidRPr="00082C27">
        <w:rPr>
          <w:sz w:val="21"/>
          <w:szCs w:val="21"/>
        </w:rPr>
        <w:t xml:space="preserve">Conn to any AP: </w:t>
      </w:r>
      <w:r w:rsidR="0049529E">
        <w:rPr>
          <w:sz w:val="21"/>
          <w:szCs w:val="21"/>
        </w:rPr>
        <w:t xml:space="preserve">will synchronize </w:t>
      </w:r>
      <w:r w:rsidR="00001E7C">
        <w:rPr>
          <w:sz w:val="21"/>
          <w:szCs w:val="21"/>
        </w:rPr>
        <w:t xml:space="preserve">only when connected to a </w:t>
      </w:r>
      <w:proofErr w:type="spellStart"/>
      <w:r w:rsidR="00001E7C">
        <w:rPr>
          <w:sz w:val="21"/>
          <w:szCs w:val="21"/>
        </w:rPr>
        <w:t>wifi</w:t>
      </w:r>
      <w:proofErr w:type="spellEnd"/>
      <w:r w:rsidR="00001E7C">
        <w:rPr>
          <w:sz w:val="21"/>
          <w:szCs w:val="21"/>
        </w:rPr>
        <w:t xml:space="preserve"> network. It will accept any WLAN SSID name.</w:t>
      </w:r>
    </w:p>
    <w:p w14:paraId="040C4033" w14:textId="77777777" w:rsidR="0062770F" w:rsidRDefault="00082C27" w:rsidP="003D7DC3">
      <w:pPr>
        <w:keepNext/>
        <w:keepLines/>
        <w:numPr>
          <w:ilvl w:val="1"/>
          <w:numId w:val="39"/>
        </w:numPr>
        <w:rPr>
          <w:sz w:val="21"/>
          <w:szCs w:val="21"/>
        </w:rPr>
      </w:pPr>
      <w:r w:rsidRPr="00082C27">
        <w:rPr>
          <w:sz w:val="21"/>
          <w:szCs w:val="21"/>
        </w:rPr>
        <w:t>Access Point List</w:t>
      </w:r>
      <w:r w:rsidR="00001E7C">
        <w:rPr>
          <w:sz w:val="21"/>
          <w:szCs w:val="21"/>
        </w:rPr>
        <w:t xml:space="preserve">: will only start the sync if the </w:t>
      </w:r>
      <w:proofErr w:type="spellStart"/>
      <w:r w:rsidR="00001E7C">
        <w:rPr>
          <w:sz w:val="21"/>
          <w:szCs w:val="21"/>
        </w:rPr>
        <w:t>Wifi</w:t>
      </w:r>
      <w:proofErr w:type="spellEnd"/>
      <w:r w:rsidR="00001E7C">
        <w:rPr>
          <w:sz w:val="21"/>
          <w:szCs w:val="21"/>
        </w:rPr>
        <w:t xml:space="preserve"> is connected to </w:t>
      </w:r>
      <w:r w:rsidR="0062770F">
        <w:rPr>
          <w:sz w:val="21"/>
          <w:szCs w:val="21"/>
        </w:rPr>
        <w:t>WLAN SSID in the list</w:t>
      </w:r>
      <w:r w:rsidR="00756133">
        <w:rPr>
          <w:sz w:val="21"/>
          <w:szCs w:val="21"/>
        </w:rPr>
        <w:t xml:space="preserve"> that you can specify</w:t>
      </w:r>
      <w:r w:rsidR="0062770F">
        <w:rPr>
          <w:sz w:val="21"/>
          <w:szCs w:val="21"/>
        </w:rPr>
        <w:t xml:space="preserve">. You can </w:t>
      </w:r>
      <w:r w:rsidR="00756133">
        <w:rPr>
          <w:sz w:val="21"/>
          <w:szCs w:val="21"/>
        </w:rPr>
        <w:t xml:space="preserve">also </w:t>
      </w:r>
      <w:r w:rsidR="0062770F">
        <w:rPr>
          <w:sz w:val="21"/>
          <w:szCs w:val="21"/>
        </w:rPr>
        <w:t>automatically add the currently connected SSID.</w:t>
      </w:r>
    </w:p>
    <w:p w14:paraId="65078D83" w14:textId="77777777" w:rsidR="00304A6A" w:rsidRDefault="00082C27">
      <w:pPr>
        <w:keepNext/>
        <w:keepLines/>
        <w:numPr>
          <w:ilvl w:val="1"/>
          <w:numId w:val="39"/>
        </w:numPr>
        <w:rPr>
          <w:sz w:val="21"/>
          <w:szCs w:val="21"/>
        </w:rPr>
      </w:pPr>
      <w:r>
        <w:rPr>
          <w:sz w:val="21"/>
          <w:szCs w:val="21"/>
        </w:rPr>
        <w:t>Has private address:</w:t>
      </w:r>
      <w:r w:rsidR="00F568AB">
        <w:rPr>
          <w:sz w:val="21"/>
          <w:szCs w:val="21"/>
        </w:rPr>
        <w:t xml:space="preserve"> y</w:t>
      </w:r>
      <w:r>
        <w:rPr>
          <w:sz w:val="21"/>
          <w:szCs w:val="21"/>
        </w:rPr>
        <w:t>ou can initiate</w:t>
      </w:r>
      <w:r w:rsidR="006A2C06">
        <w:rPr>
          <w:sz w:val="21"/>
          <w:szCs w:val="21"/>
        </w:rPr>
        <w:t xml:space="preserve"> the</w:t>
      </w:r>
      <w:r>
        <w:rPr>
          <w:sz w:val="21"/>
          <w:szCs w:val="21"/>
        </w:rPr>
        <w:t xml:space="preserve"> synchronization </w:t>
      </w:r>
      <w:r w:rsidR="00F568AB">
        <w:rPr>
          <w:sz w:val="21"/>
          <w:szCs w:val="21"/>
        </w:rPr>
        <w:t xml:space="preserve">only </w:t>
      </w:r>
      <w:r>
        <w:rPr>
          <w:sz w:val="21"/>
          <w:szCs w:val="21"/>
        </w:rPr>
        <w:t xml:space="preserve">if the IP address assigned to </w:t>
      </w:r>
      <w:r w:rsidR="006A2C06">
        <w:rPr>
          <w:sz w:val="21"/>
          <w:szCs w:val="21"/>
        </w:rPr>
        <w:t xml:space="preserve">the </w:t>
      </w:r>
      <w:proofErr w:type="spellStart"/>
      <w:r>
        <w:rPr>
          <w:sz w:val="21"/>
          <w:szCs w:val="21"/>
        </w:rPr>
        <w:t>WiFi</w:t>
      </w:r>
      <w:proofErr w:type="spellEnd"/>
      <w:r w:rsidR="006A2C06">
        <w:rPr>
          <w:sz w:val="21"/>
          <w:szCs w:val="21"/>
        </w:rPr>
        <w:t xml:space="preserve"> network</w:t>
      </w:r>
      <w:r>
        <w:rPr>
          <w:sz w:val="21"/>
          <w:szCs w:val="21"/>
        </w:rPr>
        <w:t xml:space="preserve"> is in the following ranges: 10.0.0.0 - 10.255.255.255, 172.16.0.0 - 172.31.255.255 or 192.168.0.0 - 192.168.255.255.</w:t>
      </w:r>
    </w:p>
    <w:p w14:paraId="6DCCC223" w14:textId="77777777" w:rsidR="00F568AB" w:rsidRDefault="00082C27" w:rsidP="00F34181">
      <w:pPr>
        <w:keepNext/>
        <w:keepLines/>
        <w:numPr>
          <w:ilvl w:val="1"/>
          <w:numId w:val="39"/>
        </w:numPr>
        <w:rPr>
          <w:sz w:val="21"/>
          <w:szCs w:val="21"/>
        </w:rPr>
      </w:pPr>
      <w:r>
        <w:rPr>
          <w:sz w:val="21"/>
          <w:szCs w:val="21"/>
        </w:rPr>
        <w:t>IP address list:</w:t>
      </w:r>
      <w:r w:rsidR="00AF65F9">
        <w:rPr>
          <w:sz w:val="21"/>
          <w:szCs w:val="21"/>
        </w:rPr>
        <w:t xml:space="preserve"> y</w:t>
      </w:r>
      <w:r>
        <w:rPr>
          <w:sz w:val="21"/>
          <w:szCs w:val="21"/>
        </w:rPr>
        <w:t xml:space="preserve">ou can start syncing </w:t>
      </w:r>
      <w:r w:rsidR="00AF65F9">
        <w:rPr>
          <w:sz w:val="21"/>
          <w:szCs w:val="21"/>
        </w:rPr>
        <w:t>only if</w:t>
      </w:r>
      <w:r>
        <w:rPr>
          <w:sz w:val="21"/>
          <w:szCs w:val="21"/>
        </w:rPr>
        <w:t xml:space="preserve"> the </w:t>
      </w:r>
      <w:proofErr w:type="spellStart"/>
      <w:r>
        <w:rPr>
          <w:sz w:val="21"/>
          <w:szCs w:val="21"/>
        </w:rPr>
        <w:t>WiFi</w:t>
      </w:r>
      <w:proofErr w:type="spellEnd"/>
      <w:r>
        <w:rPr>
          <w:sz w:val="21"/>
          <w:szCs w:val="21"/>
        </w:rPr>
        <w:t xml:space="preserve"> IP address matches one of the specified addresses. You can also directly add the current IP address your device is connected to through the IP selection list.</w:t>
      </w:r>
    </w:p>
    <w:p w14:paraId="6340B9F7" w14:textId="77777777" w:rsidR="00304A6A" w:rsidRDefault="00304A6A">
      <w:pPr>
        <w:keepNext/>
        <w:keepLines/>
        <w:rPr>
          <w:sz w:val="21"/>
          <w:szCs w:val="21"/>
        </w:rPr>
      </w:pPr>
    </w:p>
    <w:p w14:paraId="452B1F4F" w14:textId="77777777" w:rsidR="00383E70" w:rsidRDefault="00383E70" w:rsidP="00383E70">
      <w:pPr>
        <w:pStyle w:val="ListParagraph"/>
        <w:numPr>
          <w:ilvl w:val="0"/>
          <w:numId w:val="39"/>
        </w:numPr>
        <w:ind w:leftChars="0"/>
        <w:rPr>
          <w:szCs w:val="21"/>
        </w:rPr>
      </w:pPr>
      <w:r w:rsidRPr="00F85285">
        <w:rPr>
          <w:szCs w:val="21"/>
        </w:rPr>
        <w:t>Skip task if the WLAN is not connected to the specified access point, or if WLAN IP does not match the specified IP address.</w:t>
      </w:r>
    </w:p>
    <w:p w14:paraId="225CE6BA" w14:textId="77777777" w:rsidR="00383E70" w:rsidRDefault="00383E70" w:rsidP="00383E70">
      <w:pPr>
        <w:pStyle w:val="ListParagraph"/>
        <w:ind w:leftChars="0" w:left="420"/>
        <w:rPr>
          <w:szCs w:val="21"/>
        </w:rPr>
      </w:pPr>
      <w:r>
        <w:rPr>
          <w:szCs w:val="21"/>
        </w:rPr>
        <w:t>Auto Sync will skip the task if it doesn’t match the specified criteria</w:t>
      </w:r>
    </w:p>
    <w:p w14:paraId="610C3CEB" w14:textId="77777777" w:rsidR="00383E70" w:rsidRDefault="00383E70" w:rsidP="00383E70">
      <w:pPr>
        <w:rPr>
          <w:szCs w:val="21"/>
        </w:rPr>
      </w:pPr>
    </w:p>
    <w:p w14:paraId="2D89EAEC" w14:textId="77777777" w:rsidR="00383E70" w:rsidRDefault="00383E70" w:rsidP="00383E70">
      <w:pPr>
        <w:pStyle w:val="ListParagraph"/>
        <w:numPr>
          <w:ilvl w:val="0"/>
          <w:numId w:val="39"/>
        </w:numPr>
        <w:ind w:leftChars="0"/>
        <w:rPr>
          <w:szCs w:val="21"/>
        </w:rPr>
      </w:pPr>
      <w:r w:rsidRPr="00383E70">
        <w:rPr>
          <w:szCs w:val="21"/>
        </w:rPr>
        <w:t>Allow sync with all IP addresses (include public)</w:t>
      </w:r>
    </w:p>
    <w:p w14:paraId="1F063AA0" w14:textId="77777777" w:rsidR="00304A6A" w:rsidRDefault="00082C27">
      <w:pPr>
        <w:ind w:left="420"/>
        <w:rPr>
          <w:szCs w:val="21"/>
        </w:rPr>
      </w:pPr>
      <w:r>
        <w:rPr>
          <w:sz w:val="21"/>
          <w:szCs w:val="21"/>
        </w:rPr>
        <w:t xml:space="preserve">Sync will </w:t>
      </w:r>
      <w:r w:rsidR="006E2CE5">
        <w:rPr>
          <w:sz w:val="21"/>
          <w:szCs w:val="21"/>
        </w:rPr>
        <w:t>be allowed</w:t>
      </w:r>
      <w:r>
        <w:rPr>
          <w:sz w:val="21"/>
          <w:szCs w:val="21"/>
        </w:rPr>
        <w:t xml:space="preserve"> whenever the </w:t>
      </w:r>
      <w:proofErr w:type="spellStart"/>
      <w:r>
        <w:rPr>
          <w:sz w:val="21"/>
          <w:szCs w:val="21"/>
        </w:rPr>
        <w:t>Wifi</w:t>
      </w:r>
      <w:proofErr w:type="spellEnd"/>
      <w:r>
        <w:rPr>
          <w:sz w:val="21"/>
          <w:szCs w:val="21"/>
        </w:rPr>
        <w:t xml:space="preserve"> is connected to any network, even on public IP ranges (like in a</w:t>
      </w:r>
      <w:r w:rsidR="006E2CE5">
        <w:rPr>
          <w:sz w:val="21"/>
          <w:szCs w:val="21"/>
        </w:rPr>
        <w:t xml:space="preserve"> public </w:t>
      </w:r>
      <w:proofErr w:type="spellStart"/>
      <w:r w:rsidR="006E2CE5">
        <w:rPr>
          <w:sz w:val="21"/>
          <w:szCs w:val="21"/>
        </w:rPr>
        <w:t>Wifi</w:t>
      </w:r>
      <w:proofErr w:type="spellEnd"/>
      <w:r w:rsidR="006E2CE5">
        <w:rPr>
          <w:sz w:val="21"/>
          <w:szCs w:val="21"/>
        </w:rPr>
        <w:t>).</w:t>
      </w:r>
    </w:p>
    <w:p w14:paraId="4D03CC43" w14:textId="77777777" w:rsidR="00D65D43" w:rsidRPr="009505E4" w:rsidRDefault="00D65D43" w:rsidP="00D65D43">
      <w:pPr>
        <w:rPr>
          <w:sz w:val="21"/>
          <w:szCs w:val="21"/>
        </w:rPr>
      </w:pPr>
    </w:p>
    <w:p w14:paraId="25C012C3" w14:textId="77777777" w:rsidR="00D65D43" w:rsidRPr="009505E4" w:rsidRDefault="00D65D43" w:rsidP="00EA7861">
      <w:pPr>
        <w:pStyle w:val="ListParagraph"/>
        <w:numPr>
          <w:ilvl w:val="0"/>
          <w:numId w:val="39"/>
        </w:numPr>
        <w:ind w:leftChars="0"/>
        <w:rPr>
          <w:szCs w:val="21"/>
        </w:rPr>
      </w:pPr>
      <w:r w:rsidRPr="009505E4">
        <w:rPr>
          <w:rFonts w:hint="eastAsia"/>
          <w:szCs w:val="21"/>
        </w:rPr>
        <w:t>Shows advanced options</w:t>
      </w:r>
    </w:p>
    <w:p w14:paraId="549C964F" w14:textId="77777777" w:rsidR="00D65D43" w:rsidRPr="009505E4" w:rsidRDefault="00D65D43" w:rsidP="00D65D43">
      <w:pPr>
        <w:ind w:left="567"/>
        <w:rPr>
          <w:b/>
          <w:color w:val="FF0000"/>
          <w:sz w:val="21"/>
          <w:szCs w:val="21"/>
          <w:u w:val="single"/>
        </w:rPr>
      </w:pPr>
      <w:r w:rsidRPr="009505E4">
        <w:rPr>
          <w:b/>
          <w:color w:val="FF0000"/>
          <w:sz w:val="21"/>
          <w:szCs w:val="21"/>
          <w:u w:val="single"/>
        </w:rPr>
        <w:t>Please use it when setting detailed options.</w:t>
      </w:r>
    </w:p>
    <w:p w14:paraId="163F3BE1" w14:textId="77777777" w:rsidR="00D65D43" w:rsidRPr="009505E4" w:rsidRDefault="00D65D43" w:rsidP="00D65D43">
      <w:pPr>
        <w:rPr>
          <w:sz w:val="21"/>
          <w:szCs w:val="21"/>
        </w:rPr>
      </w:pPr>
    </w:p>
    <w:p w14:paraId="12E8DECA" w14:textId="77777777" w:rsidR="00676102" w:rsidRPr="009505E4" w:rsidRDefault="00910609" w:rsidP="00EA7861">
      <w:pPr>
        <w:pStyle w:val="ListParagraph"/>
        <w:numPr>
          <w:ilvl w:val="0"/>
          <w:numId w:val="39"/>
        </w:numPr>
        <w:ind w:leftChars="0"/>
        <w:rPr>
          <w:szCs w:val="21"/>
        </w:rPr>
      </w:pPr>
      <w:r>
        <w:rPr>
          <w:rFonts w:hint="eastAsia"/>
          <w:szCs w:val="21"/>
        </w:rPr>
        <w:t>Include</w:t>
      </w:r>
      <w:r w:rsidR="00676102" w:rsidRPr="009505E4">
        <w:rPr>
          <w:szCs w:val="21"/>
        </w:rPr>
        <w:t xml:space="preserve"> subdirector</w:t>
      </w:r>
      <w:r w:rsidR="000C0A26">
        <w:rPr>
          <w:szCs w:val="21"/>
        </w:rPr>
        <w:t>ies</w:t>
      </w:r>
    </w:p>
    <w:p w14:paraId="0AB799C4" w14:textId="77777777" w:rsidR="00301B27" w:rsidRPr="009505E4" w:rsidRDefault="00B25DD1" w:rsidP="00AD6FC0">
      <w:pPr>
        <w:ind w:left="420"/>
        <w:rPr>
          <w:sz w:val="21"/>
          <w:szCs w:val="21"/>
        </w:rPr>
      </w:pPr>
      <w:r>
        <w:rPr>
          <w:sz w:val="21"/>
          <w:szCs w:val="21"/>
        </w:rPr>
        <w:t>It will recursively include subdirectories under the specified master folder.</w:t>
      </w:r>
    </w:p>
    <w:p w14:paraId="4092B863" w14:textId="77777777" w:rsidR="00304A6A" w:rsidRDefault="00304A6A">
      <w:pPr>
        <w:rPr>
          <w:szCs w:val="21"/>
        </w:rPr>
      </w:pPr>
    </w:p>
    <w:p w14:paraId="57B8930B" w14:textId="77777777" w:rsidR="00676102" w:rsidRPr="009505E4" w:rsidRDefault="00910609" w:rsidP="00EA7861">
      <w:pPr>
        <w:pStyle w:val="ListParagraph"/>
        <w:numPr>
          <w:ilvl w:val="0"/>
          <w:numId w:val="39"/>
        </w:numPr>
        <w:ind w:leftChars="0"/>
        <w:rPr>
          <w:szCs w:val="21"/>
        </w:rPr>
      </w:pPr>
      <w:r>
        <w:rPr>
          <w:rFonts w:hint="eastAsia"/>
          <w:szCs w:val="21"/>
        </w:rPr>
        <w:t>Include</w:t>
      </w:r>
      <w:r w:rsidR="00676102" w:rsidRPr="009505E4">
        <w:rPr>
          <w:szCs w:val="21"/>
        </w:rPr>
        <w:t xml:space="preserve"> empty director</w:t>
      </w:r>
      <w:r w:rsidR="00AE195C">
        <w:rPr>
          <w:szCs w:val="21"/>
        </w:rPr>
        <w:t>ies</w:t>
      </w:r>
    </w:p>
    <w:p w14:paraId="5EEDE81B" w14:textId="77777777" w:rsidR="00676102" w:rsidRDefault="00676102" w:rsidP="00301B27">
      <w:pPr>
        <w:pStyle w:val="BodyText"/>
        <w:ind w:left="420"/>
        <w:rPr>
          <w:szCs w:val="21"/>
        </w:rPr>
      </w:pPr>
      <w:r w:rsidRPr="009505E4">
        <w:rPr>
          <w:szCs w:val="21"/>
        </w:rPr>
        <w:t>Sync</w:t>
      </w:r>
      <w:r w:rsidR="00AE195C">
        <w:rPr>
          <w:szCs w:val="21"/>
        </w:rPr>
        <w:t>hronizes</w:t>
      </w:r>
      <w:r w:rsidRPr="009505E4">
        <w:rPr>
          <w:szCs w:val="21"/>
        </w:rPr>
        <w:t xml:space="preserve"> the empty director</w:t>
      </w:r>
      <w:r w:rsidR="00AE195C">
        <w:rPr>
          <w:szCs w:val="21"/>
        </w:rPr>
        <w:t xml:space="preserve">ies </w:t>
      </w:r>
      <w:r w:rsidRPr="009505E4">
        <w:rPr>
          <w:szCs w:val="21"/>
        </w:rPr>
        <w:t>(</w:t>
      </w:r>
      <w:r w:rsidR="00656396">
        <w:rPr>
          <w:szCs w:val="21"/>
        </w:rPr>
        <w:t xml:space="preserve">even if a </w:t>
      </w:r>
      <w:r w:rsidR="008D1449">
        <w:rPr>
          <w:szCs w:val="21"/>
        </w:rPr>
        <w:t xml:space="preserve">directory is empty on the master, </w:t>
      </w:r>
      <w:r w:rsidR="00656396">
        <w:rPr>
          <w:szCs w:val="21"/>
        </w:rPr>
        <w:t xml:space="preserve">it will be created </w:t>
      </w:r>
      <w:r w:rsidRPr="009505E4">
        <w:rPr>
          <w:szCs w:val="21"/>
        </w:rPr>
        <w:t>on the target)</w:t>
      </w:r>
      <w:r w:rsidR="00656396">
        <w:rPr>
          <w:szCs w:val="21"/>
        </w:rPr>
        <w:t>. If unchecked, empty directories on the master are ignored.</w:t>
      </w:r>
    </w:p>
    <w:p w14:paraId="67EE4F37" w14:textId="77777777" w:rsidR="00304A6A" w:rsidRDefault="00304A6A">
      <w:pPr>
        <w:pStyle w:val="BodyText"/>
        <w:rPr>
          <w:szCs w:val="21"/>
        </w:rPr>
      </w:pPr>
    </w:p>
    <w:p w14:paraId="3C61D10A" w14:textId="77777777" w:rsidR="00676102" w:rsidRPr="009505E4" w:rsidRDefault="00910609" w:rsidP="00EA7861">
      <w:pPr>
        <w:pStyle w:val="ListParagraph"/>
        <w:keepNext/>
        <w:keepLines/>
        <w:numPr>
          <w:ilvl w:val="0"/>
          <w:numId w:val="39"/>
        </w:numPr>
        <w:ind w:leftChars="0"/>
        <w:rPr>
          <w:szCs w:val="21"/>
        </w:rPr>
      </w:pPr>
      <w:r>
        <w:rPr>
          <w:rFonts w:hint="eastAsia"/>
          <w:szCs w:val="21"/>
        </w:rPr>
        <w:t>Include</w:t>
      </w:r>
      <w:r w:rsidR="00676102" w:rsidRPr="009505E4">
        <w:rPr>
          <w:szCs w:val="21"/>
        </w:rPr>
        <w:t xml:space="preserve"> hidden director</w:t>
      </w:r>
      <w:r w:rsidR="000F1CD4">
        <w:rPr>
          <w:szCs w:val="21"/>
        </w:rPr>
        <w:t>ies</w:t>
      </w:r>
    </w:p>
    <w:p w14:paraId="0F9D413B" w14:textId="77777777" w:rsidR="00676102" w:rsidRPr="009505E4" w:rsidRDefault="006F7D38" w:rsidP="00EA7861">
      <w:pPr>
        <w:pStyle w:val="BodyText"/>
        <w:keepNext/>
        <w:keepLines/>
        <w:ind w:left="420"/>
        <w:rPr>
          <w:szCs w:val="21"/>
        </w:rPr>
      </w:pPr>
      <w:bookmarkStart w:id="233" w:name="_Hlk39695171"/>
      <w:r>
        <w:rPr>
          <w:szCs w:val="21"/>
        </w:rPr>
        <w:t xml:space="preserve">When checked, </w:t>
      </w:r>
      <w:r w:rsidR="00676102" w:rsidRPr="009505E4">
        <w:rPr>
          <w:szCs w:val="21"/>
        </w:rPr>
        <w:t xml:space="preserve">Sync </w:t>
      </w:r>
      <w:r>
        <w:rPr>
          <w:szCs w:val="21"/>
        </w:rPr>
        <w:t xml:space="preserve">will include </w:t>
      </w:r>
      <w:r w:rsidR="00676102" w:rsidRPr="009505E4">
        <w:rPr>
          <w:szCs w:val="21"/>
        </w:rPr>
        <w:t>the hidden</w:t>
      </w:r>
      <w:r>
        <w:rPr>
          <w:szCs w:val="21"/>
        </w:rPr>
        <w:t xml:space="preserve"> </w:t>
      </w:r>
      <w:proofErr w:type="spellStart"/>
      <w:r>
        <w:rPr>
          <w:szCs w:val="21"/>
        </w:rPr>
        <w:t>linux</w:t>
      </w:r>
      <w:proofErr w:type="spellEnd"/>
      <w:r w:rsidR="00676102" w:rsidRPr="009505E4">
        <w:rPr>
          <w:szCs w:val="21"/>
        </w:rPr>
        <w:t xml:space="preserve"> </w:t>
      </w:r>
      <w:r w:rsidR="00F1110A">
        <w:rPr>
          <w:szCs w:val="21"/>
        </w:rPr>
        <w:t xml:space="preserve">folders (those with a name starting with a dot). Note that in Windows and Samba, </w:t>
      </w:r>
      <w:r w:rsidR="00115372">
        <w:rPr>
          <w:szCs w:val="21"/>
        </w:rPr>
        <w:t xml:space="preserve">the </w:t>
      </w:r>
      <w:r w:rsidR="00F1110A">
        <w:rPr>
          <w:szCs w:val="21"/>
        </w:rPr>
        <w:t>hidden attribute is not set by the folder name</w:t>
      </w:r>
      <w:r w:rsidR="00115372">
        <w:rPr>
          <w:szCs w:val="21"/>
        </w:rPr>
        <w:t>. Thus, the synchronized folder on the SMB/Windows target won’t have the host hidden attribute</w:t>
      </w:r>
      <w:r w:rsidR="000F1CD4">
        <w:rPr>
          <w:szCs w:val="21"/>
        </w:rPr>
        <w:t>.</w:t>
      </w:r>
    </w:p>
    <w:bookmarkEnd w:id="233"/>
    <w:p w14:paraId="1EDC2AAF" w14:textId="77777777" w:rsidR="00301B27" w:rsidRPr="009505E4" w:rsidRDefault="00301B27" w:rsidP="00301B27">
      <w:pPr>
        <w:rPr>
          <w:sz w:val="21"/>
          <w:szCs w:val="21"/>
        </w:rPr>
      </w:pPr>
    </w:p>
    <w:p w14:paraId="7F5E4287" w14:textId="77777777" w:rsidR="00676102" w:rsidRPr="009505E4" w:rsidRDefault="00910609" w:rsidP="00EA7861">
      <w:pPr>
        <w:pStyle w:val="ListParagraph"/>
        <w:keepNext/>
        <w:keepLines/>
        <w:numPr>
          <w:ilvl w:val="0"/>
          <w:numId w:val="39"/>
        </w:numPr>
        <w:ind w:leftChars="0"/>
        <w:rPr>
          <w:szCs w:val="21"/>
        </w:rPr>
      </w:pPr>
      <w:r>
        <w:rPr>
          <w:rFonts w:hint="eastAsia"/>
          <w:szCs w:val="21"/>
        </w:rPr>
        <w:t>Include</w:t>
      </w:r>
      <w:r w:rsidR="00676102" w:rsidRPr="009505E4">
        <w:rPr>
          <w:szCs w:val="21"/>
        </w:rPr>
        <w:t xml:space="preserve"> hidden file</w:t>
      </w:r>
      <w:r w:rsidR="0086760B">
        <w:rPr>
          <w:szCs w:val="21"/>
        </w:rPr>
        <w:t>s</w:t>
      </w:r>
    </w:p>
    <w:p w14:paraId="5E2B35C5" w14:textId="77777777" w:rsidR="00676102" w:rsidRDefault="0086760B" w:rsidP="0086760B">
      <w:pPr>
        <w:pStyle w:val="BodyText"/>
        <w:keepNext/>
        <w:keepLines/>
        <w:ind w:left="420"/>
        <w:rPr>
          <w:szCs w:val="21"/>
        </w:rPr>
      </w:pPr>
      <w:r w:rsidRPr="0086760B">
        <w:rPr>
          <w:szCs w:val="21"/>
        </w:rPr>
        <w:t xml:space="preserve">When checked, Sync will include the hidden </w:t>
      </w:r>
      <w:proofErr w:type="spellStart"/>
      <w:r w:rsidRPr="0086760B">
        <w:rPr>
          <w:szCs w:val="21"/>
        </w:rPr>
        <w:t>linux</w:t>
      </w:r>
      <w:proofErr w:type="spellEnd"/>
      <w:r w:rsidRPr="0086760B">
        <w:rPr>
          <w:szCs w:val="21"/>
        </w:rPr>
        <w:t xml:space="preserve"> </w:t>
      </w:r>
      <w:r>
        <w:rPr>
          <w:szCs w:val="21"/>
        </w:rPr>
        <w:t>files</w:t>
      </w:r>
      <w:r w:rsidRPr="0086760B">
        <w:rPr>
          <w:szCs w:val="21"/>
        </w:rPr>
        <w:t xml:space="preserve"> (those with a name starting with a dot). Note that in Windows and Samba, the hidden attribute is not set by the </w:t>
      </w:r>
      <w:r>
        <w:rPr>
          <w:szCs w:val="21"/>
        </w:rPr>
        <w:t>file</w:t>
      </w:r>
      <w:r w:rsidRPr="0086760B">
        <w:rPr>
          <w:szCs w:val="21"/>
        </w:rPr>
        <w:t xml:space="preserve"> name. Thus, the synchronized </w:t>
      </w:r>
      <w:r>
        <w:rPr>
          <w:szCs w:val="21"/>
        </w:rPr>
        <w:t>file</w:t>
      </w:r>
      <w:r w:rsidRPr="0086760B">
        <w:rPr>
          <w:szCs w:val="21"/>
        </w:rPr>
        <w:t xml:space="preserve"> on the SMB/Windows target won’t have the host hidden attribute.</w:t>
      </w:r>
    </w:p>
    <w:p w14:paraId="3ABAA2CE" w14:textId="77777777" w:rsidR="001026CD" w:rsidRDefault="001026CD" w:rsidP="0086760B">
      <w:pPr>
        <w:pStyle w:val="BodyText"/>
        <w:keepNext/>
        <w:keepLines/>
        <w:ind w:left="420"/>
        <w:rPr>
          <w:szCs w:val="21"/>
        </w:rPr>
      </w:pPr>
    </w:p>
    <w:p w14:paraId="25048351" w14:textId="77777777" w:rsidR="001026CD" w:rsidRDefault="001026CD" w:rsidP="001026CD">
      <w:pPr>
        <w:pStyle w:val="ListParagraph"/>
        <w:numPr>
          <w:ilvl w:val="0"/>
          <w:numId w:val="39"/>
        </w:numPr>
        <w:ind w:leftChars="0"/>
        <w:rPr>
          <w:szCs w:val="21"/>
        </w:rPr>
      </w:pPr>
      <w:r>
        <w:rPr>
          <w:szCs w:val="21"/>
        </w:rPr>
        <w:t>Overwrite destination file</w:t>
      </w:r>
      <w:r w:rsidR="0088589D">
        <w:rPr>
          <w:szCs w:val="21"/>
        </w:rPr>
        <w:t>s</w:t>
      </w:r>
    </w:p>
    <w:p w14:paraId="392E8308" w14:textId="77777777" w:rsidR="00F86C8F" w:rsidRDefault="006F440F" w:rsidP="00F86C8F">
      <w:pPr>
        <w:pStyle w:val="ListParagraph"/>
        <w:ind w:leftChars="0" w:left="420"/>
        <w:rPr>
          <w:szCs w:val="21"/>
        </w:rPr>
      </w:pPr>
      <w:r>
        <w:rPr>
          <w:szCs w:val="21"/>
        </w:rPr>
        <w:t>If unch</w:t>
      </w:r>
      <w:r w:rsidR="00151AF4">
        <w:rPr>
          <w:szCs w:val="21"/>
        </w:rPr>
        <w:t>ecked, files on the target will never be overwritten even if the compare criteria by size and time are different.</w:t>
      </w:r>
    </w:p>
    <w:p w14:paraId="4865A41F" w14:textId="77777777" w:rsidR="00304A6A" w:rsidRDefault="00304A6A">
      <w:pPr>
        <w:pStyle w:val="ListParagraph"/>
        <w:ind w:leftChars="0" w:left="420"/>
        <w:rPr>
          <w:szCs w:val="21"/>
        </w:rPr>
      </w:pPr>
    </w:p>
    <w:p w14:paraId="7E560769" w14:textId="77777777" w:rsidR="001026CD" w:rsidRPr="009505E4" w:rsidRDefault="001026CD" w:rsidP="001026CD">
      <w:pPr>
        <w:pStyle w:val="ListParagraph"/>
        <w:numPr>
          <w:ilvl w:val="0"/>
          <w:numId w:val="39"/>
        </w:numPr>
        <w:ind w:leftChars="0"/>
        <w:rPr>
          <w:szCs w:val="21"/>
        </w:rPr>
      </w:pPr>
      <w:r w:rsidRPr="009505E4">
        <w:rPr>
          <w:szCs w:val="21"/>
        </w:rPr>
        <w:t xml:space="preserve">Use </w:t>
      </w:r>
      <w:r>
        <w:rPr>
          <w:rFonts w:hint="eastAsia"/>
          <w:szCs w:val="21"/>
        </w:rPr>
        <w:t>enhanced</w:t>
      </w:r>
      <w:r w:rsidRPr="009505E4">
        <w:rPr>
          <w:szCs w:val="21"/>
        </w:rPr>
        <w:t xml:space="preserve"> directory selection filter</w:t>
      </w:r>
    </w:p>
    <w:p w14:paraId="4567324B" w14:textId="77777777" w:rsidR="001026CD" w:rsidRPr="009505E4" w:rsidRDefault="001026CD" w:rsidP="001026CD">
      <w:pPr>
        <w:pStyle w:val="BodyText"/>
        <w:ind w:left="420"/>
        <w:rPr>
          <w:szCs w:val="21"/>
        </w:rPr>
      </w:pPr>
      <w:r w:rsidRPr="009505E4">
        <w:rPr>
          <w:rFonts w:hint="eastAsia"/>
          <w:szCs w:val="21"/>
        </w:rPr>
        <w:t>I</w:t>
      </w:r>
      <w:r w:rsidRPr="009505E4">
        <w:rPr>
          <w:szCs w:val="21"/>
        </w:rPr>
        <w:t xml:space="preserve">f the </w:t>
      </w:r>
      <w:r w:rsidR="004A37A1">
        <w:rPr>
          <w:szCs w:val="21"/>
        </w:rPr>
        <w:t>upper</w:t>
      </w:r>
      <w:r w:rsidRPr="009505E4">
        <w:rPr>
          <w:szCs w:val="21"/>
        </w:rPr>
        <w:t xml:space="preserve"> directory is excluded</w:t>
      </w:r>
      <w:r w:rsidR="0068138B">
        <w:rPr>
          <w:szCs w:val="21"/>
        </w:rPr>
        <w:t xml:space="preserve"> by a filter while one of its </w:t>
      </w:r>
      <w:r w:rsidRPr="009505E4">
        <w:rPr>
          <w:szCs w:val="21"/>
        </w:rPr>
        <w:t>sub-director</w:t>
      </w:r>
      <w:r w:rsidR="0068138B">
        <w:rPr>
          <w:szCs w:val="21"/>
        </w:rPr>
        <w:t>ies</w:t>
      </w:r>
      <w:r w:rsidRPr="009505E4">
        <w:rPr>
          <w:szCs w:val="21"/>
        </w:rPr>
        <w:t xml:space="preserve"> is selected</w:t>
      </w:r>
      <w:r w:rsidR="0068138B">
        <w:rPr>
          <w:szCs w:val="21"/>
        </w:rPr>
        <w:t>/included</w:t>
      </w:r>
      <w:r w:rsidRPr="009505E4">
        <w:rPr>
          <w:szCs w:val="21"/>
        </w:rPr>
        <w:t xml:space="preserve">, the sub-directories </w:t>
      </w:r>
      <w:r w:rsidR="0068138B">
        <w:rPr>
          <w:szCs w:val="21"/>
        </w:rPr>
        <w:t>of the selected folder will be synchronized</w:t>
      </w:r>
      <w:r w:rsidRPr="009505E4">
        <w:rPr>
          <w:szCs w:val="21"/>
        </w:rPr>
        <w:t>.</w:t>
      </w:r>
    </w:p>
    <w:p w14:paraId="2301377F" w14:textId="77777777" w:rsidR="00301B27" w:rsidRPr="00BA69D5" w:rsidRDefault="00301B27" w:rsidP="00301B27">
      <w:pPr>
        <w:rPr>
          <w:sz w:val="21"/>
          <w:szCs w:val="21"/>
        </w:rPr>
      </w:pPr>
    </w:p>
    <w:p w14:paraId="00BACB39" w14:textId="77777777" w:rsidR="00B05954" w:rsidRPr="009505E4" w:rsidRDefault="00910609" w:rsidP="00EA7861">
      <w:pPr>
        <w:pStyle w:val="ListParagraph"/>
        <w:keepNext/>
        <w:keepLines/>
        <w:numPr>
          <w:ilvl w:val="0"/>
          <w:numId w:val="39"/>
        </w:numPr>
        <w:ind w:leftChars="0"/>
        <w:rPr>
          <w:szCs w:val="21"/>
        </w:rPr>
      </w:pPr>
      <w:r>
        <w:rPr>
          <w:rFonts w:hint="eastAsia"/>
          <w:szCs w:val="21"/>
        </w:rPr>
        <w:t>Retry on</w:t>
      </w:r>
      <w:r w:rsidR="00391240" w:rsidRPr="009505E4">
        <w:rPr>
          <w:rFonts w:hint="eastAsia"/>
          <w:szCs w:val="21"/>
        </w:rPr>
        <w:t xml:space="preserve"> </w:t>
      </w:r>
      <w:r w:rsidR="00B05954" w:rsidRPr="009505E4">
        <w:rPr>
          <w:szCs w:val="21"/>
        </w:rPr>
        <w:t>network error</w:t>
      </w:r>
      <w:r w:rsidR="008C31A3">
        <w:rPr>
          <w:szCs w:val="21"/>
        </w:rPr>
        <w:t xml:space="preserve"> (only for SMB shares)</w:t>
      </w:r>
    </w:p>
    <w:p w14:paraId="1912F325" w14:textId="77777777" w:rsidR="00B05954" w:rsidRPr="009505E4" w:rsidRDefault="001C127F" w:rsidP="00391240">
      <w:pPr>
        <w:pStyle w:val="BodyText"/>
        <w:keepNext/>
        <w:keepLines/>
        <w:ind w:left="420"/>
        <w:rPr>
          <w:szCs w:val="21"/>
        </w:rPr>
      </w:pPr>
      <w:r>
        <w:rPr>
          <w:szCs w:val="21"/>
        </w:rPr>
        <w:t xml:space="preserve">On </w:t>
      </w:r>
      <w:r w:rsidR="008C31A3">
        <w:rPr>
          <w:szCs w:val="21"/>
        </w:rPr>
        <w:t>server-side</w:t>
      </w:r>
      <w:r>
        <w:rPr>
          <w:szCs w:val="21"/>
        </w:rPr>
        <w:t xml:space="preserve"> connection errors, </w:t>
      </w:r>
      <w:r w:rsidR="008C31A3">
        <w:rPr>
          <w:szCs w:val="21"/>
        </w:rPr>
        <w:t xml:space="preserve">SMBSync2 will try </w:t>
      </w:r>
      <w:r w:rsidR="00CF5191">
        <w:rPr>
          <w:szCs w:val="21"/>
        </w:rPr>
        <w:t>again the synchronization for a maximum of 3 times at</w:t>
      </w:r>
      <w:r w:rsidR="006A5C14">
        <w:rPr>
          <w:szCs w:val="21"/>
        </w:rPr>
        <w:t xml:space="preserve"> a</w:t>
      </w:r>
      <w:r w:rsidR="00CF5191">
        <w:rPr>
          <w:szCs w:val="21"/>
        </w:rPr>
        <w:t xml:space="preserve"> 30 seconds interval.</w:t>
      </w:r>
    </w:p>
    <w:p w14:paraId="07069715" w14:textId="77777777" w:rsidR="00B05954" w:rsidRDefault="00B05954" w:rsidP="00B05954">
      <w:pPr>
        <w:rPr>
          <w:sz w:val="21"/>
          <w:szCs w:val="21"/>
        </w:rPr>
      </w:pPr>
    </w:p>
    <w:p w14:paraId="22DEA7EE" w14:textId="77777777" w:rsidR="006175FA" w:rsidRDefault="006175FA" w:rsidP="006175FA">
      <w:pPr>
        <w:pStyle w:val="ListParagraph"/>
        <w:keepNext/>
        <w:keepLines/>
        <w:numPr>
          <w:ilvl w:val="0"/>
          <w:numId w:val="39"/>
        </w:numPr>
        <w:ind w:leftChars="0"/>
        <w:rPr>
          <w:szCs w:val="21"/>
        </w:rPr>
      </w:pPr>
      <w:r>
        <w:rPr>
          <w:rFonts w:hint="eastAsia"/>
          <w:szCs w:val="21"/>
        </w:rPr>
        <w:t>L</w:t>
      </w:r>
      <w:r w:rsidRPr="009505E4">
        <w:rPr>
          <w:szCs w:val="21"/>
        </w:rPr>
        <w:t xml:space="preserve">imit </w:t>
      </w:r>
      <w:r>
        <w:rPr>
          <w:rFonts w:hint="eastAsia"/>
          <w:szCs w:val="21"/>
        </w:rPr>
        <w:t xml:space="preserve">SMB </w:t>
      </w:r>
      <w:r w:rsidRPr="009505E4">
        <w:rPr>
          <w:szCs w:val="21"/>
        </w:rPr>
        <w:t>I</w:t>
      </w:r>
      <w:r w:rsidR="00FD3EA7">
        <w:rPr>
          <w:szCs w:val="21"/>
        </w:rPr>
        <w:t>/</w:t>
      </w:r>
      <w:r w:rsidRPr="009505E4">
        <w:rPr>
          <w:szCs w:val="21"/>
        </w:rPr>
        <w:t xml:space="preserve">O </w:t>
      </w:r>
      <w:r>
        <w:rPr>
          <w:rFonts w:hint="eastAsia"/>
          <w:szCs w:val="21"/>
        </w:rPr>
        <w:t xml:space="preserve">write </w:t>
      </w:r>
      <w:r w:rsidRPr="009505E4">
        <w:rPr>
          <w:szCs w:val="21"/>
        </w:rPr>
        <w:t>buffer to 16KB</w:t>
      </w:r>
      <w:r>
        <w:rPr>
          <w:szCs w:val="21"/>
        </w:rPr>
        <w:t xml:space="preserve"> (only for SMB shares)</w:t>
      </w:r>
    </w:p>
    <w:p w14:paraId="52DD267F" w14:textId="77777777" w:rsidR="006175FA" w:rsidRPr="009505E4" w:rsidRDefault="006175FA" w:rsidP="006175FA">
      <w:pPr>
        <w:pStyle w:val="BodyText"/>
        <w:keepNext/>
        <w:keepLines/>
        <w:ind w:left="420"/>
        <w:rPr>
          <w:b/>
          <w:bCs/>
          <w:color w:val="FF0000"/>
          <w:szCs w:val="21"/>
          <w:u w:val="single"/>
        </w:rPr>
      </w:pPr>
      <w:r w:rsidRPr="009505E4">
        <w:rPr>
          <w:b/>
          <w:bCs/>
          <w:color w:val="FF0000"/>
          <w:szCs w:val="21"/>
          <w:u w:val="single"/>
        </w:rPr>
        <w:t xml:space="preserve">Please try </w:t>
      </w:r>
      <w:r>
        <w:rPr>
          <w:b/>
          <w:bCs/>
          <w:color w:val="FF0000"/>
          <w:szCs w:val="21"/>
          <w:u w:val="single"/>
        </w:rPr>
        <w:t>if you get</w:t>
      </w:r>
      <w:r w:rsidR="00FD3EA7">
        <w:rPr>
          <w:b/>
          <w:bCs/>
          <w:color w:val="FF0000"/>
          <w:szCs w:val="21"/>
          <w:u w:val="single"/>
        </w:rPr>
        <w:t xml:space="preserve"> an</w:t>
      </w:r>
      <w:r w:rsidRPr="009505E4">
        <w:rPr>
          <w:b/>
          <w:bCs/>
          <w:color w:val="FF0000"/>
          <w:szCs w:val="21"/>
          <w:u w:val="single"/>
        </w:rPr>
        <w:t xml:space="preserve"> "Access is denied" error when writing to the PC/NAS folder.</w:t>
      </w:r>
    </w:p>
    <w:p w14:paraId="091AADD8" w14:textId="77777777" w:rsidR="006175FA" w:rsidRPr="009505E4" w:rsidRDefault="00FD3EA7" w:rsidP="006175FA">
      <w:pPr>
        <w:pStyle w:val="BodyText"/>
        <w:keepNext/>
        <w:keepLines/>
        <w:ind w:left="420"/>
        <w:rPr>
          <w:szCs w:val="21"/>
        </w:rPr>
      </w:pPr>
      <w:r>
        <w:rPr>
          <w:szCs w:val="21"/>
        </w:rPr>
        <w:t xml:space="preserve">When checked, it will limit </w:t>
      </w:r>
      <w:r w:rsidR="006175FA" w:rsidRPr="009505E4">
        <w:rPr>
          <w:szCs w:val="21"/>
        </w:rPr>
        <w:t>I</w:t>
      </w:r>
      <w:r>
        <w:rPr>
          <w:szCs w:val="21"/>
        </w:rPr>
        <w:t>/</w:t>
      </w:r>
      <w:r w:rsidR="006175FA" w:rsidRPr="009505E4">
        <w:rPr>
          <w:szCs w:val="21"/>
        </w:rPr>
        <w:t>O buffer to 16KB</w:t>
      </w:r>
      <w:r>
        <w:rPr>
          <w:szCs w:val="21"/>
        </w:rPr>
        <w:t xml:space="preserve"> for writing operations to the SMB host.</w:t>
      </w:r>
    </w:p>
    <w:p w14:paraId="5F8BEF37" w14:textId="77777777" w:rsidR="006175FA" w:rsidRDefault="006175FA" w:rsidP="00B05954">
      <w:pPr>
        <w:rPr>
          <w:sz w:val="21"/>
          <w:szCs w:val="21"/>
        </w:rPr>
      </w:pPr>
    </w:p>
    <w:p w14:paraId="1664F038" w14:textId="77777777" w:rsidR="004649D3" w:rsidRDefault="004649D3" w:rsidP="004649D3">
      <w:pPr>
        <w:pStyle w:val="ListParagraph"/>
        <w:keepNext/>
        <w:keepLines/>
        <w:numPr>
          <w:ilvl w:val="0"/>
          <w:numId w:val="39"/>
        </w:numPr>
        <w:ind w:leftChars="0"/>
        <w:rPr>
          <w:szCs w:val="21"/>
        </w:rPr>
      </w:pPr>
      <w:r w:rsidRPr="004649D3">
        <w:rPr>
          <w:szCs w:val="21"/>
        </w:rPr>
        <w:t>Write files directly to the SMB folder without using temporary files</w:t>
      </w:r>
      <w:r w:rsidR="00C31AFE">
        <w:rPr>
          <w:szCs w:val="21"/>
        </w:rPr>
        <w:t xml:space="preserve"> (only for SMB shares)</w:t>
      </w:r>
    </w:p>
    <w:p w14:paraId="396042A6" w14:textId="77777777" w:rsidR="00304A6A" w:rsidRDefault="00C31AFE">
      <w:pPr>
        <w:pStyle w:val="ListParagraph"/>
        <w:keepNext/>
        <w:keepLines/>
        <w:ind w:leftChars="0" w:left="420"/>
        <w:rPr>
          <w:szCs w:val="21"/>
        </w:rPr>
      </w:pPr>
      <w:r>
        <w:rPr>
          <w:szCs w:val="21"/>
        </w:rPr>
        <w:t xml:space="preserve">Checked by default (recommended). When copied to the </w:t>
      </w:r>
      <w:r w:rsidR="00950F55">
        <w:rPr>
          <w:szCs w:val="21"/>
        </w:rPr>
        <w:t>SMB</w:t>
      </w:r>
      <w:r>
        <w:rPr>
          <w:szCs w:val="21"/>
        </w:rPr>
        <w:t xml:space="preserve"> host, the file will be copied to a temporary folder on the host. Once the copy operation is succeeded, the </w:t>
      </w:r>
      <w:r w:rsidR="00950F55">
        <w:rPr>
          <w:szCs w:val="21"/>
        </w:rPr>
        <w:t xml:space="preserve">temporary </w:t>
      </w:r>
      <w:r>
        <w:rPr>
          <w:szCs w:val="21"/>
        </w:rPr>
        <w:t xml:space="preserve">file is </w:t>
      </w:r>
      <w:r w:rsidR="00950F55">
        <w:rPr>
          <w:szCs w:val="21"/>
        </w:rPr>
        <w:t xml:space="preserve">moved to its final destination overwriting the target file. If unchecked, the target file on the host is immediately overwritten on </w:t>
      </w:r>
      <w:r w:rsidR="009B3311">
        <w:rPr>
          <w:szCs w:val="21"/>
        </w:rPr>
        <w:t>the start of the copy. If a connection error occurs, the file on the host remains corrupted until the next sync.</w:t>
      </w:r>
    </w:p>
    <w:p w14:paraId="3CE9BDE3" w14:textId="77777777" w:rsidR="004649D3" w:rsidRDefault="004649D3" w:rsidP="00B05954">
      <w:pPr>
        <w:rPr>
          <w:sz w:val="21"/>
          <w:szCs w:val="21"/>
        </w:rPr>
      </w:pPr>
    </w:p>
    <w:p w14:paraId="6E26704C" w14:textId="77777777" w:rsidR="009B3311" w:rsidRPr="009505E4" w:rsidRDefault="00515F6B" w:rsidP="009B3311">
      <w:pPr>
        <w:pStyle w:val="ListParagraph"/>
        <w:numPr>
          <w:ilvl w:val="0"/>
          <w:numId w:val="39"/>
        </w:numPr>
        <w:ind w:leftChars="0"/>
        <w:rPr>
          <w:szCs w:val="21"/>
        </w:rPr>
      </w:pPr>
      <w:r w:rsidRPr="00515F6B">
        <w:rPr>
          <w:szCs w:val="21"/>
        </w:rPr>
        <w:t>Do not set last modified time of destination file to match source file</w:t>
      </w:r>
    </w:p>
    <w:p w14:paraId="53AF14B6" w14:textId="77777777" w:rsidR="00CB518B" w:rsidRDefault="009B3311" w:rsidP="009B3311">
      <w:pPr>
        <w:pStyle w:val="BodyText"/>
        <w:ind w:left="420"/>
        <w:rPr>
          <w:szCs w:val="21"/>
        </w:rPr>
      </w:pPr>
      <w:r w:rsidRPr="009505E4">
        <w:rPr>
          <w:szCs w:val="21"/>
        </w:rPr>
        <w:t xml:space="preserve">Please enable if </w:t>
      </w:r>
      <w:r w:rsidR="00BB1DF9">
        <w:rPr>
          <w:szCs w:val="21"/>
        </w:rPr>
        <w:t xml:space="preserve">you get an error like </w:t>
      </w:r>
      <w:proofErr w:type="spellStart"/>
      <w:r w:rsidRPr="009505E4">
        <w:rPr>
          <w:szCs w:val="21"/>
        </w:rPr>
        <w:t>SmbFile#setLastModified</w:t>
      </w:r>
      <w:proofErr w:type="spellEnd"/>
      <w:r w:rsidRPr="009505E4">
        <w:rPr>
          <w:szCs w:val="21"/>
        </w:rPr>
        <w:t>()</w:t>
      </w:r>
      <w:r w:rsidRPr="009505E4">
        <w:rPr>
          <w:rFonts w:hint="eastAsia"/>
          <w:szCs w:val="21"/>
        </w:rPr>
        <w:t>/</w:t>
      </w:r>
      <w:proofErr w:type="spellStart"/>
      <w:r w:rsidRPr="009505E4">
        <w:rPr>
          <w:rFonts w:hint="eastAsia"/>
          <w:szCs w:val="21"/>
        </w:rPr>
        <w:t>File#setLastModified</w:t>
      </w:r>
      <w:proofErr w:type="spellEnd"/>
      <w:r w:rsidRPr="009505E4">
        <w:rPr>
          <w:rFonts w:hint="eastAsia"/>
          <w:szCs w:val="21"/>
        </w:rPr>
        <w:t>()</w:t>
      </w:r>
      <w:r w:rsidR="00515F6B">
        <w:rPr>
          <w:szCs w:val="21"/>
        </w:rPr>
        <w:t xml:space="preserve"> </w:t>
      </w:r>
      <w:r w:rsidRPr="009505E4">
        <w:rPr>
          <w:szCs w:val="21"/>
        </w:rPr>
        <w:t>fail</w:t>
      </w:r>
      <w:r w:rsidR="00515F6B">
        <w:rPr>
          <w:szCs w:val="21"/>
        </w:rPr>
        <w:t>s</w:t>
      </w:r>
      <w:r w:rsidRPr="009505E4">
        <w:rPr>
          <w:szCs w:val="21"/>
        </w:rPr>
        <w:t>.</w:t>
      </w:r>
      <w:r w:rsidR="00BB1DF9">
        <w:rPr>
          <w:szCs w:val="21"/>
        </w:rPr>
        <w:t xml:space="preserve"> It means that the remote host doesn’t allow setting</w:t>
      </w:r>
      <w:r w:rsidR="00B54E53">
        <w:rPr>
          <w:szCs w:val="21"/>
        </w:rPr>
        <w:t xml:space="preserve"> file</w:t>
      </w:r>
      <w:r w:rsidR="00BB1DF9">
        <w:rPr>
          <w:szCs w:val="21"/>
        </w:rPr>
        <w:t xml:space="preserve"> </w:t>
      </w:r>
      <w:r w:rsidR="00B54E53">
        <w:rPr>
          <w:szCs w:val="21"/>
        </w:rPr>
        <w:t xml:space="preserve">last modified time. If unchecked, the last modified time of the copied file on the target will be set to the time it was </w:t>
      </w:r>
      <w:r w:rsidR="00E81227">
        <w:rPr>
          <w:szCs w:val="21"/>
        </w:rPr>
        <w:t>c</w:t>
      </w:r>
      <w:r w:rsidR="00B54E53">
        <w:rPr>
          <w:szCs w:val="21"/>
        </w:rPr>
        <w:t>opied</w:t>
      </w:r>
      <w:r w:rsidR="00E81227">
        <w:rPr>
          <w:szCs w:val="21"/>
        </w:rPr>
        <w:t xml:space="preserve"> </w:t>
      </w:r>
      <w:r w:rsidR="00B54E53">
        <w:rPr>
          <w:szCs w:val="21"/>
        </w:rPr>
        <w:t>/</w:t>
      </w:r>
      <w:r w:rsidR="00E81227">
        <w:rPr>
          <w:szCs w:val="21"/>
        </w:rPr>
        <w:t xml:space="preserve"> </w:t>
      </w:r>
      <w:r w:rsidR="00B54E53">
        <w:rPr>
          <w:szCs w:val="21"/>
        </w:rPr>
        <w:t>synchronized.</w:t>
      </w:r>
      <w:r w:rsidR="00E81227">
        <w:rPr>
          <w:szCs w:val="21"/>
        </w:rPr>
        <w:t xml:space="preserve"> This means that the target file will appear newer than the master. </w:t>
      </w:r>
    </w:p>
    <w:p w14:paraId="7EBA62C1" w14:textId="77777777" w:rsidR="00044AF5" w:rsidRDefault="00044AF5" w:rsidP="009B3311">
      <w:pPr>
        <w:pStyle w:val="BodyText"/>
        <w:ind w:left="420"/>
        <w:rPr>
          <w:szCs w:val="21"/>
        </w:rPr>
      </w:pPr>
      <w:r>
        <w:rPr>
          <w:szCs w:val="21"/>
        </w:rPr>
        <w:t>For next synchronizations, y</w:t>
      </w:r>
      <w:r w:rsidR="00CB518B">
        <w:rPr>
          <w:szCs w:val="21"/>
        </w:rPr>
        <w:t>ou can</w:t>
      </w:r>
      <w:r>
        <w:rPr>
          <w:szCs w:val="21"/>
        </w:rPr>
        <w:t>:</w:t>
      </w:r>
    </w:p>
    <w:p w14:paraId="4F6B81BF" w14:textId="77777777" w:rsidR="008F3DA8" w:rsidRDefault="00044AF5" w:rsidP="009B3311">
      <w:pPr>
        <w:pStyle w:val="BodyText"/>
        <w:ind w:left="420"/>
        <w:rPr>
          <w:szCs w:val="21"/>
        </w:rPr>
      </w:pPr>
      <w:r>
        <w:rPr>
          <w:szCs w:val="21"/>
        </w:rPr>
        <w:t>-</w:t>
      </w:r>
      <w:r w:rsidR="00CB518B">
        <w:rPr>
          <w:szCs w:val="21"/>
        </w:rPr>
        <w:t xml:space="preserve"> stick to compare by size only</w:t>
      </w:r>
      <w:r w:rsidR="008F3DA8">
        <w:rPr>
          <w:szCs w:val="21"/>
        </w:rPr>
        <w:t>, or</w:t>
      </w:r>
    </w:p>
    <w:p w14:paraId="6A5D4B22" w14:textId="77777777" w:rsidR="008F3DA8" w:rsidRDefault="008F3DA8" w:rsidP="009B3311">
      <w:pPr>
        <w:pStyle w:val="BodyText"/>
        <w:ind w:left="420"/>
        <w:rPr>
          <w:szCs w:val="21"/>
        </w:rPr>
      </w:pPr>
      <w:r>
        <w:rPr>
          <w:szCs w:val="21"/>
        </w:rPr>
        <w:t>-</w:t>
      </w:r>
      <w:r w:rsidR="00CB518B">
        <w:rPr>
          <w:szCs w:val="21"/>
        </w:rPr>
        <w:t xml:space="preserve"> you can </w:t>
      </w:r>
      <w:r w:rsidR="00044AF5">
        <w:rPr>
          <w:szCs w:val="21"/>
        </w:rPr>
        <w:t>enable the option “</w:t>
      </w:r>
      <w:r w:rsidR="00044AF5" w:rsidRPr="00044AF5">
        <w:rPr>
          <w:szCs w:val="21"/>
        </w:rPr>
        <w:t>Do not overwrite destination file if it is newer than source file</w:t>
      </w:r>
      <w:r w:rsidR="00044AF5">
        <w:rPr>
          <w:szCs w:val="21"/>
        </w:rPr>
        <w:t>” to only copy files modified later on the master, or</w:t>
      </w:r>
    </w:p>
    <w:p w14:paraId="181853E3" w14:textId="77777777" w:rsidR="009B3311" w:rsidRPr="009505E4" w:rsidRDefault="008F3DA8" w:rsidP="009B3311">
      <w:pPr>
        <w:pStyle w:val="BodyText"/>
        <w:ind w:left="420"/>
        <w:rPr>
          <w:szCs w:val="21"/>
        </w:rPr>
      </w:pPr>
      <w:r>
        <w:rPr>
          <w:szCs w:val="21"/>
        </w:rPr>
        <w:t xml:space="preserve">- </w:t>
      </w:r>
      <w:r w:rsidR="00044AF5">
        <w:rPr>
          <w:szCs w:val="21"/>
        </w:rPr>
        <w:t>you can</w:t>
      </w:r>
      <w:r>
        <w:rPr>
          <w:szCs w:val="21"/>
        </w:rPr>
        <w:t xml:space="preserve"> enable</w:t>
      </w:r>
      <w:r w:rsidR="00CB518B">
        <w:rPr>
          <w:szCs w:val="21"/>
        </w:rPr>
        <w:t xml:space="preserve"> </w:t>
      </w:r>
      <w:r>
        <w:rPr>
          <w:szCs w:val="21"/>
        </w:rPr>
        <w:t>the task option “</w:t>
      </w:r>
      <w:r w:rsidR="00E81227" w:rsidRPr="00E81227">
        <w:rPr>
          <w:szCs w:val="21"/>
        </w:rPr>
        <w:t>Obtain last modification time of files from SMBSync2 application custom list</w:t>
      </w:r>
      <w:r>
        <w:rPr>
          <w:szCs w:val="21"/>
        </w:rPr>
        <w:t>”</w:t>
      </w:r>
      <w:r w:rsidR="0072101D">
        <w:rPr>
          <w:szCs w:val="21"/>
        </w:rPr>
        <w:t xml:space="preserve">. However, this option is </w:t>
      </w:r>
      <w:r w:rsidR="008A75DB">
        <w:rPr>
          <w:szCs w:val="21"/>
        </w:rPr>
        <w:t>currently not available if the target is SMB</w:t>
      </w:r>
      <w:r w:rsidR="0072101D">
        <w:rPr>
          <w:szCs w:val="21"/>
        </w:rPr>
        <w:t>.</w:t>
      </w:r>
      <w:r w:rsidR="008A75DB">
        <w:rPr>
          <w:szCs w:val="21"/>
        </w:rPr>
        <w:t xml:space="preserve"> Most SMB hosts support setting the last modified time.</w:t>
      </w:r>
    </w:p>
    <w:p w14:paraId="7856DA97" w14:textId="77777777" w:rsidR="009B3311" w:rsidRDefault="009B3311" w:rsidP="009B3311">
      <w:pPr>
        <w:pStyle w:val="BodyText"/>
        <w:ind w:left="420"/>
        <w:rPr>
          <w:szCs w:val="21"/>
        </w:rPr>
      </w:pPr>
    </w:p>
    <w:p w14:paraId="370CDCB9" w14:textId="77777777" w:rsidR="00AC1111" w:rsidRPr="009505E4" w:rsidRDefault="00AC1111" w:rsidP="009B3311">
      <w:pPr>
        <w:pStyle w:val="BodyText"/>
        <w:ind w:left="420"/>
        <w:rPr>
          <w:szCs w:val="21"/>
        </w:rPr>
      </w:pPr>
      <w:r>
        <w:rPr>
          <w:szCs w:val="21"/>
        </w:rPr>
        <w:t>See below for a detailed info on each option.</w:t>
      </w:r>
    </w:p>
    <w:p w14:paraId="037C8771" w14:textId="77777777" w:rsidR="009B3311" w:rsidRPr="009505E4" w:rsidRDefault="009B3311" w:rsidP="009B3311">
      <w:pPr>
        <w:rPr>
          <w:sz w:val="21"/>
          <w:szCs w:val="21"/>
        </w:rPr>
      </w:pPr>
    </w:p>
    <w:p w14:paraId="5B64B28C" w14:textId="77777777" w:rsidR="009B3311" w:rsidRPr="009505E4" w:rsidRDefault="00E103B9" w:rsidP="009B3311">
      <w:pPr>
        <w:pStyle w:val="ListParagraph"/>
        <w:numPr>
          <w:ilvl w:val="0"/>
          <w:numId w:val="39"/>
        </w:numPr>
        <w:ind w:leftChars="0"/>
        <w:rPr>
          <w:szCs w:val="21"/>
        </w:rPr>
      </w:pPr>
      <w:r w:rsidRPr="00E81227">
        <w:rPr>
          <w:szCs w:val="21"/>
        </w:rPr>
        <w:t>Obtain last modification time of files from SMBSync2 application custom list</w:t>
      </w:r>
    </w:p>
    <w:p w14:paraId="41227D0D" w14:textId="77777777" w:rsidR="00F674A7" w:rsidRDefault="009B3311" w:rsidP="009B3311">
      <w:pPr>
        <w:pStyle w:val="BodyText"/>
        <w:ind w:left="420"/>
        <w:rPr>
          <w:szCs w:val="21"/>
        </w:rPr>
      </w:pPr>
      <w:r w:rsidRPr="009505E4">
        <w:rPr>
          <w:szCs w:val="21"/>
        </w:rPr>
        <w:t>Please try if all the file</w:t>
      </w:r>
      <w:r w:rsidR="00E213E2">
        <w:rPr>
          <w:szCs w:val="21"/>
        </w:rPr>
        <w:t>s</w:t>
      </w:r>
      <w:r w:rsidRPr="009505E4">
        <w:rPr>
          <w:szCs w:val="21"/>
        </w:rPr>
        <w:t xml:space="preserve"> </w:t>
      </w:r>
      <w:r w:rsidR="00E213E2">
        <w:rPr>
          <w:szCs w:val="21"/>
        </w:rPr>
        <w:t>are copied over the target files on every sync.</w:t>
      </w:r>
    </w:p>
    <w:p w14:paraId="63242D8B" w14:textId="77777777" w:rsidR="00992EFA" w:rsidRDefault="0072101D" w:rsidP="009B3311">
      <w:pPr>
        <w:pStyle w:val="BodyText"/>
        <w:ind w:left="420"/>
        <w:rPr>
          <w:szCs w:val="21"/>
        </w:rPr>
      </w:pPr>
      <w:r>
        <w:rPr>
          <w:szCs w:val="21"/>
        </w:rPr>
        <w:t xml:space="preserve">This option is only available </w:t>
      </w:r>
      <w:r w:rsidR="009D3297">
        <w:rPr>
          <w:szCs w:val="21"/>
        </w:rPr>
        <w:t xml:space="preserve">for the user </w:t>
      </w:r>
      <w:r>
        <w:rPr>
          <w:szCs w:val="21"/>
        </w:rPr>
        <w:t>when the target is Internal Storage. For other storage types, SMBSync2 tries to autodetect if the target supports setting the</w:t>
      </w:r>
      <w:r w:rsidR="001F77FB">
        <w:rPr>
          <w:szCs w:val="21"/>
        </w:rPr>
        <w:t xml:space="preserve"> file</w:t>
      </w:r>
      <w:r>
        <w:rPr>
          <w:szCs w:val="21"/>
        </w:rPr>
        <w:t xml:space="preserve"> last modified time</w:t>
      </w:r>
      <w:r w:rsidR="001F77FB">
        <w:rPr>
          <w:szCs w:val="21"/>
        </w:rPr>
        <w:t>.</w:t>
      </w:r>
      <w:r w:rsidR="008C7517">
        <w:rPr>
          <w:szCs w:val="21"/>
        </w:rPr>
        <w:t xml:space="preserve"> If not, it </w:t>
      </w:r>
      <w:r w:rsidR="00896907">
        <w:rPr>
          <w:szCs w:val="21"/>
        </w:rPr>
        <w:t>will</w:t>
      </w:r>
      <w:r w:rsidR="008C7517">
        <w:rPr>
          <w:szCs w:val="21"/>
        </w:rPr>
        <w:t xml:space="preserve"> </w:t>
      </w:r>
      <w:r w:rsidR="00896907">
        <w:rPr>
          <w:szCs w:val="21"/>
        </w:rPr>
        <w:t xml:space="preserve">automatically </w:t>
      </w:r>
      <w:r w:rsidR="008C7517">
        <w:rPr>
          <w:szCs w:val="21"/>
        </w:rPr>
        <w:t>use this built in function.</w:t>
      </w:r>
      <w:r w:rsidR="00896907">
        <w:rPr>
          <w:szCs w:val="21"/>
        </w:rPr>
        <w:t xml:space="preserve"> One exception is </w:t>
      </w:r>
      <w:r w:rsidR="007D0D03">
        <w:rPr>
          <w:szCs w:val="21"/>
        </w:rPr>
        <w:t>when the</w:t>
      </w:r>
      <w:r w:rsidR="00896907">
        <w:rPr>
          <w:szCs w:val="21"/>
        </w:rPr>
        <w:t xml:space="preserve"> target is SMB</w:t>
      </w:r>
      <w:r w:rsidR="001D4EE5">
        <w:rPr>
          <w:szCs w:val="21"/>
        </w:rPr>
        <w:t xml:space="preserve">, this </w:t>
      </w:r>
      <w:r w:rsidR="00896907">
        <w:rPr>
          <w:szCs w:val="21"/>
        </w:rPr>
        <w:t xml:space="preserve">function </w:t>
      </w:r>
      <w:r w:rsidR="001D4EE5">
        <w:rPr>
          <w:szCs w:val="21"/>
        </w:rPr>
        <w:t xml:space="preserve">will not be used. See above </w:t>
      </w:r>
      <w:r w:rsidR="008A75DB">
        <w:rPr>
          <w:szCs w:val="21"/>
        </w:rPr>
        <w:t xml:space="preserve">the </w:t>
      </w:r>
      <w:r w:rsidR="001D4EE5">
        <w:rPr>
          <w:szCs w:val="21"/>
        </w:rPr>
        <w:t xml:space="preserve">option </w:t>
      </w:r>
      <w:r w:rsidR="008A75DB">
        <w:rPr>
          <w:szCs w:val="21"/>
        </w:rPr>
        <w:t>“</w:t>
      </w:r>
      <w:r w:rsidR="008A75DB" w:rsidRPr="00515F6B">
        <w:rPr>
          <w:szCs w:val="21"/>
        </w:rPr>
        <w:t>Do not set last modified time of destination file to match source file</w:t>
      </w:r>
      <w:r w:rsidR="008A75DB">
        <w:rPr>
          <w:szCs w:val="21"/>
        </w:rPr>
        <w:t xml:space="preserve">” </w:t>
      </w:r>
      <w:r w:rsidR="001D4EE5">
        <w:rPr>
          <w:szCs w:val="21"/>
        </w:rPr>
        <w:t>for other workarounds.</w:t>
      </w:r>
      <w:r w:rsidR="00992EFA">
        <w:rPr>
          <w:szCs w:val="21"/>
        </w:rPr>
        <w:t xml:space="preserve"> </w:t>
      </w:r>
      <w:r w:rsidR="00990424">
        <w:rPr>
          <w:szCs w:val="21"/>
        </w:rPr>
        <w:t>Note that most recent android devices do not support</w:t>
      </w:r>
      <w:r w:rsidR="003D1511" w:rsidRPr="00E6007A">
        <w:rPr>
          <w:szCs w:val="21"/>
        </w:rPr>
        <w:t xml:space="preserve"> </w:t>
      </w:r>
      <w:r w:rsidR="003D1511">
        <w:rPr>
          <w:szCs w:val="21"/>
        </w:rPr>
        <w:t>updat</w:t>
      </w:r>
      <w:r w:rsidR="00990424">
        <w:rPr>
          <w:szCs w:val="21"/>
        </w:rPr>
        <w:t>ing</w:t>
      </w:r>
      <w:r w:rsidR="003D1511">
        <w:rPr>
          <w:szCs w:val="21"/>
        </w:rPr>
        <w:t xml:space="preserve"> </w:t>
      </w:r>
      <w:r w:rsidR="003D1511" w:rsidRPr="00E6007A">
        <w:rPr>
          <w:szCs w:val="21"/>
        </w:rPr>
        <w:t xml:space="preserve">the last </w:t>
      </w:r>
      <w:r w:rsidR="003D1511">
        <w:rPr>
          <w:szCs w:val="21"/>
        </w:rPr>
        <w:t>modification</w:t>
      </w:r>
      <w:r w:rsidR="003D1511" w:rsidRPr="00E6007A">
        <w:rPr>
          <w:szCs w:val="21"/>
        </w:rPr>
        <w:t xml:space="preserve"> time of the </w:t>
      </w:r>
      <w:r w:rsidR="003D1511">
        <w:rPr>
          <w:szCs w:val="21"/>
        </w:rPr>
        <w:t xml:space="preserve">target </w:t>
      </w:r>
      <w:r w:rsidR="003D1511" w:rsidRPr="00E6007A">
        <w:rPr>
          <w:szCs w:val="21"/>
        </w:rPr>
        <w:t>file</w:t>
      </w:r>
      <w:r w:rsidR="00992EFA">
        <w:rPr>
          <w:szCs w:val="21"/>
        </w:rPr>
        <w:t>.</w:t>
      </w:r>
    </w:p>
    <w:p w14:paraId="7DF414D2" w14:textId="77777777" w:rsidR="009B3311" w:rsidRPr="009505E4" w:rsidRDefault="00992EFA" w:rsidP="009B3311">
      <w:pPr>
        <w:pStyle w:val="BodyText"/>
        <w:ind w:left="420"/>
        <w:rPr>
          <w:szCs w:val="21"/>
        </w:rPr>
      </w:pPr>
      <w:r>
        <w:rPr>
          <w:szCs w:val="21"/>
        </w:rPr>
        <w:t>D</w:t>
      </w:r>
      <w:r w:rsidR="003D1511">
        <w:rPr>
          <w:szCs w:val="21"/>
        </w:rPr>
        <w:t>uring the first sync, SMBSync2 will store the list of files with their timestamps in its database (cf. 1.3).</w:t>
      </w:r>
      <w:r w:rsidR="003D1511" w:rsidRPr="00E6007A">
        <w:rPr>
          <w:szCs w:val="21"/>
        </w:rPr>
        <w:t xml:space="preserve"> </w:t>
      </w:r>
      <w:r w:rsidR="003D1511">
        <w:rPr>
          <w:szCs w:val="21"/>
        </w:rPr>
        <w:t>Since the database has to be created the first time, all files with the same name and same size will be overwritten again with a complete copy from the master</w:t>
      </w:r>
      <w:r>
        <w:rPr>
          <w:szCs w:val="21"/>
        </w:rPr>
        <w:t xml:space="preserve"> during the first sync</w:t>
      </w:r>
      <w:r w:rsidR="003D1511">
        <w:rPr>
          <w:szCs w:val="21"/>
        </w:rPr>
        <w:t xml:space="preserve">. In the </w:t>
      </w:r>
      <w:r w:rsidR="003D1511" w:rsidRPr="00E6007A">
        <w:rPr>
          <w:szCs w:val="21"/>
        </w:rPr>
        <w:t xml:space="preserve">subsequent </w:t>
      </w:r>
      <w:r w:rsidR="003D1511">
        <w:rPr>
          <w:szCs w:val="21"/>
        </w:rPr>
        <w:t>syncs, the database will be used and</w:t>
      </w:r>
      <w:r w:rsidR="003D1511" w:rsidRPr="00E6007A">
        <w:rPr>
          <w:szCs w:val="21"/>
        </w:rPr>
        <w:t xml:space="preserve"> overwriting </w:t>
      </w:r>
      <w:r w:rsidR="003D1511">
        <w:rPr>
          <w:szCs w:val="21"/>
        </w:rPr>
        <w:t xml:space="preserve">of all same name/same size files </w:t>
      </w:r>
      <w:r w:rsidR="003D1511" w:rsidRPr="00E6007A">
        <w:rPr>
          <w:szCs w:val="21"/>
        </w:rPr>
        <w:t>is no</w:t>
      </w:r>
      <w:r w:rsidR="003D1511">
        <w:rPr>
          <w:szCs w:val="21"/>
        </w:rPr>
        <w:t xml:space="preserve"> longer</w:t>
      </w:r>
      <w:r w:rsidR="003D1511" w:rsidRPr="00E6007A">
        <w:rPr>
          <w:szCs w:val="21"/>
        </w:rPr>
        <w:t xml:space="preserve"> performed.</w:t>
      </w:r>
      <w:r w:rsidR="009B3311" w:rsidRPr="009505E4">
        <w:rPr>
          <w:rFonts w:hint="eastAsia"/>
          <w:szCs w:val="21"/>
        </w:rPr>
        <w:t xml:space="preserve"> </w:t>
      </w:r>
      <w:r w:rsidR="00F674A7">
        <w:rPr>
          <w:szCs w:val="21"/>
        </w:rPr>
        <w:t>The</w:t>
      </w:r>
      <w:r w:rsidR="009B3311" w:rsidRPr="009505E4">
        <w:rPr>
          <w:szCs w:val="21"/>
        </w:rPr>
        <w:t xml:space="preserve"> last modified time of local file </w:t>
      </w:r>
      <w:r w:rsidR="00F674A7">
        <w:rPr>
          <w:szCs w:val="21"/>
        </w:rPr>
        <w:t xml:space="preserve">is saved by </w:t>
      </w:r>
      <w:r w:rsidR="009B3311" w:rsidRPr="009505E4">
        <w:rPr>
          <w:szCs w:val="21"/>
        </w:rPr>
        <w:t xml:space="preserve">the proprietary </w:t>
      </w:r>
      <w:proofErr w:type="spellStart"/>
      <w:r w:rsidR="009B3311" w:rsidRPr="009505E4">
        <w:rPr>
          <w:szCs w:val="21"/>
        </w:rPr>
        <w:t>SMBSync</w:t>
      </w:r>
      <w:proofErr w:type="spellEnd"/>
      <w:r w:rsidR="00F674A7">
        <w:rPr>
          <w:szCs w:val="21"/>
        </w:rPr>
        <w:t xml:space="preserve"> code </w:t>
      </w:r>
      <w:r w:rsidR="009B3311" w:rsidRPr="009505E4">
        <w:rPr>
          <w:szCs w:val="21"/>
        </w:rPr>
        <w:t>(</w:t>
      </w:r>
      <w:r w:rsidR="00F674A7">
        <w:rPr>
          <w:szCs w:val="21"/>
        </w:rPr>
        <w:t>it doesn’t rely on the</w:t>
      </w:r>
      <w:r w:rsidR="009B3311" w:rsidRPr="009505E4">
        <w:rPr>
          <w:szCs w:val="21"/>
        </w:rPr>
        <w:t xml:space="preserve"> Java </w:t>
      </w:r>
      <w:proofErr w:type="spellStart"/>
      <w:r w:rsidR="009B3311" w:rsidRPr="009505E4">
        <w:rPr>
          <w:szCs w:val="21"/>
        </w:rPr>
        <w:t>File#setLastModified</w:t>
      </w:r>
      <w:proofErr w:type="spellEnd"/>
      <w:r w:rsidR="009B3311" w:rsidRPr="009505E4">
        <w:rPr>
          <w:szCs w:val="21"/>
        </w:rPr>
        <w:t>()</w:t>
      </w:r>
      <w:r w:rsidR="00DA0454">
        <w:rPr>
          <w:szCs w:val="21"/>
        </w:rPr>
        <w:t xml:space="preserve"> function</w:t>
      </w:r>
      <w:r w:rsidR="009B3311" w:rsidRPr="009505E4">
        <w:rPr>
          <w:szCs w:val="21"/>
        </w:rPr>
        <w:t>).</w:t>
      </w:r>
    </w:p>
    <w:p w14:paraId="17CFA8A3" w14:textId="77777777" w:rsidR="009B3311" w:rsidRPr="009505E4" w:rsidRDefault="009B3311" w:rsidP="00B05954">
      <w:pPr>
        <w:rPr>
          <w:sz w:val="21"/>
          <w:szCs w:val="21"/>
        </w:rPr>
      </w:pPr>
    </w:p>
    <w:p w14:paraId="148541DF" w14:textId="77777777" w:rsidR="002020C8" w:rsidRPr="009505E4" w:rsidRDefault="002020C8" w:rsidP="002020C8">
      <w:pPr>
        <w:rPr>
          <w:sz w:val="21"/>
          <w:szCs w:val="21"/>
        </w:rPr>
      </w:pPr>
    </w:p>
    <w:p w14:paraId="573CB485" w14:textId="77777777" w:rsidR="002020C8" w:rsidRPr="009505E4" w:rsidRDefault="00910609" w:rsidP="00EA7861">
      <w:pPr>
        <w:pStyle w:val="ListParagraph"/>
        <w:numPr>
          <w:ilvl w:val="0"/>
          <w:numId w:val="39"/>
        </w:numPr>
        <w:ind w:leftChars="0"/>
        <w:rPr>
          <w:szCs w:val="21"/>
        </w:rPr>
      </w:pPr>
      <w:r>
        <w:rPr>
          <w:rFonts w:hint="eastAsia"/>
          <w:szCs w:val="21"/>
        </w:rPr>
        <w:t>Delete files prior to sync</w:t>
      </w:r>
      <w:r w:rsidR="00F00B54">
        <w:rPr>
          <w:szCs w:val="21"/>
        </w:rPr>
        <w:t xml:space="preserve"> </w:t>
      </w:r>
      <w:r>
        <w:rPr>
          <w:rFonts w:hint="eastAsia"/>
          <w:szCs w:val="21"/>
        </w:rPr>
        <w:t xml:space="preserve">(Mirror </w:t>
      </w:r>
      <w:r w:rsidR="00F00B54">
        <w:rPr>
          <w:szCs w:val="21"/>
        </w:rPr>
        <w:t>mode</w:t>
      </w:r>
      <w:r w:rsidR="00F00B54">
        <w:rPr>
          <w:rFonts w:hint="eastAsia"/>
          <w:szCs w:val="21"/>
        </w:rPr>
        <w:t xml:space="preserve"> </w:t>
      </w:r>
      <w:r>
        <w:rPr>
          <w:rFonts w:hint="eastAsia"/>
          <w:szCs w:val="21"/>
        </w:rPr>
        <w:t>only)</w:t>
      </w:r>
    </w:p>
    <w:p w14:paraId="4EE6281C" w14:textId="77777777" w:rsidR="00AD783A" w:rsidRPr="009505E4" w:rsidRDefault="00AD783A" w:rsidP="00AD783A">
      <w:pPr>
        <w:pStyle w:val="BodyText"/>
        <w:ind w:left="420"/>
        <w:rPr>
          <w:szCs w:val="21"/>
        </w:rPr>
      </w:pPr>
      <w:r w:rsidRPr="009505E4">
        <w:rPr>
          <w:szCs w:val="21"/>
        </w:rPr>
        <w:t xml:space="preserve">When checked, </w:t>
      </w:r>
      <w:r w:rsidR="00A3190E">
        <w:rPr>
          <w:szCs w:val="21"/>
        </w:rPr>
        <w:t xml:space="preserve">the </w:t>
      </w:r>
      <w:r w:rsidR="007C71EA">
        <w:rPr>
          <w:szCs w:val="21"/>
        </w:rPr>
        <w:t>directories</w:t>
      </w:r>
      <w:r w:rsidR="00A3190E">
        <w:rPr>
          <w:szCs w:val="21"/>
        </w:rPr>
        <w:t xml:space="preserve"> and </w:t>
      </w:r>
      <w:r w:rsidRPr="009505E4">
        <w:rPr>
          <w:szCs w:val="21"/>
        </w:rPr>
        <w:t xml:space="preserve">files </w:t>
      </w:r>
      <w:r w:rsidR="00A3190E">
        <w:rPr>
          <w:szCs w:val="21"/>
        </w:rPr>
        <w:t xml:space="preserve">that are present </w:t>
      </w:r>
      <w:r w:rsidRPr="009505E4">
        <w:rPr>
          <w:szCs w:val="21"/>
        </w:rPr>
        <w:t>o</w:t>
      </w:r>
      <w:r w:rsidR="00962BF0">
        <w:rPr>
          <w:szCs w:val="21"/>
        </w:rPr>
        <w:t>n</w:t>
      </w:r>
      <w:r w:rsidRPr="009505E4">
        <w:rPr>
          <w:szCs w:val="21"/>
        </w:rPr>
        <w:t xml:space="preserve"> </w:t>
      </w:r>
      <w:r w:rsidR="00962BF0">
        <w:rPr>
          <w:szCs w:val="21"/>
        </w:rPr>
        <w:t xml:space="preserve">the </w:t>
      </w:r>
      <w:r w:rsidRPr="009505E4">
        <w:rPr>
          <w:szCs w:val="21"/>
        </w:rPr>
        <w:t>target folder</w:t>
      </w:r>
      <w:r w:rsidR="00A3190E">
        <w:rPr>
          <w:szCs w:val="21"/>
        </w:rPr>
        <w:t xml:space="preserve"> but </w:t>
      </w:r>
      <w:r w:rsidR="00A3190E" w:rsidRPr="009505E4">
        <w:rPr>
          <w:szCs w:val="21"/>
        </w:rPr>
        <w:t xml:space="preserve">that do not exist </w:t>
      </w:r>
      <w:r w:rsidR="00A3190E">
        <w:rPr>
          <w:szCs w:val="21"/>
        </w:rPr>
        <w:t>on</w:t>
      </w:r>
      <w:r w:rsidR="00A3190E" w:rsidRPr="009505E4">
        <w:rPr>
          <w:szCs w:val="21"/>
        </w:rPr>
        <w:t xml:space="preserve"> the master</w:t>
      </w:r>
      <w:r w:rsidR="007C71EA">
        <w:rPr>
          <w:szCs w:val="21"/>
        </w:rPr>
        <w:t xml:space="preserve">, will be </w:t>
      </w:r>
      <w:r w:rsidR="007C71EA" w:rsidRPr="009505E4">
        <w:rPr>
          <w:szCs w:val="21"/>
        </w:rPr>
        <w:t>first delete</w:t>
      </w:r>
      <w:r w:rsidR="007C71EA">
        <w:rPr>
          <w:szCs w:val="21"/>
        </w:rPr>
        <w:t>d. After that, files and folders that are different will be copied to the target.</w:t>
      </w:r>
    </w:p>
    <w:p w14:paraId="6E9D932F" w14:textId="77777777" w:rsidR="002020C8" w:rsidRPr="009505E4" w:rsidRDefault="00AD783A" w:rsidP="00AD783A">
      <w:pPr>
        <w:pStyle w:val="BodyText"/>
        <w:ind w:left="420"/>
        <w:rPr>
          <w:szCs w:val="21"/>
        </w:rPr>
      </w:pPr>
      <w:r w:rsidRPr="009505E4">
        <w:rPr>
          <w:szCs w:val="21"/>
        </w:rPr>
        <w:t xml:space="preserve">If the master folder is SMB, the processing time will be longer because the </w:t>
      </w:r>
      <w:r w:rsidR="009D71AF">
        <w:rPr>
          <w:szCs w:val="21"/>
        </w:rPr>
        <w:t xml:space="preserve">directory structure and their contents </w:t>
      </w:r>
      <w:r w:rsidRPr="009505E4">
        <w:rPr>
          <w:szCs w:val="21"/>
        </w:rPr>
        <w:t xml:space="preserve">is scanned </w:t>
      </w:r>
      <w:r w:rsidR="009D71AF">
        <w:rPr>
          <w:szCs w:val="21"/>
        </w:rPr>
        <w:t>through</w:t>
      </w:r>
      <w:r w:rsidRPr="009505E4">
        <w:rPr>
          <w:szCs w:val="21"/>
        </w:rPr>
        <w:t xml:space="preserve"> the network. </w:t>
      </w:r>
      <w:r w:rsidR="009D71AF">
        <w:rPr>
          <w:szCs w:val="21"/>
        </w:rPr>
        <w:t xml:space="preserve">It is strongly recommended </w:t>
      </w:r>
      <w:r w:rsidR="006D390B">
        <w:rPr>
          <w:szCs w:val="21"/>
        </w:rPr>
        <w:t xml:space="preserve">to enable the option </w:t>
      </w:r>
      <w:r w:rsidRPr="009505E4">
        <w:rPr>
          <w:szCs w:val="21"/>
        </w:rPr>
        <w:t>"</w:t>
      </w:r>
      <w:r w:rsidR="008837D8" w:rsidRPr="008837D8">
        <w:rPr>
          <w:szCs w:val="21"/>
        </w:rPr>
        <w:t xml:space="preserve"> </w:t>
      </w:r>
      <w:r w:rsidR="008837D8">
        <w:rPr>
          <w:szCs w:val="21"/>
        </w:rPr>
        <w:t>Use SMB2 negotiation</w:t>
      </w:r>
      <w:r w:rsidRPr="009505E4">
        <w:rPr>
          <w:szCs w:val="21"/>
        </w:rPr>
        <w:t>"</w:t>
      </w:r>
      <w:r w:rsidR="006D390B">
        <w:rPr>
          <w:szCs w:val="21"/>
        </w:rPr>
        <w:t xml:space="preserve"> because SMB1 will be very slow.</w:t>
      </w:r>
    </w:p>
    <w:p w14:paraId="2E246A30" w14:textId="77777777" w:rsidR="002020C8" w:rsidRPr="009505E4" w:rsidRDefault="002020C8" w:rsidP="00301B27">
      <w:pPr>
        <w:rPr>
          <w:sz w:val="21"/>
          <w:szCs w:val="21"/>
        </w:rPr>
      </w:pPr>
    </w:p>
    <w:p w14:paraId="460A6D82" w14:textId="77777777" w:rsidR="00676102" w:rsidRPr="009505E4" w:rsidRDefault="00910609" w:rsidP="00EA7861">
      <w:pPr>
        <w:pStyle w:val="ListParagraph"/>
        <w:numPr>
          <w:ilvl w:val="0"/>
          <w:numId w:val="39"/>
        </w:numPr>
        <w:ind w:leftChars="0"/>
        <w:rPr>
          <w:szCs w:val="21"/>
        </w:rPr>
      </w:pPr>
      <w:r>
        <w:rPr>
          <w:rFonts w:hint="eastAsia"/>
          <w:szCs w:val="21"/>
        </w:rPr>
        <w:t>U</w:t>
      </w:r>
      <w:r w:rsidR="00676102" w:rsidRPr="009505E4">
        <w:rPr>
          <w:szCs w:val="21"/>
        </w:rPr>
        <w:t xml:space="preserve">se file size to </w:t>
      </w:r>
      <w:r>
        <w:rPr>
          <w:rFonts w:hint="eastAsia"/>
          <w:szCs w:val="21"/>
        </w:rPr>
        <w:t>determine</w:t>
      </w:r>
      <w:r w:rsidR="00866C6E">
        <w:rPr>
          <w:szCs w:val="21"/>
        </w:rPr>
        <w:t xml:space="preserve"> if</w:t>
      </w:r>
      <w:r>
        <w:rPr>
          <w:rFonts w:hint="eastAsia"/>
          <w:szCs w:val="21"/>
        </w:rPr>
        <w:t xml:space="preserve"> file</w:t>
      </w:r>
      <w:r w:rsidR="00866C6E">
        <w:rPr>
          <w:szCs w:val="21"/>
        </w:rPr>
        <w:t>s are different</w:t>
      </w:r>
    </w:p>
    <w:p w14:paraId="1917E54D" w14:textId="77777777" w:rsidR="00676102" w:rsidRPr="009505E4" w:rsidRDefault="00866C6E" w:rsidP="00301B27">
      <w:pPr>
        <w:pStyle w:val="BodyText"/>
        <w:ind w:left="420"/>
        <w:rPr>
          <w:szCs w:val="21"/>
        </w:rPr>
      </w:pPr>
      <w:r>
        <w:rPr>
          <w:szCs w:val="21"/>
        </w:rPr>
        <w:t>When checked, files are considered different if they differ by size.</w:t>
      </w:r>
    </w:p>
    <w:p w14:paraId="44C482FB" w14:textId="77777777" w:rsidR="00301B27" w:rsidRPr="009505E4" w:rsidRDefault="00301B27" w:rsidP="00301B27">
      <w:pPr>
        <w:rPr>
          <w:sz w:val="21"/>
          <w:szCs w:val="21"/>
        </w:rPr>
      </w:pPr>
    </w:p>
    <w:p w14:paraId="41E1A004" w14:textId="77777777" w:rsidR="003F303F" w:rsidRDefault="003F303F" w:rsidP="00910609">
      <w:pPr>
        <w:pStyle w:val="ListParagraph"/>
        <w:numPr>
          <w:ilvl w:val="0"/>
          <w:numId w:val="39"/>
        </w:numPr>
        <w:ind w:leftChars="0"/>
        <w:rPr>
          <w:szCs w:val="21"/>
        </w:rPr>
      </w:pPr>
      <w:r w:rsidRPr="003F303F">
        <w:rPr>
          <w:szCs w:val="21"/>
        </w:rPr>
        <w:t>Size only compare</w:t>
      </w:r>
    </w:p>
    <w:p w14:paraId="07C48236" w14:textId="77777777" w:rsidR="00304A6A" w:rsidRDefault="003F303F">
      <w:pPr>
        <w:pStyle w:val="ListParagraph"/>
        <w:ind w:leftChars="0" w:left="420"/>
        <w:rPr>
          <w:szCs w:val="21"/>
        </w:rPr>
      </w:pPr>
      <w:r>
        <w:rPr>
          <w:szCs w:val="21"/>
        </w:rPr>
        <w:t>F</w:t>
      </w:r>
      <w:r w:rsidRPr="003F303F">
        <w:rPr>
          <w:szCs w:val="21"/>
        </w:rPr>
        <w:t>iles are considered different only if size of the source is larger than the destination</w:t>
      </w:r>
      <w:r>
        <w:rPr>
          <w:szCs w:val="21"/>
        </w:rPr>
        <w:t xml:space="preserve">. This will disable </w:t>
      </w:r>
      <w:r w:rsidR="00D747C3">
        <w:rPr>
          <w:szCs w:val="21"/>
        </w:rPr>
        <w:t>compare by file time.</w:t>
      </w:r>
    </w:p>
    <w:p w14:paraId="18C41368" w14:textId="77777777" w:rsidR="00910609" w:rsidRPr="009505E4" w:rsidRDefault="00910609" w:rsidP="00910609">
      <w:pPr>
        <w:rPr>
          <w:sz w:val="21"/>
          <w:szCs w:val="21"/>
        </w:rPr>
      </w:pPr>
    </w:p>
    <w:p w14:paraId="352942B1" w14:textId="77777777" w:rsidR="00971A6F" w:rsidRPr="009505E4" w:rsidRDefault="00D747C3" w:rsidP="00EA7861">
      <w:pPr>
        <w:pStyle w:val="ListParagraph"/>
        <w:keepNext/>
        <w:keepLines/>
        <w:numPr>
          <w:ilvl w:val="0"/>
          <w:numId w:val="39"/>
        </w:numPr>
        <w:ind w:leftChars="0"/>
        <w:rPr>
          <w:szCs w:val="21"/>
        </w:rPr>
      </w:pPr>
      <w:r w:rsidRPr="00D747C3">
        <w:rPr>
          <w:szCs w:val="21"/>
        </w:rPr>
        <w:t>Use time of last modification to determine if files are different</w:t>
      </w:r>
      <w:r w:rsidRPr="00D747C3" w:rsidDel="00D747C3">
        <w:rPr>
          <w:rFonts w:hint="eastAsia"/>
          <w:szCs w:val="21"/>
        </w:rPr>
        <w:t xml:space="preserve"> </w:t>
      </w:r>
    </w:p>
    <w:p w14:paraId="0AF045D6" w14:textId="77777777" w:rsidR="00971A6F" w:rsidRPr="009505E4" w:rsidRDefault="00F34181" w:rsidP="00971A6F">
      <w:pPr>
        <w:pStyle w:val="BodyText"/>
        <w:keepNext/>
        <w:keepLines/>
        <w:ind w:left="420"/>
        <w:rPr>
          <w:szCs w:val="21"/>
        </w:rPr>
      </w:pPr>
      <w:r>
        <w:rPr>
          <w:szCs w:val="21"/>
        </w:rPr>
        <w:t xml:space="preserve">When checked, files are considered different based on their last modification time </w:t>
      </w:r>
    </w:p>
    <w:p w14:paraId="3EB3EBCC" w14:textId="77777777" w:rsidR="00971A6F" w:rsidRPr="009505E4" w:rsidRDefault="00971A6F" w:rsidP="00971A6F">
      <w:pPr>
        <w:rPr>
          <w:sz w:val="21"/>
          <w:szCs w:val="21"/>
        </w:rPr>
      </w:pPr>
    </w:p>
    <w:p w14:paraId="1769CEC6" w14:textId="77777777" w:rsidR="00676102" w:rsidRPr="009505E4" w:rsidRDefault="00F34181" w:rsidP="00EA7861">
      <w:pPr>
        <w:pStyle w:val="ListParagraph"/>
        <w:numPr>
          <w:ilvl w:val="0"/>
          <w:numId w:val="39"/>
        </w:numPr>
        <w:ind w:leftChars="0"/>
        <w:rPr>
          <w:szCs w:val="21"/>
        </w:rPr>
      </w:pPr>
      <w:r w:rsidRPr="00F34181">
        <w:rPr>
          <w:szCs w:val="21"/>
        </w:rPr>
        <w:t>Min allowed time difference (in seconds) between source and destination files</w:t>
      </w:r>
    </w:p>
    <w:p w14:paraId="512E375A" w14:textId="77777777" w:rsidR="00676102" w:rsidRPr="009505E4" w:rsidRDefault="00D21256" w:rsidP="00301B27">
      <w:pPr>
        <w:pStyle w:val="BodyText"/>
        <w:ind w:left="420"/>
        <w:rPr>
          <w:szCs w:val="21"/>
        </w:rPr>
      </w:pPr>
      <w:r>
        <w:rPr>
          <w:szCs w:val="21"/>
        </w:rPr>
        <w:t xml:space="preserve">Files are considered </w:t>
      </w:r>
      <w:r w:rsidR="00BE03E6">
        <w:rPr>
          <w:szCs w:val="21"/>
        </w:rPr>
        <w:t xml:space="preserve">identical if </w:t>
      </w:r>
      <w:r w:rsidR="007A1AF0">
        <w:rPr>
          <w:szCs w:val="21"/>
        </w:rPr>
        <w:t xml:space="preserve">the difference between their </w:t>
      </w:r>
      <w:r>
        <w:rPr>
          <w:szCs w:val="21"/>
        </w:rPr>
        <w:t>last modified time</w:t>
      </w:r>
      <w:r w:rsidR="007A1AF0">
        <w:rPr>
          <w:szCs w:val="21"/>
        </w:rPr>
        <w:t>s</w:t>
      </w:r>
      <w:r w:rsidR="00BE03E6">
        <w:rPr>
          <w:szCs w:val="21"/>
        </w:rPr>
        <w:t xml:space="preserve"> </w:t>
      </w:r>
      <w:r>
        <w:rPr>
          <w:szCs w:val="21"/>
        </w:rPr>
        <w:t>is less or equal to the selected time in seconds</w:t>
      </w:r>
      <w:r w:rsidR="00676102" w:rsidRPr="009505E4">
        <w:rPr>
          <w:szCs w:val="21"/>
        </w:rPr>
        <w:t>.</w:t>
      </w:r>
      <w:r>
        <w:rPr>
          <w:szCs w:val="21"/>
        </w:rPr>
        <w:t xml:space="preserve"> </w:t>
      </w:r>
      <w:r w:rsidR="007A1AF0">
        <w:rPr>
          <w:szCs w:val="21"/>
        </w:rPr>
        <w:t xml:space="preserve">They are considered different if the time difference between the files is superior to the selected </w:t>
      </w:r>
      <w:r w:rsidR="00670E3C">
        <w:rPr>
          <w:szCs w:val="21"/>
        </w:rPr>
        <w:t xml:space="preserve">time. </w:t>
      </w:r>
      <w:r>
        <w:rPr>
          <w:szCs w:val="21"/>
        </w:rPr>
        <w:t xml:space="preserve">FAT and </w:t>
      </w:r>
      <w:proofErr w:type="spellStart"/>
      <w:r>
        <w:rPr>
          <w:szCs w:val="21"/>
        </w:rPr>
        <w:t>ExFAT</w:t>
      </w:r>
      <w:proofErr w:type="spellEnd"/>
      <w:r>
        <w:rPr>
          <w:szCs w:val="21"/>
        </w:rPr>
        <w:t xml:space="preserve"> need </w:t>
      </w:r>
      <w:r w:rsidR="00BE03E6">
        <w:rPr>
          <w:szCs w:val="21"/>
        </w:rPr>
        <w:t>a minimum of 2 seconds tolerance.</w:t>
      </w:r>
      <w:r w:rsidR="00670E3C">
        <w:rPr>
          <w:szCs w:val="21"/>
        </w:rPr>
        <w:t xml:space="preserve"> If 0 seconds is selected, the files must have exactly the same time to be considered similar.</w:t>
      </w:r>
    </w:p>
    <w:p w14:paraId="750E6516" w14:textId="77777777" w:rsidR="00CC1B1C" w:rsidRPr="009505E4" w:rsidRDefault="00CC1B1C" w:rsidP="00301B27">
      <w:pPr>
        <w:rPr>
          <w:sz w:val="21"/>
          <w:szCs w:val="21"/>
        </w:rPr>
      </w:pPr>
    </w:p>
    <w:p w14:paraId="444904B0" w14:textId="77777777" w:rsidR="00643117" w:rsidRPr="009505E4" w:rsidRDefault="004919A3" w:rsidP="00EA7861">
      <w:pPr>
        <w:pStyle w:val="ListParagraph"/>
        <w:keepNext/>
        <w:keepLines/>
        <w:numPr>
          <w:ilvl w:val="0"/>
          <w:numId w:val="39"/>
        </w:numPr>
        <w:ind w:leftChars="0"/>
        <w:rPr>
          <w:szCs w:val="21"/>
        </w:rPr>
      </w:pPr>
      <w:r>
        <w:rPr>
          <w:rFonts w:hint="eastAsia"/>
          <w:szCs w:val="21"/>
        </w:rPr>
        <w:t xml:space="preserve">Do not overwrite destination file if </w:t>
      </w:r>
      <w:r w:rsidR="00670E3C">
        <w:rPr>
          <w:szCs w:val="21"/>
        </w:rPr>
        <w:t xml:space="preserve">it is </w:t>
      </w:r>
      <w:r>
        <w:rPr>
          <w:rFonts w:hint="eastAsia"/>
          <w:szCs w:val="21"/>
        </w:rPr>
        <w:t>newer than source file</w:t>
      </w:r>
    </w:p>
    <w:p w14:paraId="4045ABFB" w14:textId="77777777" w:rsidR="00643117" w:rsidRDefault="00643117" w:rsidP="00643117">
      <w:pPr>
        <w:ind w:left="480"/>
        <w:rPr>
          <w:sz w:val="21"/>
          <w:szCs w:val="21"/>
        </w:rPr>
      </w:pPr>
      <w:r w:rsidRPr="009505E4">
        <w:rPr>
          <w:sz w:val="21"/>
          <w:szCs w:val="21"/>
        </w:rPr>
        <w:t>If checked, the file will be overwritten only when the master file is newer than the target file even if the file size</w:t>
      </w:r>
      <w:r w:rsidR="00BC5F2A">
        <w:rPr>
          <w:sz w:val="21"/>
          <w:szCs w:val="21"/>
        </w:rPr>
        <w:t>s</w:t>
      </w:r>
      <w:r w:rsidRPr="009505E4">
        <w:rPr>
          <w:sz w:val="21"/>
          <w:szCs w:val="21"/>
        </w:rPr>
        <w:t xml:space="preserve"> and the last update time</w:t>
      </w:r>
      <w:r w:rsidR="00BC5F2A">
        <w:rPr>
          <w:sz w:val="21"/>
          <w:szCs w:val="21"/>
        </w:rPr>
        <w:t>s</w:t>
      </w:r>
      <w:r w:rsidRPr="009505E4">
        <w:rPr>
          <w:sz w:val="21"/>
          <w:szCs w:val="21"/>
        </w:rPr>
        <w:t xml:space="preserve"> are different.</w:t>
      </w:r>
      <w:r w:rsidR="000003DD">
        <w:rPr>
          <w:sz w:val="21"/>
          <w:szCs w:val="21"/>
        </w:rPr>
        <w:t xml:space="preserve"> Keep in mind that if you change time zones or if the files are modified during the </w:t>
      </w:r>
      <w:r w:rsidR="008F374A">
        <w:rPr>
          <w:sz w:val="21"/>
          <w:szCs w:val="21"/>
        </w:rPr>
        <w:t xml:space="preserve">interval </w:t>
      </w:r>
      <w:r w:rsidR="00D8118A">
        <w:rPr>
          <w:sz w:val="21"/>
          <w:szCs w:val="21"/>
        </w:rPr>
        <w:t xml:space="preserve">period </w:t>
      </w:r>
      <w:r w:rsidR="008F374A">
        <w:rPr>
          <w:sz w:val="21"/>
          <w:szCs w:val="21"/>
        </w:rPr>
        <w:t xml:space="preserve">of </w:t>
      </w:r>
      <w:r w:rsidR="00D8118A">
        <w:rPr>
          <w:sz w:val="21"/>
          <w:szCs w:val="21"/>
        </w:rPr>
        <w:t xml:space="preserve">the </w:t>
      </w:r>
      <w:r w:rsidR="000003DD">
        <w:rPr>
          <w:sz w:val="21"/>
          <w:szCs w:val="21"/>
        </w:rPr>
        <w:t xml:space="preserve">Day Light </w:t>
      </w:r>
      <w:r w:rsidR="001530D7">
        <w:rPr>
          <w:sz w:val="21"/>
          <w:szCs w:val="21"/>
        </w:rPr>
        <w:t xml:space="preserve">Saving Time change, the last modified file could appear older than the </w:t>
      </w:r>
      <w:r w:rsidR="008F374A">
        <w:rPr>
          <w:sz w:val="21"/>
          <w:szCs w:val="21"/>
        </w:rPr>
        <w:t>non-updated</w:t>
      </w:r>
      <w:r w:rsidR="001530D7">
        <w:rPr>
          <w:sz w:val="21"/>
          <w:szCs w:val="21"/>
        </w:rPr>
        <w:t xml:space="preserve"> file</w:t>
      </w:r>
      <w:r w:rsidR="008F374A">
        <w:rPr>
          <w:sz w:val="21"/>
          <w:szCs w:val="21"/>
        </w:rPr>
        <w:t>. This is related to the file system differences and only a manual check</w:t>
      </w:r>
      <w:r w:rsidR="00D8118A">
        <w:rPr>
          <w:sz w:val="21"/>
          <w:szCs w:val="21"/>
        </w:rPr>
        <w:t xml:space="preserve"> before overwriting the file will avoid data loss.</w:t>
      </w:r>
      <w:r w:rsidR="009B39D5">
        <w:rPr>
          <w:sz w:val="21"/>
          <w:szCs w:val="21"/>
        </w:rPr>
        <w:t xml:space="preserve"> It is generally recommended to not modify files </w:t>
      </w:r>
      <w:r w:rsidR="00803DDC">
        <w:rPr>
          <w:sz w:val="21"/>
          <w:szCs w:val="21"/>
        </w:rPr>
        <w:t xml:space="preserve">during the interval of day light saving time change if they are </w:t>
      </w:r>
      <w:r w:rsidR="009B39D5">
        <w:rPr>
          <w:sz w:val="21"/>
          <w:szCs w:val="21"/>
        </w:rPr>
        <w:t xml:space="preserve">meant to be auto-synchronized </w:t>
      </w:r>
    </w:p>
    <w:p w14:paraId="4BE38011" w14:textId="77777777" w:rsidR="004919A3" w:rsidRPr="009505E4" w:rsidRDefault="004919A3" w:rsidP="00643117">
      <w:pPr>
        <w:ind w:left="480"/>
        <w:rPr>
          <w:sz w:val="21"/>
          <w:szCs w:val="21"/>
        </w:rPr>
      </w:pPr>
    </w:p>
    <w:p w14:paraId="71B4FBBE" w14:textId="77777777" w:rsidR="00BC5F2A" w:rsidRDefault="00BC5F2A" w:rsidP="00674985">
      <w:pPr>
        <w:pStyle w:val="ListParagraph"/>
        <w:numPr>
          <w:ilvl w:val="0"/>
          <w:numId w:val="40"/>
        </w:numPr>
        <w:ind w:leftChars="0" w:left="480" w:hanging="480"/>
        <w:rPr>
          <w:szCs w:val="21"/>
        </w:rPr>
      </w:pPr>
      <w:r w:rsidRPr="00BC5F2A">
        <w:rPr>
          <w:szCs w:val="21"/>
        </w:rPr>
        <w:t>Ignore Day Light Saving Time difference between files</w:t>
      </w:r>
    </w:p>
    <w:p w14:paraId="472A939F" w14:textId="77777777" w:rsidR="00BC5F2A" w:rsidRDefault="00BC5F2A" w:rsidP="00BC5F2A">
      <w:pPr>
        <w:pStyle w:val="ListParagraph"/>
        <w:ind w:leftChars="0" w:left="480"/>
        <w:rPr>
          <w:szCs w:val="21"/>
        </w:rPr>
      </w:pPr>
      <w:r>
        <w:rPr>
          <w:szCs w:val="21"/>
        </w:rPr>
        <w:t xml:space="preserve">Let you select the time difference </w:t>
      </w:r>
      <w:r w:rsidR="00792143">
        <w:rPr>
          <w:szCs w:val="21"/>
        </w:rPr>
        <w:t xml:space="preserve">in minutes </w:t>
      </w:r>
      <w:r>
        <w:rPr>
          <w:szCs w:val="21"/>
        </w:rPr>
        <w:t xml:space="preserve">between summer and winter </w:t>
      </w:r>
      <w:r w:rsidR="00792143">
        <w:rPr>
          <w:szCs w:val="21"/>
        </w:rPr>
        <w:t xml:space="preserve">time. Files are considered different if the time difference is not exactly equal </w:t>
      </w:r>
      <w:r w:rsidR="001E6968">
        <w:rPr>
          <w:szCs w:val="21"/>
        </w:rPr>
        <w:t>to the specified interval (+/- the “</w:t>
      </w:r>
      <w:r w:rsidR="001E6968" w:rsidRPr="00F34181">
        <w:rPr>
          <w:szCs w:val="21"/>
        </w:rPr>
        <w:t>Min allowed time difference (in seconds)</w:t>
      </w:r>
      <w:r w:rsidR="001E6968">
        <w:rPr>
          <w:szCs w:val="21"/>
        </w:rPr>
        <w:t>” specified in previous option)</w:t>
      </w:r>
    </w:p>
    <w:p w14:paraId="476E0E4E" w14:textId="77777777" w:rsidR="00304A6A" w:rsidRDefault="00304A6A">
      <w:pPr>
        <w:rPr>
          <w:szCs w:val="21"/>
        </w:rPr>
      </w:pPr>
    </w:p>
    <w:p w14:paraId="6427B47B" w14:textId="77777777" w:rsidR="00674985" w:rsidRPr="00BC5F2A" w:rsidRDefault="00082C27" w:rsidP="00674985">
      <w:pPr>
        <w:pStyle w:val="ListParagraph"/>
        <w:numPr>
          <w:ilvl w:val="0"/>
          <w:numId w:val="40"/>
        </w:numPr>
        <w:ind w:leftChars="0" w:left="480" w:hanging="480"/>
        <w:rPr>
          <w:szCs w:val="21"/>
        </w:rPr>
      </w:pPr>
      <w:r w:rsidRPr="00082C27">
        <w:rPr>
          <w:szCs w:val="21"/>
        </w:rPr>
        <w:t xml:space="preserve">Skip directory and file names that contain invalid characters(", :, </w:t>
      </w:r>
      <w:r w:rsidR="007D49FD">
        <w:rPr>
          <w:szCs w:val="21"/>
        </w:rPr>
        <w:t>\</w:t>
      </w:r>
      <w:r w:rsidRPr="00082C27">
        <w:rPr>
          <w:szCs w:val="21"/>
        </w:rPr>
        <w:t>, *, &lt;, &gt;, |)</w:t>
      </w:r>
    </w:p>
    <w:p w14:paraId="6243ACF8" w14:textId="77777777" w:rsidR="00674985" w:rsidRDefault="00082C27" w:rsidP="00674985">
      <w:pPr>
        <w:ind w:left="480"/>
        <w:rPr>
          <w:sz w:val="21"/>
          <w:szCs w:val="21"/>
        </w:rPr>
      </w:pPr>
      <w:r w:rsidRPr="00082C27">
        <w:rPr>
          <w:sz w:val="21"/>
          <w:szCs w:val="21"/>
        </w:rPr>
        <w:t xml:space="preserve">If checked, it will display a warning message </w:t>
      </w:r>
      <w:r w:rsidR="00D246AC">
        <w:rPr>
          <w:sz w:val="21"/>
          <w:szCs w:val="21"/>
        </w:rPr>
        <w:t xml:space="preserve">and the sync will continue without </w:t>
      </w:r>
      <w:r w:rsidRPr="00082C27">
        <w:rPr>
          <w:sz w:val="21"/>
          <w:szCs w:val="21"/>
        </w:rPr>
        <w:t>process</w:t>
      </w:r>
      <w:r w:rsidR="006729AA">
        <w:rPr>
          <w:sz w:val="21"/>
          <w:szCs w:val="21"/>
        </w:rPr>
        <w:t>ing</w:t>
      </w:r>
      <w:r w:rsidR="00D246AC">
        <w:rPr>
          <w:sz w:val="21"/>
          <w:szCs w:val="21"/>
        </w:rPr>
        <w:t xml:space="preserve"> the</w:t>
      </w:r>
      <w:r w:rsidRPr="00082C27">
        <w:rPr>
          <w:sz w:val="21"/>
          <w:szCs w:val="21"/>
        </w:rPr>
        <w:t xml:space="preserve"> directories/files containing </w:t>
      </w:r>
      <w:r w:rsidR="00D246AC">
        <w:rPr>
          <w:sz w:val="21"/>
          <w:szCs w:val="21"/>
        </w:rPr>
        <w:t>invalid</w:t>
      </w:r>
      <w:r w:rsidRPr="00082C27">
        <w:rPr>
          <w:sz w:val="21"/>
          <w:szCs w:val="21"/>
        </w:rPr>
        <w:t xml:space="preserve"> characters.</w:t>
      </w:r>
    </w:p>
    <w:p w14:paraId="594FA193" w14:textId="77777777" w:rsidR="004502AE" w:rsidRPr="00BC5F2A" w:rsidRDefault="004502AE" w:rsidP="00674985">
      <w:pPr>
        <w:ind w:left="480"/>
        <w:rPr>
          <w:sz w:val="21"/>
          <w:szCs w:val="21"/>
        </w:rPr>
      </w:pPr>
    </w:p>
    <w:p w14:paraId="5EF66B6D" w14:textId="77777777" w:rsidR="004502AE" w:rsidRDefault="004502AE" w:rsidP="004502AE">
      <w:pPr>
        <w:pStyle w:val="ListParagraph"/>
        <w:numPr>
          <w:ilvl w:val="0"/>
          <w:numId w:val="40"/>
        </w:numPr>
        <w:ind w:leftChars="0" w:left="480" w:hanging="480"/>
        <w:rPr>
          <w:szCs w:val="21"/>
        </w:rPr>
      </w:pPr>
      <w:r w:rsidRPr="004502AE">
        <w:rPr>
          <w:szCs w:val="21"/>
        </w:rPr>
        <w:t>Delete the master directory when it is empty (only when Sync option is Move)</w:t>
      </w:r>
    </w:p>
    <w:p w14:paraId="2E842B6F" w14:textId="77777777" w:rsidR="00304A6A" w:rsidRDefault="004502AE">
      <w:pPr>
        <w:pStyle w:val="ListParagraph"/>
        <w:ind w:leftChars="0" w:left="480"/>
        <w:rPr>
          <w:szCs w:val="21"/>
        </w:rPr>
      </w:pPr>
      <w:r>
        <w:rPr>
          <w:szCs w:val="21"/>
        </w:rPr>
        <w:t>When sync mode is Move, after the files are moved to the target, the Master folder is also deleted.</w:t>
      </w:r>
    </w:p>
    <w:p w14:paraId="1F831E50" w14:textId="77777777" w:rsidR="00643117" w:rsidRDefault="00643117" w:rsidP="00301B27"/>
    <w:p w14:paraId="042EA680" w14:textId="77777777" w:rsidR="004502AE" w:rsidRDefault="004502AE" w:rsidP="00301B27"/>
    <w:p w14:paraId="0CB64243" w14:textId="77777777" w:rsidR="004502AE" w:rsidRPr="00674985" w:rsidRDefault="004502AE" w:rsidP="00301B27"/>
    <w:p w14:paraId="4718BBF0" w14:textId="77777777" w:rsidR="00CC1B1C" w:rsidRPr="00EA7861" w:rsidRDefault="001F189C" w:rsidP="00301B27">
      <w:r w:rsidRPr="00EA7861">
        <w:t>Detail</w:t>
      </w:r>
      <w:r w:rsidR="00676102" w:rsidRPr="00EA7861">
        <w:rPr>
          <w:rFonts w:hint="eastAsia"/>
        </w:rPr>
        <w:t xml:space="preserve"> information</w:t>
      </w:r>
    </w:p>
    <w:p w14:paraId="1AEEB77D" w14:textId="77777777" w:rsidR="005A7125" w:rsidRPr="00EA7861" w:rsidRDefault="00EA61B5" w:rsidP="00301B27">
      <w:pPr>
        <w:pStyle w:val="ListBullet"/>
        <w:numPr>
          <w:ilvl w:val="0"/>
          <w:numId w:val="0"/>
        </w:numPr>
        <w:rPr>
          <w:sz w:val="24"/>
        </w:rPr>
      </w:pPr>
      <w:hyperlink r:id="rId8" w:history="1">
        <w:r w:rsidR="005A7125" w:rsidRPr="00EA7861">
          <w:rPr>
            <w:rStyle w:val="Hyperlink"/>
            <w:sz w:val="24"/>
          </w:rPr>
          <w:t>https://drive.google.com/file/d/0B77t0XpnNT7OYzZ0U01rR0VRMlk/view?usp=sharing</w:t>
        </w:r>
      </w:hyperlink>
    </w:p>
    <w:p w14:paraId="5301ECF5" w14:textId="77777777" w:rsidR="00CC1B1C" w:rsidRPr="00EA7861" w:rsidRDefault="00CC1B1C" w:rsidP="00301B27"/>
    <w:sectPr w:rsidR="00CC1B1C" w:rsidRPr="00EA7861" w:rsidSect="008D3251">
      <w:headerReference w:type="even" r:id="rId9"/>
      <w:headerReference w:type="default" r:id="rId10"/>
      <w:footerReference w:type="default" r:id="rId11"/>
      <w:pgSz w:w="11906" w:h="16838"/>
      <w:pgMar w:top="851" w:right="1701" w:bottom="851" w:left="1701" w:header="283" w:footer="245"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A41CC2" w14:textId="77777777" w:rsidR="00EA61B5" w:rsidRDefault="00EA61B5" w:rsidP="008163DC">
      <w:r>
        <w:separator/>
      </w:r>
    </w:p>
    <w:p w14:paraId="08F012B3" w14:textId="77777777" w:rsidR="00EA61B5" w:rsidRDefault="00EA61B5" w:rsidP="008163DC"/>
    <w:p w14:paraId="7D0A16CB" w14:textId="77777777" w:rsidR="00EA61B5" w:rsidRDefault="00EA61B5" w:rsidP="008163DC"/>
    <w:p w14:paraId="07196BAD" w14:textId="77777777" w:rsidR="00EA61B5" w:rsidRDefault="00EA61B5" w:rsidP="008163DC"/>
    <w:p w14:paraId="75447E1F" w14:textId="77777777" w:rsidR="00EA61B5" w:rsidRDefault="00EA61B5" w:rsidP="008163DC"/>
    <w:p w14:paraId="5FA766E4" w14:textId="77777777" w:rsidR="00EA61B5" w:rsidRDefault="00EA61B5" w:rsidP="008163DC"/>
    <w:p w14:paraId="34232DF1" w14:textId="77777777" w:rsidR="00EA61B5" w:rsidRDefault="00EA61B5" w:rsidP="008163DC"/>
    <w:p w14:paraId="44A64CB8" w14:textId="77777777" w:rsidR="00EA61B5" w:rsidRDefault="00EA61B5" w:rsidP="008163DC"/>
    <w:p w14:paraId="3ADA0456" w14:textId="77777777" w:rsidR="00EA61B5" w:rsidRDefault="00EA61B5" w:rsidP="008163DC"/>
    <w:p w14:paraId="58E53ABF" w14:textId="77777777" w:rsidR="00EA61B5" w:rsidRDefault="00EA61B5" w:rsidP="008163DC"/>
    <w:p w14:paraId="6D0B939E" w14:textId="77777777" w:rsidR="00EA61B5" w:rsidRDefault="00EA61B5" w:rsidP="008163DC"/>
    <w:p w14:paraId="702AF341" w14:textId="77777777" w:rsidR="00EA61B5" w:rsidRDefault="00EA61B5" w:rsidP="008163DC"/>
    <w:p w14:paraId="3AC30351" w14:textId="77777777" w:rsidR="00EA61B5" w:rsidRDefault="00EA61B5"/>
    <w:p w14:paraId="66631A42" w14:textId="77777777" w:rsidR="00EA61B5" w:rsidRDefault="00EA61B5"/>
    <w:p w14:paraId="02F33C08" w14:textId="77777777" w:rsidR="00EA61B5" w:rsidRDefault="00EA61B5" w:rsidP="00496D97"/>
    <w:p w14:paraId="4852C184" w14:textId="77777777" w:rsidR="00EA61B5" w:rsidRDefault="00EA61B5" w:rsidP="00496D97"/>
    <w:p w14:paraId="29D6D127" w14:textId="77777777" w:rsidR="00EA61B5" w:rsidRDefault="00EA61B5" w:rsidP="00496D97"/>
    <w:p w14:paraId="31229ABD" w14:textId="77777777" w:rsidR="00EA61B5" w:rsidRDefault="00EA61B5" w:rsidP="00496D97"/>
    <w:p w14:paraId="179708C6" w14:textId="77777777" w:rsidR="00EA61B5" w:rsidRDefault="00EA61B5"/>
    <w:p w14:paraId="18384BAE" w14:textId="77777777" w:rsidR="00EA61B5" w:rsidRDefault="00EA61B5" w:rsidP="00A76701"/>
    <w:p w14:paraId="42BC0B15" w14:textId="77777777" w:rsidR="00EA61B5" w:rsidRDefault="00EA61B5" w:rsidP="00A76701"/>
    <w:p w14:paraId="4301F94C" w14:textId="77777777" w:rsidR="00EA61B5" w:rsidRDefault="00EA61B5" w:rsidP="00A76701"/>
    <w:p w14:paraId="3DC5BC31" w14:textId="77777777" w:rsidR="00EA61B5" w:rsidRDefault="00EA61B5" w:rsidP="00A76701"/>
    <w:p w14:paraId="65D166A3" w14:textId="77777777" w:rsidR="00EA61B5" w:rsidRDefault="00EA61B5" w:rsidP="00A76701"/>
    <w:p w14:paraId="2D5B55F4" w14:textId="77777777" w:rsidR="00EA61B5" w:rsidRDefault="00EA61B5" w:rsidP="00A76701"/>
    <w:p w14:paraId="23FD4A35" w14:textId="77777777" w:rsidR="00EA61B5" w:rsidRDefault="00EA61B5" w:rsidP="00A76701"/>
    <w:p w14:paraId="4714A18E" w14:textId="77777777" w:rsidR="00EA61B5" w:rsidRDefault="00EA61B5" w:rsidP="00A76701"/>
    <w:p w14:paraId="7D86974E" w14:textId="77777777" w:rsidR="00EA61B5" w:rsidRDefault="00EA61B5" w:rsidP="00BF3D4B"/>
    <w:p w14:paraId="2F67798F" w14:textId="77777777" w:rsidR="00EA61B5" w:rsidRDefault="00EA61B5"/>
    <w:p w14:paraId="2FAF1DEB" w14:textId="77777777" w:rsidR="00EA61B5" w:rsidRDefault="00EA61B5" w:rsidP="00C824C9"/>
    <w:p w14:paraId="6C1B9856" w14:textId="77777777" w:rsidR="00EA61B5" w:rsidRDefault="00EA61B5" w:rsidP="00C824C9"/>
    <w:p w14:paraId="79AFFE85" w14:textId="77777777" w:rsidR="00EA61B5" w:rsidRDefault="00EA61B5" w:rsidP="008D3251"/>
    <w:p w14:paraId="6FC42814" w14:textId="77777777" w:rsidR="00EA61B5" w:rsidRDefault="00EA61B5" w:rsidP="008D3251"/>
    <w:p w14:paraId="53427988" w14:textId="77777777" w:rsidR="00EA61B5" w:rsidRDefault="00EA61B5" w:rsidP="008D3251"/>
    <w:p w14:paraId="383D3065" w14:textId="77777777" w:rsidR="00EA61B5" w:rsidRDefault="00EA61B5"/>
    <w:p w14:paraId="1E76724D" w14:textId="77777777" w:rsidR="00EA61B5" w:rsidRDefault="00EA61B5" w:rsidP="00DF3347"/>
    <w:p w14:paraId="410BC51F" w14:textId="77777777" w:rsidR="00EA61B5" w:rsidRDefault="00EA61B5"/>
    <w:p w14:paraId="7B96053C" w14:textId="77777777" w:rsidR="00EA61B5" w:rsidRDefault="00EA61B5"/>
    <w:p w14:paraId="4553B9DF" w14:textId="77777777" w:rsidR="00EA61B5" w:rsidRDefault="00EA61B5"/>
    <w:p w14:paraId="380E6938" w14:textId="77777777" w:rsidR="00EA61B5" w:rsidRDefault="00EA61B5" w:rsidP="00F74242"/>
    <w:p w14:paraId="1BE74E94" w14:textId="77777777" w:rsidR="00EA61B5" w:rsidRDefault="00EA61B5" w:rsidP="004014AB"/>
    <w:p w14:paraId="13BE5750" w14:textId="77777777" w:rsidR="00EA61B5" w:rsidRDefault="00EA61B5" w:rsidP="004014AB"/>
    <w:p w14:paraId="08285FD9" w14:textId="77777777" w:rsidR="00EA61B5" w:rsidRDefault="00EA61B5" w:rsidP="004014AB"/>
    <w:p w14:paraId="0FF1BBC3" w14:textId="77777777" w:rsidR="00EA61B5" w:rsidRDefault="00EA61B5" w:rsidP="004014AB"/>
    <w:p w14:paraId="47BCD698" w14:textId="77777777" w:rsidR="00EA61B5" w:rsidRDefault="00EA61B5" w:rsidP="004014AB"/>
    <w:p w14:paraId="32816C3F" w14:textId="77777777" w:rsidR="00EA61B5" w:rsidRDefault="00EA61B5" w:rsidP="004014AB"/>
    <w:p w14:paraId="2A227D5D" w14:textId="77777777" w:rsidR="00EA61B5" w:rsidRDefault="00EA61B5"/>
    <w:p w14:paraId="08300F69" w14:textId="77777777" w:rsidR="00EA61B5" w:rsidRDefault="00EA61B5" w:rsidP="00C9047C"/>
    <w:p w14:paraId="36CBF295" w14:textId="77777777" w:rsidR="00EA61B5" w:rsidRDefault="00EA61B5" w:rsidP="004744C5"/>
    <w:p w14:paraId="492603E3" w14:textId="77777777" w:rsidR="00EA61B5" w:rsidRDefault="00EA61B5" w:rsidP="004744C5"/>
    <w:p w14:paraId="526FF96D" w14:textId="77777777" w:rsidR="00EA61B5" w:rsidRDefault="00EA61B5" w:rsidP="004744C5"/>
    <w:p w14:paraId="2CC09BE5" w14:textId="77777777" w:rsidR="00EA61B5" w:rsidRDefault="00EA61B5" w:rsidP="004744C5"/>
    <w:p w14:paraId="74297D1A" w14:textId="77777777" w:rsidR="00EA61B5" w:rsidRDefault="00EA61B5" w:rsidP="004744C5"/>
    <w:p w14:paraId="76B13146" w14:textId="77777777" w:rsidR="00EA61B5" w:rsidRDefault="00EA61B5" w:rsidP="004744C5"/>
    <w:p w14:paraId="06BC3AC0" w14:textId="77777777" w:rsidR="00EA61B5" w:rsidRDefault="00EA61B5" w:rsidP="004744C5"/>
    <w:p w14:paraId="7E269603" w14:textId="77777777" w:rsidR="00EA61B5" w:rsidRDefault="00EA61B5" w:rsidP="004744C5"/>
    <w:p w14:paraId="2955EF1F" w14:textId="77777777" w:rsidR="00EA61B5" w:rsidRDefault="00EA61B5" w:rsidP="00140ADC"/>
    <w:p w14:paraId="60C33FD1" w14:textId="77777777" w:rsidR="00EA61B5" w:rsidRDefault="00EA61B5" w:rsidP="00140ADC"/>
    <w:p w14:paraId="3D7420AC" w14:textId="77777777" w:rsidR="00EA61B5" w:rsidRDefault="00EA61B5" w:rsidP="00140ADC"/>
    <w:p w14:paraId="2B1647F8" w14:textId="77777777" w:rsidR="00EA61B5" w:rsidRDefault="00EA61B5"/>
    <w:p w14:paraId="10D3B4A3" w14:textId="77777777" w:rsidR="00EA61B5" w:rsidRDefault="00EA61B5" w:rsidP="00455FDC"/>
    <w:p w14:paraId="24C585E4" w14:textId="77777777" w:rsidR="00EA61B5" w:rsidRDefault="00EA61B5"/>
    <w:p w14:paraId="48AE49E7" w14:textId="77777777" w:rsidR="00EA61B5" w:rsidRDefault="00EA61B5" w:rsidP="00522324"/>
    <w:p w14:paraId="61560718" w14:textId="77777777" w:rsidR="00EA61B5" w:rsidRDefault="00EA61B5" w:rsidP="00522324"/>
    <w:p w14:paraId="3C5B1E4D" w14:textId="77777777" w:rsidR="00EA61B5" w:rsidRDefault="00EA61B5" w:rsidP="00522324"/>
    <w:p w14:paraId="0EA6501C" w14:textId="77777777" w:rsidR="00EA61B5" w:rsidRDefault="00EA61B5" w:rsidP="00522324"/>
    <w:p w14:paraId="1D5BF760" w14:textId="77777777" w:rsidR="00EA61B5" w:rsidRDefault="00EA61B5" w:rsidP="009B1736"/>
    <w:p w14:paraId="6C2DD000" w14:textId="77777777" w:rsidR="00EA61B5" w:rsidRDefault="00EA61B5"/>
    <w:p w14:paraId="34917DB2" w14:textId="77777777" w:rsidR="00EA61B5" w:rsidRDefault="00EA61B5"/>
    <w:p w14:paraId="4C8FEC81" w14:textId="77777777" w:rsidR="00EA61B5" w:rsidRDefault="00EA61B5" w:rsidP="005F4419"/>
    <w:p w14:paraId="4870FEB5" w14:textId="77777777" w:rsidR="00EA61B5" w:rsidRDefault="00EA61B5"/>
    <w:p w14:paraId="31E84A89" w14:textId="77777777" w:rsidR="00EA61B5" w:rsidRDefault="00EA61B5" w:rsidP="00B17292"/>
    <w:p w14:paraId="37802903" w14:textId="77777777" w:rsidR="00EA61B5" w:rsidRDefault="00EA61B5"/>
    <w:p w14:paraId="4AB21741" w14:textId="77777777" w:rsidR="00EA61B5" w:rsidRDefault="00EA61B5" w:rsidP="002A3AA6"/>
    <w:p w14:paraId="2D32F72D" w14:textId="77777777" w:rsidR="00EA61B5" w:rsidRDefault="00EA61B5"/>
    <w:p w14:paraId="174135AB" w14:textId="77777777" w:rsidR="00EA61B5" w:rsidRDefault="00EA61B5"/>
    <w:p w14:paraId="3BB49D10" w14:textId="77777777" w:rsidR="00EA61B5" w:rsidRDefault="00EA61B5" w:rsidP="009F2AEE"/>
    <w:p w14:paraId="1AFA54A5" w14:textId="77777777" w:rsidR="00EA61B5" w:rsidRDefault="00EA61B5"/>
  </w:endnote>
  <w:endnote w:type="continuationSeparator" w:id="0">
    <w:p w14:paraId="2F961181" w14:textId="77777777" w:rsidR="00EA61B5" w:rsidRDefault="00EA61B5" w:rsidP="008163DC">
      <w:r>
        <w:continuationSeparator/>
      </w:r>
    </w:p>
    <w:p w14:paraId="2B2A3F4E" w14:textId="77777777" w:rsidR="00EA61B5" w:rsidRDefault="00EA61B5" w:rsidP="008163DC"/>
    <w:p w14:paraId="0ECB6B15" w14:textId="77777777" w:rsidR="00EA61B5" w:rsidRDefault="00EA61B5" w:rsidP="008163DC"/>
    <w:p w14:paraId="2CD7ACA4" w14:textId="77777777" w:rsidR="00EA61B5" w:rsidRDefault="00EA61B5" w:rsidP="008163DC"/>
    <w:p w14:paraId="6906E944" w14:textId="77777777" w:rsidR="00EA61B5" w:rsidRDefault="00EA61B5" w:rsidP="008163DC"/>
    <w:p w14:paraId="492FBFCD" w14:textId="77777777" w:rsidR="00EA61B5" w:rsidRDefault="00EA61B5" w:rsidP="008163DC"/>
    <w:p w14:paraId="47DDFD1B" w14:textId="77777777" w:rsidR="00EA61B5" w:rsidRDefault="00EA61B5" w:rsidP="008163DC"/>
    <w:p w14:paraId="2A43C249" w14:textId="77777777" w:rsidR="00EA61B5" w:rsidRDefault="00EA61B5" w:rsidP="008163DC"/>
    <w:p w14:paraId="04813D52" w14:textId="77777777" w:rsidR="00EA61B5" w:rsidRDefault="00EA61B5" w:rsidP="008163DC"/>
    <w:p w14:paraId="6D1A1B3F" w14:textId="77777777" w:rsidR="00EA61B5" w:rsidRDefault="00EA61B5" w:rsidP="008163DC"/>
    <w:p w14:paraId="1D944363" w14:textId="77777777" w:rsidR="00EA61B5" w:rsidRDefault="00EA61B5" w:rsidP="008163DC"/>
    <w:p w14:paraId="5BE9FE69" w14:textId="77777777" w:rsidR="00EA61B5" w:rsidRDefault="00EA61B5" w:rsidP="008163DC"/>
    <w:p w14:paraId="3AD1ECFE" w14:textId="77777777" w:rsidR="00EA61B5" w:rsidRDefault="00EA61B5"/>
    <w:p w14:paraId="227DA6DD" w14:textId="77777777" w:rsidR="00EA61B5" w:rsidRDefault="00EA61B5"/>
    <w:p w14:paraId="497736EA" w14:textId="77777777" w:rsidR="00EA61B5" w:rsidRDefault="00EA61B5" w:rsidP="00496D97"/>
    <w:p w14:paraId="7D82858C" w14:textId="77777777" w:rsidR="00EA61B5" w:rsidRDefault="00EA61B5" w:rsidP="00496D97"/>
    <w:p w14:paraId="134A4433" w14:textId="77777777" w:rsidR="00EA61B5" w:rsidRDefault="00EA61B5" w:rsidP="00496D97"/>
    <w:p w14:paraId="23270137" w14:textId="77777777" w:rsidR="00EA61B5" w:rsidRDefault="00EA61B5" w:rsidP="00496D97"/>
    <w:p w14:paraId="2A6666A9" w14:textId="77777777" w:rsidR="00EA61B5" w:rsidRDefault="00EA61B5"/>
    <w:p w14:paraId="357D2668" w14:textId="77777777" w:rsidR="00EA61B5" w:rsidRDefault="00EA61B5" w:rsidP="00A76701"/>
    <w:p w14:paraId="1D37226C" w14:textId="77777777" w:rsidR="00EA61B5" w:rsidRDefault="00EA61B5" w:rsidP="00A76701"/>
    <w:p w14:paraId="67305D60" w14:textId="77777777" w:rsidR="00EA61B5" w:rsidRDefault="00EA61B5" w:rsidP="00A76701"/>
    <w:p w14:paraId="457B2B67" w14:textId="77777777" w:rsidR="00EA61B5" w:rsidRDefault="00EA61B5" w:rsidP="00A76701"/>
    <w:p w14:paraId="213CEE1B" w14:textId="77777777" w:rsidR="00EA61B5" w:rsidRDefault="00EA61B5" w:rsidP="00A76701"/>
    <w:p w14:paraId="39873390" w14:textId="77777777" w:rsidR="00EA61B5" w:rsidRDefault="00EA61B5" w:rsidP="00A76701"/>
    <w:p w14:paraId="12D1E62B" w14:textId="77777777" w:rsidR="00EA61B5" w:rsidRDefault="00EA61B5" w:rsidP="00A76701"/>
    <w:p w14:paraId="1977C4B5" w14:textId="77777777" w:rsidR="00EA61B5" w:rsidRDefault="00EA61B5" w:rsidP="00A76701"/>
    <w:p w14:paraId="22C2195D" w14:textId="77777777" w:rsidR="00EA61B5" w:rsidRDefault="00EA61B5" w:rsidP="00BF3D4B"/>
    <w:p w14:paraId="0B53D4D0" w14:textId="77777777" w:rsidR="00EA61B5" w:rsidRDefault="00EA61B5"/>
    <w:p w14:paraId="2A17E2BD" w14:textId="77777777" w:rsidR="00EA61B5" w:rsidRDefault="00EA61B5" w:rsidP="00C824C9"/>
    <w:p w14:paraId="716248D2" w14:textId="77777777" w:rsidR="00EA61B5" w:rsidRDefault="00EA61B5" w:rsidP="00C824C9"/>
    <w:p w14:paraId="62908A29" w14:textId="77777777" w:rsidR="00EA61B5" w:rsidRDefault="00EA61B5" w:rsidP="008D3251"/>
    <w:p w14:paraId="5E113A0F" w14:textId="77777777" w:rsidR="00EA61B5" w:rsidRDefault="00EA61B5" w:rsidP="008D3251"/>
    <w:p w14:paraId="55ED3241" w14:textId="77777777" w:rsidR="00EA61B5" w:rsidRDefault="00EA61B5" w:rsidP="008D3251"/>
    <w:p w14:paraId="07ADDB88" w14:textId="77777777" w:rsidR="00EA61B5" w:rsidRDefault="00EA61B5"/>
    <w:p w14:paraId="33CBA3CF" w14:textId="77777777" w:rsidR="00EA61B5" w:rsidRDefault="00EA61B5" w:rsidP="00DF3347"/>
    <w:p w14:paraId="265806E8" w14:textId="77777777" w:rsidR="00EA61B5" w:rsidRDefault="00EA61B5"/>
    <w:p w14:paraId="1A0DA96E" w14:textId="77777777" w:rsidR="00EA61B5" w:rsidRDefault="00EA61B5"/>
    <w:p w14:paraId="1929AED0" w14:textId="77777777" w:rsidR="00EA61B5" w:rsidRDefault="00EA61B5"/>
    <w:p w14:paraId="6F2430D6" w14:textId="77777777" w:rsidR="00EA61B5" w:rsidRDefault="00EA61B5" w:rsidP="00F74242"/>
    <w:p w14:paraId="5A726253" w14:textId="77777777" w:rsidR="00EA61B5" w:rsidRDefault="00EA61B5" w:rsidP="004014AB"/>
    <w:p w14:paraId="7132E93C" w14:textId="77777777" w:rsidR="00EA61B5" w:rsidRDefault="00EA61B5" w:rsidP="004014AB"/>
    <w:p w14:paraId="492A8FE4" w14:textId="77777777" w:rsidR="00EA61B5" w:rsidRDefault="00EA61B5" w:rsidP="004014AB"/>
    <w:p w14:paraId="00DF09A7" w14:textId="77777777" w:rsidR="00EA61B5" w:rsidRDefault="00EA61B5" w:rsidP="004014AB"/>
    <w:p w14:paraId="07820DC2" w14:textId="77777777" w:rsidR="00EA61B5" w:rsidRDefault="00EA61B5" w:rsidP="004014AB"/>
    <w:p w14:paraId="235686E6" w14:textId="77777777" w:rsidR="00EA61B5" w:rsidRDefault="00EA61B5" w:rsidP="004014AB"/>
    <w:p w14:paraId="4981E61B" w14:textId="77777777" w:rsidR="00EA61B5" w:rsidRDefault="00EA61B5"/>
    <w:p w14:paraId="17657303" w14:textId="77777777" w:rsidR="00EA61B5" w:rsidRDefault="00EA61B5" w:rsidP="00C9047C"/>
    <w:p w14:paraId="29FA0A1D" w14:textId="77777777" w:rsidR="00EA61B5" w:rsidRDefault="00EA61B5" w:rsidP="004744C5"/>
    <w:p w14:paraId="7862D412" w14:textId="77777777" w:rsidR="00EA61B5" w:rsidRDefault="00EA61B5" w:rsidP="004744C5"/>
    <w:p w14:paraId="026EB911" w14:textId="77777777" w:rsidR="00EA61B5" w:rsidRDefault="00EA61B5" w:rsidP="004744C5"/>
    <w:p w14:paraId="6CBE84D5" w14:textId="77777777" w:rsidR="00EA61B5" w:rsidRDefault="00EA61B5" w:rsidP="004744C5"/>
    <w:p w14:paraId="63FAE068" w14:textId="77777777" w:rsidR="00EA61B5" w:rsidRDefault="00EA61B5" w:rsidP="004744C5"/>
    <w:p w14:paraId="2A7FDE75" w14:textId="77777777" w:rsidR="00EA61B5" w:rsidRDefault="00EA61B5" w:rsidP="004744C5"/>
    <w:p w14:paraId="0685FED5" w14:textId="77777777" w:rsidR="00EA61B5" w:rsidRDefault="00EA61B5" w:rsidP="004744C5"/>
    <w:p w14:paraId="5D8DDA10" w14:textId="77777777" w:rsidR="00EA61B5" w:rsidRDefault="00EA61B5" w:rsidP="004744C5"/>
    <w:p w14:paraId="25F389DB" w14:textId="77777777" w:rsidR="00EA61B5" w:rsidRDefault="00EA61B5" w:rsidP="00140ADC"/>
    <w:p w14:paraId="0AFC5B92" w14:textId="77777777" w:rsidR="00EA61B5" w:rsidRDefault="00EA61B5" w:rsidP="00140ADC"/>
    <w:p w14:paraId="0E51AEAF" w14:textId="77777777" w:rsidR="00EA61B5" w:rsidRDefault="00EA61B5" w:rsidP="00140ADC"/>
    <w:p w14:paraId="6EA71D5A" w14:textId="77777777" w:rsidR="00EA61B5" w:rsidRDefault="00EA61B5"/>
    <w:p w14:paraId="1C1E053A" w14:textId="77777777" w:rsidR="00EA61B5" w:rsidRDefault="00EA61B5" w:rsidP="00455FDC"/>
    <w:p w14:paraId="46BB3B8A" w14:textId="77777777" w:rsidR="00EA61B5" w:rsidRDefault="00EA61B5"/>
    <w:p w14:paraId="17E80330" w14:textId="77777777" w:rsidR="00EA61B5" w:rsidRDefault="00EA61B5" w:rsidP="00522324"/>
    <w:p w14:paraId="3ACF0B0D" w14:textId="77777777" w:rsidR="00EA61B5" w:rsidRDefault="00EA61B5" w:rsidP="00522324"/>
    <w:p w14:paraId="33E7B78F" w14:textId="77777777" w:rsidR="00EA61B5" w:rsidRDefault="00EA61B5" w:rsidP="00522324"/>
    <w:p w14:paraId="5B79A783" w14:textId="77777777" w:rsidR="00EA61B5" w:rsidRDefault="00EA61B5" w:rsidP="00522324"/>
    <w:p w14:paraId="651C4021" w14:textId="77777777" w:rsidR="00EA61B5" w:rsidRDefault="00EA61B5" w:rsidP="009B1736"/>
    <w:p w14:paraId="07D50F47" w14:textId="77777777" w:rsidR="00EA61B5" w:rsidRDefault="00EA61B5"/>
    <w:p w14:paraId="13B7CFBE" w14:textId="77777777" w:rsidR="00EA61B5" w:rsidRDefault="00EA61B5"/>
    <w:p w14:paraId="0DA9614D" w14:textId="77777777" w:rsidR="00EA61B5" w:rsidRDefault="00EA61B5" w:rsidP="005F4419"/>
    <w:p w14:paraId="36068012" w14:textId="77777777" w:rsidR="00EA61B5" w:rsidRDefault="00EA61B5"/>
    <w:p w14:paraId="326BF5C0" w14:textId="77777777" w:rsidR="00EA61B5" w:rsidRDefault="00EA61B5" w:rsidP="00B17292"/>
    <w:p w14:paraId="72BF9DF7" w14:textId="77777777" w:rsidR="00EA61B5" w:rsidRDefault="00EA61B5"/>
    <w:p w14:paraId="3C1BF70E" w14:textId="77777777" w:rsidR="00EA61B5" w:rsidRDefault="00EA61B5" w:rsidP="002A3AA6"/>
    <w:p w14:paraId="17E1A456" w14:textId="77777777" w:rsidR="00EA61B5" w:rsidRDefault="00EA61B5"/>
    <w:p w14:paraId="466A3F53" w14:textId="77777777" w:rsidR="00EA61B5" w:rsidRDefault="00EA61B5"/>
    <w:p w14:paraId="750C22F3" w14:textId="77777777" w:rsidR="00EA61B5" w:rsidRDefault="00EA61B5" w:rsidP="009F2AEE"/>
    <w:p w14:paraId="6DA5AF46" w14:textId="77777777" w:rsidR="00EA61B5" w:rsidRDefault="00EA61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UI 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07639" w14:textId="77777777" w:rsidR="00F34181" w:rsidRDefault="00082C27" w:rsidP="004F634E">
    <w:pPr>
      <w:pStyle w:val="Footer"/>
      <w:jc w:val="center"/>
    </w:pPr>
    <w:r>
      <w:rPr>
        <w:rStyle w:val="PageNumber"/>
      </w:rPr>
      <w:fldChar w:fldCharType="begin"/>
    </w:r>
    <w:r w:rsidR="00F34181">
      <w:rPr>
        <w:rStyle w:val="PageNumber"/>
      </w:rPr>
      <w:instrText xml:space="preserve"> PAGE </w:instrText>
    </w:r>
    <w:r>
      <w:rPr>
        <w:rStyle w:val="PageNumber"/>
      </w:rPr>
      <w:fldChar w:fldCharType="separate"/>
    </w:r>
    <w:r w:rsidR="00B816B7">
      <w:rPr>
        <w:rStyle w:val="PageNumber"/>
        <w:noProof/>
      </w:rPr>
      <w:t>1</w:t>
    </w:r>
    <w:r>
      <w:rPr>
        <w:rStyle w:val="PageNumber"/>
      </w:rPr>
      <w:fldChar w:fldCharType="end"/>
    </w:r>
    <w:r w:rsidR="00F34181">
      <w:rPr>
        <w:rStyle w:val="PageNumber"/>
        <w:rFonts w:hint="eastAsia"/>
      </w:rPr>
      <w:t>/</w:t>
    </w:r>
    <w:r>
      <w:rPr>
        <w:rStyle w:val="PageNumber"/>
      </w:rPr>
      <w:fldChar w:fldCharType="begin"/>
    </w:r>
    <w:r w:rsidR="00F34181">
      <w:rPr>
        <w:rStyle w:val="PageNumber"/>
      </w:rPr>
      <w:instrText xml:space="preserve"> NUMPAGES </w:instrText>
    </w:r>
    <w:r>
      <w:rPr>
        <w:rStyle w:val="PageNumber"/>
      </w:rPr>
      <w:fldChar w:fldCharType="separate"/>
    </w:r>
    <w:r w:rsidR="00B816B7">
      <w:rPr>
        <w:rStyle w:val="PageNumber"/>
        <w:noProof/>
      </w:rPr>
      <w:t>7</w:t>
    </w:r>
    <w:r>
      <w:rPr>
        <w:rStyle w:val="PageNumber"/>
      </w:rPr>
      <w:fldChar w:fldCharType="end"/>
    </w:r>
  </w:p>
  <w:p w14:paraId="21644FA9" w14:textId="77777777" w:rsidR="00F34181" w:rsidRDefault="00F3418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96815E" w14:textId="77777777" w:rsidR="00EA61B5" w:rsidRDefault="00EA61B5" w:rsidP="008163DC">
      <w:r>
        <w:separator/>
      </w:r>
    </w:p>
    <w:p w14:paraId="77EDBFA6" w14:textId="77777777" w:rsidR="00EA61B5" w:rsidRDefault="00EA61B5" w:rsidP="008163DC"/>
    <w:p w14:paraId="76DE2E99" w14:textId="77777777" w:rsidR="00EA61B5" w:rsidRDefault="00EA61B5" w:rsidP="008163DC"/>
    <w:p w14:paraId="44AEA7FB" w14:textId="77777777" w:rsidR="00EA61B5" w:rsidRDefault="00EA61B5" w:rsidP="008163DC"/>
    <w:p w14:paraId="7B6F2085" w14:textId="77777777" w:rsidR="00EA61B5" w:rsidRDefault="00EA61B5" w:rsidP="008163DC"/>
    <w:p w14:paraId="713F946F" w14:textId="77777777" w:rsidR="00EA61B5" w:rsidRDefault="00EA61B5" w:rsidP="008163DC"/>
    <w:p w14:paraId="2F2E6BEC" w14:textId="77777777" w:rsidR="00EA61B5" w:rsidRDefault="00EA61B5" w:rsidP="008163DC"/>
    <w:p w14:paraId="22EF117B" w14:textId="77777777" w:rsidR="00EA61B5" w:rsidRDefault="00EA61B5" w:rsidP="008163DC"/>
    <w:p w14:paraId="487E5FDE" w14:textId="77777777" w:rsidR="00EA61B5" w:rsidRDefault="00EA61B5" w:rsidP="008163DC"/>
    <w:p w14:paraId="3330ACBA" w14:textId="77777777" w:rsidR="00EA61B5" w:rsidRDefault="00EA61B5" w:rsidP="008163DC"/>
    <w:p w14:paraId="6D5F36AE" w14:textId="77777777" w:rsidR="00EA61B5" w:rsidRDefault="00EA61B5" w:rsidP="008163DC"/>
    <w:p w14:paraId="78C1AC9D" w14:textId="77777777" w:rsidR="00EA61B5" w:rsidRDefault="00EA61B5" w:rsidP="008163DC"/>
    <w:p w14:paraId="39080988" w14:textId="77777777" w:rsidR="00EA61B5" w:rsidRDefault="00EA61B5"/>
    <w:p w14:paraId="0462820C" w14:textId="77777777" w:rsidR="00EA61B5" w:rsidRDefault="00EA61B5"/>
    <w:p w14:paraId="5223BF74" w14:textId="77777777" w:rsidR="00EA61B5" w:rsidRDefault="00EA61B5" w:rsidP="00496D97"/>
    <w:p w14:paraId="4074AEB7" w14:textId="77777777" w:rsidR="00EA61B5" w:rsidRDefault="00EA61B5" w:rsidP="00496D97"/>
    <w:p w14:paraId="575F79B2" w14:textId="77777777" w:rsidR="00EA61B5" w:rsidRDefault="00EA61B5" w:rsidP="00496D97"/>
    <w:p w14:paraId="04CC8BFE" w14:textId="77777777" w:rsidR="00EA61B5" w:rsidRDefault="00EA61B5" w:rsidP="00496D97"/>
    <w:p w14:paraId="36233916" w14:textId="77777777" w:rsidR="00EA61B5" w:rsidRDefault="00EA61B5"/>
    <w:p w14:paraId="0051C21C" w14:textId="77777777" w:rsidR="00EA61B5" w:rsidRDefault="00EA61B5" w:rsidP="00A76701"/>
    <w:p w14:paraId="5B9059BA" w14:textId="77777777" w:rsidR="00EA61B5" w:rsidRDefault="00EA61B5" w:rsidP="00A76701"/>
    <w:p w14:paraId="4BCF1F32" w14:textId="77777777" w:rsidR="00EA61B5" w:rsidRDefault="00EA61B5" w:rsidP="00A76701"/>
    <w:p w14:paraId="63EC953B" w14:textId="77777777" w:rsidR="00EA61B5" w:rsidRDefault="00EA61B5" w:rsidP="00A76701"/>
    <w:p w14:paraId="0625F0FF" w14:textId="77777777" w:rsidR="00EA61B5" w:rsidRDefault="00EA61B5" w:rsidP="00A76701"/>
    <w:p w14:paraId="789B2413" w14:textId="77777777" w:rsidR="00EA61B5" w:rsidRDefault="00EA61B5" w:rsidP="00A76701"/>
    <w:p w14:paraId="72C3EB01" w14:textId="77777777" w:rsidR="00EA61B5" w:rsidRDefault="00EA61B5" w:rsidP="00A76701"/>
    <w:p w14:paraId="611B7A2D" w14:textId="77777777" w:rsidR="00EA61B5" w:rsidRDefault="00EA61B5" w:rsidP="00A76701"/>
    <w:p w14:paraId="762AF114" w14:textId="77777777" w:rsidR="00EA61B5" w:rsidRDefault="00EA61B5" w:rsidP="00BF3D4B"/>
    <w:p w14:paraId="686F7936" w14:textId="77777777" w:rsidR="00EA61B5" w:rsidRDefault="00EA61B5"/>
    <w:p w14:paraId="1789EAA8" w14:textId="77777777" w:rsidR="00EA61B5" w:rsidRDefault="00EA61B5" w:rsidP="00C824C9"/>
    <w:p w14:paraId="20FBE0F0" w14:textId="77777777" w:rsidR="00EA61B5" w:rsidRDefault="00EA61B5" w:rsidP="00C824C9"/>
    <w:p w14:paraId="79F1099C" w14:textId="77777777" w:rsidR="00EA61B5" w:rsidRDefault="00EA61B5" w:rsidP="008D3251"/>
    <w:p w14:paraId="2F0AAF3E" w14:textId="77777777" w:rsidR="00EA61B5" w:rsidRDefault="00EA61B5" w:rsidP="008D3251"/>
    <w:p w14:paraId="47F1A3E2" w14:textId="77777777" w:rsidR="00EA61B5" w:rsidRDefault="00EA61B5" w:rsidP="008D3251"/>
    <w:p w14:paraId="1C28DE16" w14:textId="77777777" w:rsidR="00EA61B5" w:rsidRDefault="00EA61B5"/>
    <w:p w14:paraId="66DCA252" w14:textId="77777777" w:rsidR="00EA61B5" w:rsidRDefault="00EA61B5" w:rsidP="00DF3347"/>
    <w:p w14:paraId="394C03B3" w14:textId="77777777" w:rsidR="00EA61B5" w:rsidRDefault="00EA61B5"/>
    <w:p w14:paraId="3436B0B0" w14:textId="77777777" w:rsidR="00EA61B5" w:rsidRDefault="00EA61B5"/>
    <w:p w14:paraId="31250E6E" w14:textId="77777777" w:rsidR="00EA61B5" w:rsidRDefault="00EA61B5"/>
    <w:p w14:paraId="75A7582A" w14:textId="77777777" w:rsidR="00EA61B5" w:rsidRDefault="00EA61B5" w:rsidP="00F74242"/>
    <w:p w14:paraId="2FEE4B07" w14:textId="77777777" w:rsidR="00EA61B5" w:rsidRDefault="00EA61B5" w:rsidP="004014AB"/>
    <w:p w14:paraId="63C12A7A" w14:textId="77777777" w:rsidR="00EA61B5" w:rsidRDefault="00EA61B5" w:rsidP="004014AB"/>
    <w:p w14:paraId="0487697C" w14:textId="77777777" w:rsidR="00EA61B5" w:rsidRDefault="00EA61B5" w:rsidP="004014AB"/>
    <w:p w14:paraId="59E66162" w14:textId="77777777" w:rsidR="00EA61B5" w:rsidRDefault="00EA61B5" w:rsidP="004014AB"/>
    <w:p w14:paraId="7632D44D" w14:textId="77777777" w:rsidR="00EA61B5" w:rsidRDefault="00EA61B5" w:rsidP="004014AB"/>
    <w:p w14:paraId="170776CD" w14:textId="77777777" w:rsidR="00EA61B5" w:rsidRDefault="00EA61B5" w:rsidP="004014AB"/>
    <w:p w14:paraId="14654E72" w14:textId="77777777" w:rsidR="00EA61B5" w:rsidRDefault="00EA61B5"/>
    <w:p w14:paraId="0D7F3931" w14:textId="77777777" w:rsidR="00EA61B5" w:rsidRDefault="00EA61B5" w:rsidP="00C9047C"/>
    <w:p w14:paraId="64C1D51B" w14:textId="77777777" w:rsidR="00EA61B5" w:rsidRDefault="00EA61B5" w:rsidP="004744C5"/>
    <w:p w14:paraId="7B195182" w14:textId="77777777" w:rsidR="00EA61B5" w:rsidRDefault="00EA61B5" w:rsidP="004744C5"/>
    <w:p w14:paraId="1558ED3A" w14:textId="77777777" w:rsidR="00EA61B5" w:rsidRDefault="00EA61B5" w:rsidP="004744C5"/>
    <w:p w14:paraId="0F918D6F" w14:textId="77777777" w:rsidR="00EA61B5" w:rsidRDefault="00EA61B5" w:rsidP="004744C5"/>
    <w:p w14:paraId="5DEB9A1D" w14:textId="77777777" w:rsidR="00EA61B5" w:rsidRDefault="00EA61B5" w:rsidP="004744C5"/>
    <w:p w14:paraId="32842C9E" w14:textId="77777777" w:rsidR="00EA61B5" w:rsidRDefault="00EA61B5" w:rsidP="004744C5"/>
    <w:p w14:paraId="13B07A53" w14:textId="77777777" w:rsidR="00EA61B5" w:rsidRDefault="00EA61B5" w:rsidP="004744C5"/>
    <w:p w14:paraId="74517C38" w14:textId="77777777" w:rsidR="00EA61B5" w:rsidRDefault="00EA61B5" w:rsidP="004744C5"/>
    <w:p w14:paraId="751767C7" w14:textId="77777777" w:rsidR="00EA61B5" w:rsidRDefault="00EA61B5" w:rsidP="00140ADC"/>
    <w:p w14:paraId="1DF52BD1" w14:textId="77777777" w:rsidR="00EA61B5" w:rsidRDefault="00EA61B5" w:rsidP="00140ADC"/>
    <w:p w14:paraId="619EA167" w14:textId="77777777" w:rsidR="00EA61B5" w:rsidRDefault="00EA61B5" w:rsidP="00140ADC"/>
    <w:p w14:paraId="1DA2DA44" w14:textId="77777777" w:rsidR="00EA61B5" w:rsidRDefault="00EA61B5"/>
    <w:p w14:paraId="0B9C211F" w14:textId="77777777" w:rsidR="00EA61B5" w:rsidRDefault="00EA61B5" w:rsidP="00455FDC"/>
    <w:p w14:paraId="7FAF617F" w14:textId="77777777" w:rsidR="00EA61B5" w:rsidRDefault="00EA61B5"/>
    <w:p w14:paraId="063C5108" w14:textId="77777777" w:rsidR="00EA61B5" w:rsidRDefault="00EA61B5" w:rsidP="00522324"/>
    <w:p w14:paraId="52FD582D" w14:textId="77777777" w:rsidR="00EA61B5" w:rsidRDefault="00EA61B5" w:rsidP="00522324"/>
    <w:p w14:paraId="5C2C9FFF" w14:textId="77777777" w:rsidR="00EA61B5" w:rsidRDefault="00EA61B5" w:rsidP="00522324"/>
    <w:p w14:paraId="3702D7D3" w14:textId="77777777" w:rsidR="00EA61B5" w:rsidRDefault="00EA61B5" w:rsidP="00522324"/>
    <w:p w14:paraId="031E797F" w14:textId="77777777" w:rsidR="00EA61B5" w:rsidRDefault="00EA61B5" w:rsidP="009B1736"/>
    <w:p w14:paraId="4327A752" w14:textId="77777777" w:rsidR="00EA61B5" w:rsidRDefault="00EA61B5"/>
    <w:p w14:paraId="634AD8BE" w14:textId="77777777" w:rsidR="00EA61B5" w:rsidRDefault="00EA61B5"/>
    <w:p w14:paraId="4969EDB4" w14:textId="77777777" w:rsidR="00EA61B5" w:rsidRDefault="00EA61B5" w:rsidP="005F4419"/>
    <w:p w14:paraId="7FD0F5D1" w14:textId="77777777" w:rsidR="00EA61B5" w:rsidRDefault="00EA61B5"/>
    <w:p w14:paraId="0E73548E" w14:textId="77777777" w:rsidR="00EA61B5" w:rsidRDefault="00EA61B5" w:rsidP="00B17292"/>
    <w:p w14:paraId="797F8859" w14:textId="77777777" w:rsidR="00EA61B5" w:rsidRDefault="00EA61B5"/>
    <w:p w14:paraId="2C9ECA73" w14:textId="77777777" w:rsidR="00EA61B5" w:rsidRDefault="00EA61B5" w:rsidP="002A3AA6"/>
    <w:p w14:paraId="62C96B07" w14:textId="77777777" w:rsidR="00EA61B5" w:rsidRDefault="00EA61B5"/>
    <w:p w14:paraId="641BCFCC" w14:textId="77777777" w:rsidR="00EA61B5" w:rsidRDefault="00EA61B5"/>
    <w:p w14:paraId="19FFA04D" w14:textId="77777777" w:rsidR="00EA61B5" w:rsidRDefault="00EA61B5" w:rsidP="009F2AEE"/>
    <w:p w14:paraId="7EB55F9E" w14:textId="77777777" w:rsidR="00EA61B5" w:rsidRDefault="00EA61B5"/>
  </w:footnote>
  <w:footnote w:type="continuationSeparator" w:id="0">
    <w:p w14:paraId="2DFFD213" w14:textId="77777777" w:rsidR="00EA61B5" w:rsidRDefault="00EA61B5" w:rsidP="008163DC">
      <w:r>
        <w:continuationSeparator/>
      </w:r>
    </w:p>
    <w:p w14:paraId="4A2ADC99" w14:textId="77777777" w:rsidR="00EA61B5" w:rsidRDefault="00EA61B5" w:rsidP="008163DC"/>
    <w:p w14:paraId="695DAE2D" w14:textId="77777777" w:rsidR="00EA61B5" w:rsidRDefault="00EA61B5" w:rsidP="008163DC"/>
    <w:p w14:paraId="49EFD0F5" w14:textId="77777777" w:rsidR="00EA61B5" w:rsidRDefault="00EA61B5" w:rsidP="008163DC"/>
    <w:p w14:paraId="10303454" w14:textId="77777777" w:rsidR="00EA61B5" w:rsidRDefault="00EA61B5" w:rsidP="008163DC"/>
    <w:p w14:paraId="24542E85" w14:textId="77777777" w:rsidR="00EA61B5" w:rsidRDefault="00EA61B5" w:rsidP="008163DC"/>
    <w:p w14:paraId="4C895A0A" w14:textId="77777777" w:rsidR="00EA61B5" w:rsidRDefault="00EA61B5" w:rsidP="008163DC"/>
    <w:p w14:paraId="4C50148A" w14:textId="77777777" w:rsidR="00EA61B5" w:rsidRDefault="00EA61B5" w:rsidP="008163DC"/>
    <w:p w14:paraId="3730C2FB" w14:textId="77777777" w:rsidR="00EA61B5" w:rsidRDefault="00EA61B5" w:rsidP="008163DC"/>
    <w:p w14:paraId="64B4F0A5" w14:textId="77777777" w:rsidR="00EA61B5" w:rsidRDefault="00EA61B5" w:rsidP="008163DC"/>
    <w:p w14:paraId="0C80E580" w14:textId="77777777" w:rsidR="00EA61B5" w:rsidRDefault="00EA61B5" w:rsidP="008163DC"/>
    <w:p w14:paraId="47F12722" w14:textId="77777777" w:rsidR="00EA61B5" w:rsidRDefault="00EA61B5" w:rsidP="008163DC"/>
    <w:p w14:paraId="09770FB5" w14:textId="77777777" w:rsidR="00EA61B5" w:rsidRDefault="00EA61B5"/>
    <w:p w14:paraId="37A249C1" w14:textId="77777777" w:rsidR="00EA61B5" w:rsidRDefault="00EA61B5"/>
    <w:p w14:paraId="67F43106" w14:textId="77777777" w:rsidR="00EA61B5" w:rsidRDefault="00EA61B5" w:rsidP="00496D97"/>
    <w:p w14:paraId="1E09B110" w14:textId="77777777" w:rsidR="00EA61B5" w:rsidRDefault="00EA61B5" w:rsidP="00496D97"/>
    <w:p w14:paraId="74DA6C48" w14:textId="77777777" w:rsidR="00EA61B5" w:rsidRDefault="00EA61B5" w:rsidP="00496D97"/>
    <w:p w14:paraId="7A78EC35" w14:textId="77777777" w:rsidR="00EA61B5" w:rsidRDefault="00EA61B5" w:rsidP="00496D97"/>
    <w:p w14:paraId="0C0A9662" w14:textId="77777777" w:rsidR="00EA61B5" w:rsidRDefault="00EA61B5"/>
    <w:p w14:paraId="0D37DB16" w14:textId="77777777" w:rsidR="00EA61B5" w:rsidRDefault="00EA61B5" w:rsidP="00A76701"/>
    <w:p w14:paraId="32DC9849" w14:textId="77777777" w:rsidR="00EA61B5" w:rsidRDefault="00EA61B5" w:rsidP="00A76701"/>
    <w:p w14:paraId="53CAF253" w14:textId="77777777" w:rsidR="00EA61B5" w:rsidRDefault="00EA61B5" w:rsidP="00A76701"/>
    <w:p w14:paraId="2BBF30C5" w14:textId="77777777" w:rsidR="00EA61B5" w:rsidRDefault="00EA61B5" w:rsidP="00A76701"/>
    <w:p w14:paraId="60BECE81" w14:textId="77777777" w:rsidR="00EA61B5" w:rsidRDefault="00EA61B5" w:rsidP="00A76701"/>
    <w:p w14:paraId="13051C02" w14:textId="77777777" w:rsidR="00EA61B5" w:rsidRDefault="00EA61B5" w:rsidP="00A76701"/>
    <w:p w14:paraId="461036D8" w14:textId="77777777" w:rsidR="00EA61B5" w:rsidRDefault="00EA61B5" w:rsidP="00A76701"/>
    <w:p w14:paraId="7714C632" w14:textId="77777777" w:rsidR="00EA61B5" w:rsidRDefault="00EA61B5" w:rsidP="00A76701"/>
    <w:p w14:paraId="7304622C" w14:textId="77777777" w:rsidR="00EA61B5" w:rsidRDefault="00EA61B5" w:rsidP="00BF3D4B"/>
    <w:p w14:paraId="0A37357D" w14:textId="77777777" w:rsidR="00EA61B5" w:rsidRDefault="00EA61B5"/>
    <w:p w14:paraId="030BA77F" w14:textId="77777777" w:rsidR="00EA61B5" w:rsidRDefault="00EA61B5" w:rsidP="00C824C9"/>
    <w:p w14:paraId="7125779E" w14:textId="77777777" w:rsidR="00EA61B5" w:rsidRDefault="00EA61B5" w:rsidP="00C824C9"/>
    <w:p w14:paraId="456AE95A" w14:textId="77777777" w:rsidR="00EA61B5" w:rsidRDefault="00EA61B5" w:rsidP="008D3251"/>
    <w:p w14:paraId="31870354" w14:textId="77777777" w:rsidR="00EA61B5" w:rsidRDefault="00EA61B5" w:rsidP="008D3251"/>
    <w:p w14:paraId="23977AFE" w14:textId="77777777" w:rsidR="00EA61B5" w:rsidRDefault="00EA61B5" w:rsidP="008D3251"/>
    <w:p w14:paraId="05563513" w14:textId="77777777" w:rsidR="00EA61B5" w:rsidRDefault="00EA61B5"/>
    <w:p w14:paraId="573EC25D" w14:textId="77777777" w:rsidR="00EA61B5" w:rsidRDefault="00EA61B5" w:rsidP="00DF3347"/>
    <w:p w14:paraId="1DB346EC" w14:textId="77777777" w:rsidR="00EA61B5" w:rsidRDefault="00EA61B5"/>
    <w:p w14:paraId="01B49D1C" w14:textId="77777777" w:rsidR="00EA61B5" w:rsidRDefault="00EA61B5"/>
    <w:p w14:paraId="08FBF8B1" w14:textId="77777777" w:rsidR="00EA61B5" w:rsidRDefault="00EA61B5"/>
    <w:p w14:paraId="458056A6" w14:textId="77777777" w:rsidR="00EA61B5" w:rsidRDefault="00EA61B5" w:rsidP="00F74242"/>
    <w:p w14:paraId="6788FF8D" w14:textId="77777777" w:rsidR="00EA61B5" w:rsidRDefault="00EA61B5" w:rsidP="004014AB"/>
    <w:p w14:paraId="0DC0AC4D" w14:textId="77777777" w:rsidR="00EA61B5" w:rsidRDefault="00EA61B5" w:rsidP="004014AB"/>
    <w:p w14:paraId="339EC4EA" w14:textId="77777777" w:rsidR="00EA61B5" w:rsidRDefault="00EA61B5" w:rsidP="004014AB"/>
    <w:p w14:paraId="6CF50EA9" w14:textId="77777777" w:rsidR="00EA61B5" w:rsidRDefault="00EA61B5" w:rsidP="004014AB"/>
    <w:p w14:paraId="10405871" w14:textId="77777777" w:rsidR="00EA61B5" w:rsidRDefault="00EA61B5" w:rsidP="004014AB"/>
    <w:p w14:paraId="0F8DA206" w14:textId="77777777" w:rsidR="00EA61B5" w:rsidRDefault="00EA61B5" w:rsidP="004014AB"/>
    <w:p w14:paraId="478D71C8" w14:textId="77777777" w:rsidR="00EA61B5" w:rsidRDefault="00EA61B5"/>
    <w:p w14:paraId="1852E8F0" w14:textId="77777777" w:rsidR="00EA61B5" w:rsidRDefault="00EA61B5" w:rsidP="00C9047C"/>
    <w:p w14:paraId="3FBF0C84" w14:textId="77777777" w:rsidR="00EA61B5" w:rsidRDefault="00EA61B5" w:rsidP="004744C5"/>
    <w:p w14:paraId="1F4FE8D1" w14:textId="77777777" w:rsidR="00EA61B5" w:rsidRDefault="00EA61B5" w:rsidP="004744C5"/>
    <w:p w14:paraId="57A34AA1" w14:textId="77777777" w:rsidR="00EA61B5" w:rsidRDefault="00EA61B5" w:rsidP="004744C5"/>
    <w:p w14:paraId="2E72DEE0" w14:textId="77777777" w:rsidR="00EA61B5" w:rsidRDefault="00EA61B5" w:rsidP="004744C5"/>
    <w:p w14:paraId="07DD0FCB" w14:textId="77777777" w:rsidR="00EA61B5" w:rsidRDefault="00EA61B5" w:rsidP="004744C5"/>
    <w:p w14:paraId="46B39F1C" w14:textId="77777777" w:rsidR="00EA61B5" w:rsidRDefault="00EA61B5" w:rsidP="004744C5"/>
    <w:p w14:paraId="73EBD022" w14:textId="77777777" w:rsidR="00EA61B5" w:rsidRDefault="00EA61B5" w:rsidP="004744C5"/>
    <w:p w14:paraId="389C95D3" w14:textId="77777777" w:rsidR="00EA61B5" w:rsidRDefault="00EA61B5" w:rsidP="004744C5"/>
    <w:p w14:paraId="6A2C81A9" w14:textId="77777777" w:rsidR="00EA61B5" w:rsidRDefault="00EA61B5" w:rsidP="00140ADC"/>
    <w:p w14:paraId="48773192" w14:textId="77777777" w:rsidR="00EA61B5" w:rsidRDefault="00EA61B5" w:rsidP="00140ADC"/>
    <w:p w14:paraId="1FB58D93" w14:textId="77777777" w:rsidR="00EA61B5" w:rsidRDefault="00EA61B5" w:rsidP="00140ADC"/>
    <w:p w14:paraId="13050A96" w14:textId="77777777" w:rsidR="00EA61B5" w:rsidRDefault="00EA61B5"/>
    <w:p w14:paraId="4373C939" w14:textId="77777777" w:rsidR="00EA61B5" w:rsidRDefault="00EA61B5" w:rsidP="00455FDC"/>
    <w:p w14:paraId="4BFB7A68" w14:textId="77777777" w:rsidR="00EA61B5" w:rsidRDefault="00EA61B5"/>
    <w:p w14:paraId="0993B470" w14:textId="77777777" w:rsidR="00EA61B5" w:rsidRDefault="00EA61B5" w:rsidP="00522324"/>
    <w:p w14:paraId="027DD933" w14:textId="77777777" w:rsidR="00EA61B5" w:rsidRDefault="00EA61B5" w:rsidP="00522324"/>
    <w:p w14:paraId="310228F5" w14:textId="77777777" w:rsidR="00EA61B5" w:rsidRDefault="00EA61B5" w:rsidP="00522324"/>
    <w:p w14:paraId="3AEA1806" w14:textId="77777777" w:rsidR="00EA61B5" w:rsidRDefault="00EA61B5" w:rsidP="00522324"/>
    <w:p w14:paraId="41A86091" w14:textId="77777777" w:rsidR="00EA61B5" w:rsidRDefault="00EA61B5" w:rsidP="009B1736"/>
    <w:p w14:paraId="738D71F7" w14:textId="77777777" w:rsidR="00EA61B5" w:rsidRDefault="00EA61B5"/>
    <w:p w14:paraId="145A0206" w14:textId="77777777" w:rsidR="00EA61B5" w:rsidRDefault="00EA61B5"/>
    <w:p w14:paraId="5C0C6C3B" w14:textId="77777777" w:rsidR="00EA61B5" w:rsidRDefault="00EA61B5" w:rsidP="005F4419"/>
    <w:p w14:paraId="63A0FB48" w14:textId="77777777" w:rsidR="00EA61B5" w:rsidRDefault="00EA61B5"/>
    <w:p w14:paraId="31D4EFEB" w14:textId="77777777" w:rsidR="00EA61B5" w:rsidRDefault="00EA61B5" w:rsidP="00B17292"/>
    <w:p w14:paraId="5104E063" w14:textId="77777777" w:rsidR="00EA61B5" w:rsidRDefault="00EA61B5"/>
    <w:p w14:paraId="432123E3" w14:textId="77777777" w:rsidR="00EA61B5" w:rsidRDefault="00EA61B5" w:rsidP="002A3AA6"/>
    <w:p w14:paraId="696A80D9" w14:textId="77777777" w:rsidR="00EA61B5" w:rsidRDefault="00EA61B5"/>
    <w:p w14:paraId="35DDE651" w14:textId="77777777" w:rsidR="00EA61B5" w:rsidRDefault="00EA61B5"/>
    <w:p w14:paraId="1CD970F8" w14:textId="77777777" w:rsidR="00EA61B5" w:rsidRDefault="00EA61B5" w:rsidP="009F2AEE"/>
    <w:p w14:paraId="5CCF8EC4" w14:textId="77777777" w:rsidR="00EA61B5" w:rsidRDefault="00EA61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84B55" w14:textId="77777777" w:rsidR="00F34181" w:rsidRDefault="00F34181" w:rsidP="008163DC"/>
  <w:p w14:paraId="17EEDDAA" w14:textId="77777777" w:rsidR="00F34181" w:rsidRDefault="00F34181" w:rsidP="008163DC"/>
  <w:p w14:paraId="41BA77E2" w14:textId="77777777" w:rsidR="00F34181" w:rsidRDefault="00F34181" w:rsidP="008163DC"/>
  <w:p w14:paraId="2995EAA0" w14:textId="77777777" w:rsidR="00F34181" w:rsidRDefault="00F34181" w:rsidP="008163DC"/>
  <w:p w14:paraId="7756C793" w14:textId="77777777" w:rsidR="00F34181" w:rsidRDefault="00F34181" w:rsidP="008163DC"/>
  <w:p w14:paraId="57334F3B" w14:textId="77777777" w:rsidR="00F34181" w:rsidRDefault="00F34181" w:rsidP="008163DC"/>
  <w:p w14:paraId="66737BF3" w14:textId="77777777" w:rsidR="00F34181" w:rsidRDefault="00F34181" w:rsidP="008163DC"/>
  <w:p w14:paraId="7766FA3B" w14:textId="77777777" w:rsidR="00F34181" w:rsidRDefault="00F34181" w:rsidP="008163DC"/>
  <w:p w14:paraId="449AAB49" w14:textId="77777777" w:rsidR="00F34181" w:rsidRDefault="00F34181" w:rsidP="008163DC"/>
  <w:p w14:paraId="7CA9E11D" w14:textId="77777777" w:rsidR="00F34181" w:rsidRDefault="00F34181" w:rsidP="008163DC"/>
  <w:p w14:paraId="1C2E0E52" w14:textId="77777777" w:rsidR="00F34181" w:rsidRDefault="00F34181" w:rsidP="008163DC"/>
  <w:p w14:paraId="2DE83223" w14:textId="77777777" w:rsidR="00F34181" w:rsidRDefault="00F34181"/>
  <w:p w14:paraId="3FD83418" w14:textId="77777777" w:rsidR="00F34181" w:rsidRDefault="00F34181"/>
  <w:p w14:paraId="64534C37" w14:textId="77777777" w:rsidR="00F34181" w:rsidRDefault="00F34181" w:rsidP="00496D97"/>
  <w:p w14:paraId="6A9FCF77" w14:textId="77777777" w:rsidR="00F34181" w:rsidRDefault="00F34181" w:rsidP="00496D97"/>
  <w:p w14:paraId="0FE7013E" w14:textId="77777777" w:rsidR="00F34181" w:rsidRDefault="00F34181" w:rsidP="00496D97"/>
  <w:p w14:paraId="2C27686A" w14:textId="77777777" w:rsidR="00F34181" w:rsidRDefault="00F34181" w:rsidP="00496D97"/>
  <w:p w14:paraId="7EDD6985" w14:textId="77777777" w:rsidR="00F34181" w:rsidRDefault="00F34181"/>
  <w:p w14:paraId="0F260A4E" w14:textId="77777777" w:rsidR="00F34181" w:rsidRDefault="00F34181" w:rsidP="00A76701"/>
  <w:p w14:paraId="416616E5" w14:textId="77777777" w:rsidR="00F34181" w:rsidRDefault="00F34181" w:rsidP="00A76701"/>
  <w:p w14:paraId="048930C1" w14:textId="77777777" w:rsidR="00F34181" w:rsidRDefault="00F34181" w:rsidP="00A76701"/>
  <w:p w14:paraId="1E1FFC43" w14:textId="77777777" w:rsidR="00F34181" w:rsidRDefault="00F34181" w:rsidP="00A76701"/>
  <w:p w14:paraId="4C1D46E5" w14:textId="77777777" w:rsidR="00F34181" w:rsidRDefault="00F34181" w:rsidP="00A76701"/>
  <w:p w14:paraId="1A358DA5" w14:textId="77777777" w:rsidR="00F34181" w:rsidRDefault="00F34181" w:rsidP="00A76701"/>
  <w:p w14:paraId="1387AD3D" w14:textId="77777777" w:rsidR="00F34181" w:rsidRDefault="00F34181" w:rsidP="00A76701"/>
  <w:p w14:paraId="570DBCC6" w14:textId="77777777" w:rsidR="00F34181" w:rsidRDefault="00F34181" w:rsidP="00A76701"/>
  <w:p w14:paraId="450FD9F0" w14:textId="77777777" w:rsidR="00F34181" w:rsidRDefault="00F34181" w:rsidP="00BF3D4B"/>
  <w:p w14:paraId="0C289625" w14:textId="77777777" w:rsidR="00F34181" w:rsidRDefault="00F34181"/>
  <w:p w14:paraId="0C14C7A3" w14:textId="77777777" w:rsidR="00F34181" w:rsidRDefault="00F34181" w:rsidP="00C824C9"/>
  <w:p w14:paraId="143B628D" w14:textId="77777777" w:rsidR="00F34181" w:rsidRDefault="00F34181" w:rsidP="00C824C9"/>
  <w:p w14:paraId="454086C0" w14:textId="77777777" w:rsidR="00F34181" w:rsidRDefault="00F34181" w:rsidP="008D3251"/>
  <w:p w14:paraId="577E512F" w14:textId="77777777" w:rsidR="00F34181" w:rsidRDefault="00F34181" w:rsidP="008D3251"/>
  <w:p w14:paraId="23FD6552" w14:textId="77777777" w:rsidR="00F34181" w:rsidRDefault="00F34181" w:rsidP="008D3251"/>
  <w:p w14:paraId="4B24CE2F" w14:textId="77777777" w:rsidR="00F34181" w:rsidRDefault="00F34181"/>
  <w:p w14:paraId="5E06C148" w14:textId="77777777" w:rsidR="00F34181" w:rsidRDefault="00F34181" w:rsidP="00DF3347"/>
  <w:p w14:paraId="4431C9B0" w14:textId="77777777" w:rsidR="00F34181" w:rsidRDefault="00F34181"/>
  <w:p w14:paraId="4513394F" w14:textId="77777777" w:rsidR="00F34181" w:rsidRDefault="00F34181"/>
  <w:p w14:paraId="0D8A5369" w14:textId="77777777" w:rsidR="00F34181" w:rsidRDefault="00F34181"/>
  <w:p w14:paraId="0EAE901B" w14:textId="77777777" w:rsidR="00F34181" w:rsidRDefault="00F34181" w:rsidP="00F74242"/>
  <w:p w14:paraId="59DB0EAF" w14:textId="77777777" w:rsidR="00F34181" w:rsidRDefault="00F34181" w:rsidP="004014AB"/>
  <w:p w14:paraId="43CF363A" w14:textId="77777777" w:rsidR="00F34181" w:rsidRDefault="00F34181" w:rsidP="004014AB"/>
  <w:p w14:paraId="7F602310" w14:textId="77777777" w:rsidR="00F34181" w:rsidRDefault="00F34181" w:rsidP="004014AB"/>
  <w:p w14:paraId="262E0E68" w14:textId="77777777" w:rsidR="00F34181" w:rsidRDefault="00F34181" w:rsidP="004014AB"/>
  <w:p w14:paraId="4FEB6D58" w14:textId="77777777" w:rsidR="00F34181" w:rsidRDefault="00F34181" w:rsidP="004014AB"/>
  <w:p w14:paraId="15CEA057" w14:textId="77777777" w:rsidR="00F34181" w:rsidRDefault="00F34181" w:rsidP="004014AB"/>
  <w:p w14:paraId="32E9D524" w14:textId="77777777" w:rsidR="00F34181" w:rsidRDefault="00F34181"/>
  <w:p w14:paraId="4FA28E02" w14:textId="77777777" w:rsidR="00F34181" w:rsidRDefault="00F34181" w:rsidP="00C9047C"/>
  <w:p w14:paraId="2A2ECAF4" w14:textId="77777777" w:rsidR="00F34181" w:rsidRDefault="00F34181" w:rsidP="004744C5"/>
  <w:p w14:paraId="602CBF84" w14:textId="77777777" w:rsidR="00F34181" w:rsidRDefault="00F34181" w:rsidP="004744C5"/>
  <w:p w14:paraId="2FBC12BB" w14:textId="77777777" w:rsidR="00F34181" w:rsidRDefault="00F34181" w:rsidP="004744C5"/>
  <w:p w14:paraId="5D27595D" w14:textId="77777777" w:rsidR="00F34181" w:rsidRDefault="00F34181" w:rsidP="004744C5"/>
  <w:p w14:paraId="499C1EEC" w14:textId="77777777" w:rsidR="00F34181" w:rsidRDefault="00F34181" w:rsidP="004744C5"/>
  <w:p w14:paraId="055B3149" w14:textId="77777777" w:rsidR="00F34181" w:rsidRDefault="00F34181" w:rsidP="004744C5"/>
  <w:p w14:paraId="167E6010" w14:textId="77777777" w:rsidR="00F34181" w:rsidRDefault="00F34181" w:rsidP="004744C5"/>
  <w:p w14:paraId="0938158A" w14:textId="77777777" w:rsidR="00F34181" w:rsidRDefault="00F34181" w:rsidP="004744C5"/>
  <w:p w14:paraId="479F0CCC" w14:textId="77777777" w:rsidR="00F34181" w:rsidRDefault="00F34181" w:rsidP="00140ADC"/>
  <w:p w14:paraId="3BBADAC2" w14:textId="77777777" w:rsidR="00F34181" w:rsidRDefault="00F34181" w:rsidP="00140ADC"/>
  <w:p w14:paraId="0A67067E" w14:textId="77777777" w:rsidR="00F34181" w:rsidRDefault="00F34181" w:rsidP="00140ADC"/>
  <w:p w14:paraId="2D70C43A" w14:textId="77777777" w:rsidR="00F34181" w:rsidRDefault="00F34181"/>
  <w:p w14:paraId="5A249E3D" w14:textId="77777777" w:rsidR="00F34181" w:rsidRDefault="00F34181" w:rsidP="00455FDC"/>
  <w:p w14:paraId="49D77AB4" w14:textId="77777777" w:rsidR="00F34181" w:rsidRDefault="00F34181"/>
  <w:p w14:paraId="6A8B1E7C" w14:textId="77777777" w:rsidR="00F34181" w:rsidRDefault="00F34181" w:rsidP="00522324"/>
  <w:p w14:paraId="761D65BE" w14:textId="77777777" w:rsidR="00F34181" w:rsidRDefault="00F34181" w:rsidP="00522324"/>
  <w:p w14:paraId="60D51D09" w14:textId="77777777" w:rsidR="00F34181" w:rsidRDefault="00F34181" w:rsidP="00522324"/>
  <w:p w14:paraId="6AC7DB93" w14:textId="77777777" w:rsidR="00F34181" w:rsidRDefault="00F34181" w:rsidP="00522324"/>
  <w:p w14:paraId="103F9988" w14:textId="77777777" w:rsidR="00F34181" w:rsidRDefault="00F34181" w:rsidP="009B1736"/>
  <w:p w14:paraId="72F1A515" w14:textId="77777777" w:rsidR="00F34181" w:rsidRDefault="00F34181"/>
  <w:p w14:paraId="3B571D0D" w14:textId="77777777" w:rsidR="00F34181" w:rsidRDefault="00F34181"/>
  <w:p w14:paraId="18025078" w14:textId="77777777" w:rsidR="00F34181" w:rsidRDefault="00F34181" w:rsidP="005F4419"/>
  <w:p w14:paraId="2BD5CFC8" w14:textId="77777777" w:rsidR="00F34181" w:rsidRDefault="00F34181"/>
  <w:p w14:paraId="4490EA5F" w14:textId="77777777" w:rsidR="00F34181" w:rsidRDefault="00F34181" w:rsidP="00B17292"/>
  <w:p w14:paraId="067C19A1" w14:textId="77777777" w:rsidR="00F34181" w:rsidRDefault="00F34181"/>
  <w:p w14:paraId="61EFE42B" w14:textId="77777777" w:rsidR="00F34181" w:rsidRDefault="00F34181" w:rsidP="002A3AA6"/>
  <w:p w14:paraId="4B1125AE" w14:textId="77777777" w:rsidR="00F34181" w:rsidRDefault="00F34181"/>
  <w:p w14:paraId="6BDF58CD" w14:textId="77777777" w:rsidR="00F34181" w:rsidRDefault="00F34181"/>
  <w:p w14:paraId="725EB372" w14:textId="77777777" w:rsidR="00F34181" w:rsidRDefault="00F34181" w:rsidP="009F2AEE"/>
  <w:p w14:paraId="361709BC" w14:textId="77777777" w:rsidR="00F34181" w:rsidRDefault="00F3418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F4E5A" w14:textId="77777777" w:rsidR="00F34181" w:rsidRDefault="00F34181" w:rsidP="00382FE5">
    <w:pPr>
      <w:pStyle w:val="Header"/>
      <w:jc w:val="center"/>
    </w:pPr>
    <w:r>
      <w:rPr>
        <w:rFonts w:hint="eastAsia"/>
      </w:rPr>
      <w:t>SMBSync2</w:t>
    </w:r>
  </w:p>
  <w:p w14:paraId="205DB17B" w14:textId="77777777" w:rsidR="00F34181" w:rsidRDefault="00F341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14" type="#_x0000_t75" style="width:10pt;height:10pt" o:bullet="t">
        <v:imagedata r:id="rId1" o:title="BD21335_"/>
      </v:shape>
    </w:pict>
  </w:numPicBullet>
  <w:numPicBullet w:numPicBulletId="1">
    <w:pict>
      <v:shape id="_x0000_i2115" type="#_x0000_t75" style="width:11.5pt;height:11.5pt" o:bullet="t">
        <v:imagedata r:id="rId2" o:title="BD14565_"/>
      </v:shape>
    </w:pict>
  </w:numPicBullet>
  <w:numPicBullet w:numPicBulletId="2">
    <w:pict>
      <v:shape id="_x0000_i2116" type="#_x0000_t75" style="width:14.5pt;height:14.5pt;visibility:visible;mso-wrap-style:square" o:bullet="t">
        <v:imagedata r:id="rId3" o:title="context_button_select_all"/>
      </v:shape>
    </w:pict>
  </w:numPicBullet>
  <w:numPicBullet w:numPicBulletId="3">
    <w:pict>
      <v:shape id="_x0000_i2117" type="#_x0000_t75" style="width:48pt;height:48pt;visibility:visible;mso-wrap-style:square" o:bullet="t">
        <v:imagedata r:id="rId4" o:title="context_button_share"/>
      </v:shape>
    </w:pict>
  </w:numPicBullet>
  <w:abstractNum w:abstractNumId="0" w15:restartNumberingAfterBreak="0">
    <w:nsid w:val="FFFFFF89"/>
    <w:multiLevelType w:val="singleLevel"/>
    <w:tmpl w:val="24843EA6"/>
    <w:lvl w:ilvl="0">
      <w:start w:val="1"/>
      <w:numFmt w:val="bullet"/>
      <w:pStyle w:val="ListBullet"/>
      <w:lvlText w:val=""/>
      <w:lvlJc w:val="left"/>
      <w:pPr>
        <w:tabs>
          <w:tab w:val="num" w:pos="360"/>
        </w:tabs>
        <w:ind w:left="360" w:hangingChars="200" w:hanging="360"/>
      </w:pPr>
      <w:rPr>
        <w:rFonts w:ascii="Wingdings" w:hAnsi="Wingdings" w:hint="default"/>
      </w:rPr>
    </w:lvl>
  </w:abstractNum>
  <w:abstractNum w:abstractNumId="1" w15:restartNumberingAfterBreak="0">
    <w:nsid w:val="01622B35"/>
    <w:multiLevelType w:val="hybridMultilevel"/>
    <w:tmpl w:val="A2007422"/>
    <w:lvl w:ilvl="0" w:tplc="E1644C60">
      <w:start w:val="1"/>
      <w:numFmt w:val="bullet"/>
      <w:lvlText w:val=""/>
      <w:lvlPicBulletId w:val="1"/>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26926DC"/>
    <w:multiLevelType w:val="hybridMultilevel"/>
    <w:tmpl w:val="11542FDC"/>
    <w:lvl w:ilvl="0" w:tplc="E1644C60">
      <w:start w:val="1"/>
      <w:numFmt w:val="bullet"/>
      <w:lvlText w:val=""/>
      <w:lvlPicBulletId w:val="1"/>
      <w:lvlJc w:val="left"/>
      <w:pPr>
        <w:ind w:left="846" w:hanging="420"/>
      </w:pPr>
      <w:rPr>
        <w:rFonts w:ascii="Symbol" w:hAnsi="Symbol" w:hint="default"/>
        <w:color w:val="auto"/>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3" w15:restartNumberingAfterBreak="0">
    <w:nsid w:val="036F5ED8"/>
    <w:multiLevelType w:val="hybridMultilevel"/>
    <w:tmpl w:val="B560961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38B1204"/>
    <w:multiLevelType w:val="hybridMultilevel"/>
    <w:tmpl w:val="B1BACE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11">
      <w:start w:val="1"/>
      <w:numFmt w:val="decimalEnclosedCircle"/>
      <w:lvlText w:val="%2"/>
      <w:lvlJc w:val="left"/>
      <w:pPr>
        <w:tabs>
          <w:tab w:val="num" w:pos="840"/>
        </w:tabs>
        <w:ind w:left="840" w:hanging="420"/>
      </w:pPr>
      <w:rPr>
        <w:rFonts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3D24D79"/>
    <w:multiLevelType w:val="hybridMultilevel"/>
    <w:tmpl w:val="D18A1C32"/>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15:restartNumberingAfterBreak="0">
    <w:nsid w:val="07155835"/>
    <w:multiLevelType w:val="hybridMultilevel"/>
    <w:tmpl w:val="A0EADC8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09CD21F7"/>
    <w:multiLevelType w:val="hybridMultilevel"/>
    <w:tmpl w:val="C47C7A44"/>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09DF5949"/>
    <w:multiLevelType w:val="hybridMultilevel"/>
    <w:tmpl w:val="D44AAA1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15192059"/>
    <w:multiLevelType w:val="hybridMultilevel"/>
    <w:tmpl w:val="4D6818F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16131439"/>
    <w:multiLevelType w:val="hybridMultilevel"/>
    <w:tmpl w:val="0C764E62"/>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6E043D6"/>
    <w:multiLevelType w:val="hybridMultilevel"/>
    <w:tmpl w:val="0FBCFAE4"/>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17F12366"/>
    <w:multiLevelType w:val="hybridMultilevel"/>
    <w:tmpl w:val="87845E1C"/>
    <w:lvl w:ilvl="0" w:tplc="04090001">
      <w:start w:val="1"/>
      <w:numFmt w:val="bullet"/>
      <w:lvlText w:val=""/>
      <w:lvlJc w:val="left"/>
      <w:pPr>
        <w:tabs>
          <w:tab w:val="num" w:pos="420"/>
        </w:tabs>
        <w:ind w:left="420" w:hanging="420"/>
      </w:pPr>
      <w:rPr>
        <w:rFonts w:ascii="Wingdings" w:hAnsi="Wingdings" w:hint="default"/>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1929740F"/>
    <w:multiLevelType w:val="hybridMultilevel"/>
    <w:tmpl w:val="73AC2E4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1A7704E1"/>
    <w:multiLevelType w:val="hybridMultilevel"/>
    <w:tmpl w:val="D21873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1B6477A9"/>
    <w:multiLevelType w:val="multilevel"/>
    <w:tmpl w:val="7EFAD180"/>
    <w:styleLink w:val="Century"/>
    <w:lvl w:ilvl="0">
      <w:start w:val="1"/>
      <w:numFmt w:val="none"/>
      <w:lvlText w:val="3.%1."/>
      <w:lvlJc w:val="left"/>
      <w:pPr>
        <w:tabs>
          <w:tab w:val="num" w:pos="425"/>
        </w:tabs>
        <w:ind w:left="425" w:hanging="425"/>
      </w:pPr>
      <w:rPr>
        <w:rFonts w:ascii="Century" w:eastAsia="MS Mincho"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15:restartNumberingAfterBreak="0">
    <w:nsid w:val="1BA530CB"/>
    <w:multiLevelType w:val="multilevel"/>
    <w:tmpl w:val="9F9EEB8A"/>
    <w:lvl w:ilvl="0">
      <w:start w:val="1"/>
      <w:numFmt w:val="decimal"/>
      <w:pStyle w:val="Heading1"/>
      <w:lvlText w:val="%1."/>
      <w:lvlJc w:val="left"/>
      <w:pPr>
        <w:tabs>
          <w:tab w:val="num" w:pos="425"/>
        </w:tabs>
        <w:ind w:left="425" w:hanging="425"/>
      </w:pPr>
      <w:rPr>
        <w:rFonts w:hint="eastAsia"/>
        <w:kern w:val="2"/>
        <w:sz w:val="32"/>
        <w:szCs w:val="32"/>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1ED87B5D"/>
    <w:multiLevelType w:val="hybridMultilevel"/>
    <w:tmpl w:val="BE007CDC"/>
    <w:lvl w:ilvl="0" w:tplc="E1644C60">
      <w:start w:val="1"/>
      <w:numFmt w:val="bullet"/>
      <w:lvlText w:val=""/>
      <w:lvlPicBulletId w:val="1"/>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CCE0369C">
      <w:start w:val="2012"/>
      <w:numFmt w:val="bullet"/>
      <w:lvlText w:val="-"/>
      <w:lvlJc w:val="left"/>
      <w:pPr>
        <w:ind w:left="1200" w:hanging="360"/>
      </w:pPr>
      <w:rPr>
        <w:rFonts w:ascii="Century" w:eastAsia="MS Mincho" w:hAnsi="Century" w:cs="Times New Roman"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21DE7696"/>
    <w:multiLevelType w:val="hybridMultilevel"/>
    <w:tmpl w:val="4B6CD8D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09030B0"/>
    <w:multiLevelType w:val="hybridMultilevel"/>
    <w:tmpl w:val="18B899A8"/>
    <w:lvl w:ilvl="0" w:tplc="E1644C60">
      <w:start w:val="1"/>
      <w:numFmt w:val="bullet"/>
      <w:lvlText w:val=""/>
      <w:lvlPicBulletId w:val="1"/>
      <w:lvlJc w:val="left"/>
      <w:pPr>
        <w:tabs>
          <w:tab w:val="num" w:pos="1260"/>
        </w:tabs>
        <w:ind w:left="1260" w:hanging="420"/>
      </w:pPr>
      <w:rPr>
        <w:rFonts w:ascii="Symbol" w:hAnsi="Symbol" w:hint="default"/>
        <w:color w:val="auto"/>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0" w15:restartNumberingAfterBreak="0">
    <w:nsid w:val="339A5FC8"/>
    <w:multiLevelType w:val="multilevel"/>
    <w:tmpl w:val="D55CAD9E"/>
    <w:styleLink w:val="1"/>
    <w:lvl w:ilvl="0">
      <w:start w:val="1"/>
      <w:numFmt w:val="decimal"/>
      <w:lvlText w:val="%1"/>
      <w:lvlJc w:val="left"/>
      <w:pPr>
        <w:tabs>
          <w:tab w:val="num" w:pos="420"/>
        </w:tabs>
        <w:ind w:left="420" w:hanging="420"/>
      </w:pPr>
      <w:rPr>
        <w:rFonts w:ascii="Times New Roman" w:eastAsia="MS Mincho" w:hAnsi="Times New Roman" w:hint="default"/>
        <w:color w:val="auto"/>
        <w:kern w:val="2"/>
        <w:sz w:val="21"/>
      </w:rPr>
    </w:lvl>
    <w:lvl w:ilvl="1">
      <w:start w:val="1"/>
      <w:numFmt w:val="bullet"/>
      <w:lvlText w:val=""/>
      <w:lvlJc w:val="left"/>
      <w:pPr>
        <w:tabs>
          <w:tab w:val="num" w:pos="840"/>
        </w:tabs>
        <w:ind w:left="840" w:hanging="420"/>
      </w:pPr>
      <w:rPr>
        <w:rFonts w:ascii="Wingdings" w:eastAsia="MS Mincho" w:hAnsi="Wingdings"/>
        <w:kern w:val="2"/>
        <w:sz w:val="21"/>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37016CE5"/>
    <w:multiLevelType w:val="hybridMultilevel"/>
    <w:tmpl w:val="BF0A887A"/>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3D181147"/>
    <w:multiLevelType w:val="hybridMultilevel"/>
    <w:tmpl w:val="2310A66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3ED24ADA"/>
    <w:multiLevelType w:val="hybridMultilevel"/>
    <w:tmpl w:val="AE72FED6"/>
    <w:lvl w:ilvl="0" w:tplc="04090011">
      <w:start w:val="1"/>
      <w:numFmt w:val="decimalEnclosedCircle"/>
      <w:lvlText w:val="%1"/>
      <w:lvlJc w:val="left"/>
      <w:pPr>
        <w:tabs>
          <w:tab w:val="num" w:pos="420"/>
        </w:tabs>
        <w:ind w:left="420" w:hanging="420"/>
      </w:pPr>
      <w:rPr>
        <w:rFonts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3FDC263B"/>
    <w:multiLevelType w:val="hybridMultilevel"/>
    <w:tmpl w:val="481474C8"/>
    <w:lvl w:ilvl="0" w:tplc="8CA4E492">
      <w:start w:val="1"/>
      <w:numFmt w:val="bullet"/>
      <w:lvlText w:val=""/>
      <w:lvlPicBulletId w:val="0"/>
      <w:lvlJc w:val="left"/>
      <w:pPr>
        <w:tabs>
          <w:tab w:val="num" w:pos="840"/>
        </w:tabs>
        <w:ind w:left="840" w:hanging="420"/>
      </w:pPr>
      <w:rPr>
        <w:rFonts w:ascii="Symbol" w:hAnsi="Symbol" w:hint="default"/>
        <w:color w:val="auto"/>
      </w:rPr>
    </w:lvl>
    <w:lvl w:ilvl="1" w:tplc="0409000B">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5" w15:restartNumberingAfterBreak="0">
    <w:nsid w:val="46416899"/>
    <w:multiLevelType w:val="hybridMultilevel"/>
    <w:tmpl w:val="1B307B7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4CC27356"/>
    <w:multiLevelType w:val="hybridMultilevel"/>
    <w:tmpl w:val="F47607CC"/>
    <w:lvl w:ilvl="0" w:tplc="38CAF730">
      <w:start w:val="1"/>
      <w:numFmt w:val="bullet"/>
      <w:lvlText w:val=""/>
      <w:lvlJc w:val="left"/>
      <w:pPr>
        <w:tabs>
          <w:tab w:val="num" w:pos="1080"/>
        </w:tabs>
        <w:ind w:left="1080" w:hanging="420"/>
      </w:pPr>
      <w:rPr>
        <w:rFonts w:ascii="Wingdings" w:hAnsi="Wingdings" w:hint="default"/>
        <w:color w:val="auto"/>
      </w:rPr>
    </w:lvl>
    <w:lvl w:ilvl="1" w:tplc="0409000B">
      <w:start w:val="1"/>
      <w:numFmt w:val="bullet"/>
      <w:lvlText w:val=""/>
      <w:lvlJc w:val="left"/>
      <w:pPr>
        <w:tabs>
          <w:tab w:val="num" w:pos="1500"/>
        </w:tabs>
        <w:ind w:left="1500" w:hanging="420"/>
      </w:pPr>
      <w:rPr>
        <w:rFonts w:ascii="Wingdings" w:hAnsi="Wingdings" w:hint="default"/>
      </w:rPr>
    </w:lvl>
    <w:lvl w:ilvl="2" w:tplc="0409000D" w:tentative="1">
      <w:start w:val="1"/>
      <w:numFmt w:val="bullet"/>
      <w:lvlText w:val=""/>
      <w:lvlJc w:val="left"/>
      <w:pPr>
        <w:tabs>
          <w:tab w:val="num" w:pos="1920"/>
        </w:tabs>
        <w:ind w:left="1920" w:hanging="420"/>
      </w:pPr>
      <w:rPr>
        <w:rFonts w:ascii="Wingdings" w:hAnsi="Wingdings" w:hint="default"/>
      </w:rPr>
    </w:lvl>
    <w:lvl w:ilvl="3" w:tplc="04090001" w:tentative="1">
      <w:start w:val="1"/>
      <w:numFmt w:val="bullet"/>
      <w:lvlText w:val=""/>
      <w:lvlJc w:val="left"/>
      <w:pPr>
        <w:tabs>
          <w:tab w:val="num" w:pos="2340"/>
        </w:tabs>
        <w:ind w:left="2340" w:hanging="420"/>
      </w:pPr>
      <w:rPr>
        <w:rFonts w:ascii="Wingdings" w:hAnsi="Wingdings" w:hint="default"/>
      </w:rPr>
    </w:lvl>
    <w:lvl w:ilvl="4" w:tplc="0409000B" w:tentative="1">
      <w:start w:val="1"/>
      <w:numFmt w:val="bullet"/>
      <w:lvlText w:val=""/>
      <w:lvlJc w:val="left"/>
      <w:pPr>
        <w:tabs>
          <w:tab w:val="num" w:pos="2760"/>
        </w:tabs>
        <w:ind w:left="2760" w:hanging="420"/>
      </w:pPr>
      <w:rPr>
        <w:rFonts w:ascii="Wingdings" w:hAnsi="Wingdings" w:hint="default"/>
      </w:rPr>
    </w:lvl>
    <w:lvl w:ilvl="5" w:tplc="0409000D" w:tentative="1">
      <w:start w:val="1"/>
      <w:numFmt w:val="bullet"/>
      <w:lvlText w:val=""/>
      <w:lvlJc w:val="left"/>
      <w:pPr>
        <w:tabs>
          <w:tab w:val="num" w:pos="3180"/>
        </w:tabs>
        <w:ind w:left="3180" w:hanging="420"/>
      </w:pPr>
      <w:rPr>
        <w:rFonts w:ascii="Wingdings" w:hAnsi="Wingdings" w:hint="default"/>
      </w:rPr>
    </w:lvl>
    <w:lvl w:ilvl="6" w:tplc="04090001" w:tentative="1">
      <w:start w:val="1"/>
      <w:numFmt w:val="bullet"/>
      <w:lvlText w:val=""/>
      <w:lvlJc w:val="left"/>
      <w:pPr>
        <w:tabs>
          <w:tab w:val="num" w:pos="3600"/>
        </w:tabs>
        <w:ind w:left="3600" w:hanging="420"/>
      </w:pPr>
      <w:rPr>
        <w:rFonts w:ascii="Wingdings" w:hAnsi="Wingdings" w:hint="default"/>
      </w:rPr>
    </w:lvl>
    <w:lvl w:ilvl="7" w:tplc="0409000B" w:tentative="1">
      <w:start w:val="1"/>
      <w:numFmt w:val="bullet"/>
      <w:lvlText w:val=""/>
      <w:lvlJc w:val="left"/>
      <w:pPr>
        <w:tabs>
          <w:tab w:val="num" w:pos="4020"/>
        </w:tabs>
        <w:ind w:left="4020" w:hanging="420"/>
      </w:pPr>
      <w:rPr>
        <w:rFonts w:ascii="Wingdings" w:hAnsi="Wingdings" w:hint="default"/>
      </w:rPr>
    </w:lvl>
    <w:lvl w:ilvl="8" w:tplc="0409000D" w:tentative="1">
      <w:start w:val="1"/>
      <w:numFmt w:val="bullet"/>
      <w:lvlText w:val=""/>
      <w:lvlJc w:val="left"/>
      <w:pPr>
        <w:tabs>
          <w:tab w:val="num" w:pos="4440"/>
        </w:tabs>
        <w:ind w:left="4440" w:hanging="420"/>
      </w:pPr>
      <w:rPr>
        <w:rFonts w:ascii="Wingdings" w:hAnsi="Wingdings" w:hint="default"/>
      </w:rPr>
    </w:lvl>
  </w:abstractNum>
  <w:abstractNum w:abstractNumId="27" w15:restartNumberingAfterBreak="0">
    <w:nsid w:val="4D6A29DD"/>
    <w:multiLevelType w:val="hybridMultilevel"/>
    <w:tmpl w:val="816C8310"/>
    <w:lvl w:ilvl="0" w:tplc="0409000F">
      <w:start w:val="1"/>
      <w:numFmt w:val="decimal"/>
      <w:lvlText w:val="%1."/>
      <w:lvlJc w:val="left"/>
      <w:pPr>
        <w:ind w:left="1259" w:hanging="420"/>
      </w:pPr>
    </w:lvl>
    <w:lvl w:ilvl="1" w:tplc="04090017" w:tentative="1">
      <w:start w:val="1"/>
      <w:numFmt w:val="aiueoFullWidth"/>
      <w:lvlText w:val="(%2)"/>
      <w:lvlJc w:val="left"/>
      <w:pPr>
        <w:ind w:left="1679" w:hanging="420"/>
      </w:pPr>
    </w:lvl>
    <w:lvl w:ilvl="2" w:tplc="04090011" w:tentative="1">
      <w:start w:val="1"/>
      <w:numFmt w:val="decimalEnclosedCircle"/>
      <w:lvlText w:val="%3"/>
      <w:lvlJc w:val="left"/>
      <w:pPr>
        <w:ind w:left="2099" w:hanging="420"/>
      </w:pPr>
    </w:lvl>
    <w:lvl w:ilvl="3" w:tplc="0409000F" w:tentative="1">
      <w:start w:val="1"/>
      <w:numFmt w:val="decimal"/>
      <w:lvlText w:val="%4."/>
      <w:lvlJc w:val="left"/>
      <w:pPr>
        <w:ind w:left="2519" w:hanging="420"/>
      </w:pPr>
    </w:lvl>
    <w:lvl w:ilvl="4" w:tplc="04090017" w:tentative="1">
      <w:start w:val="1"/>
      <w:numFmt w:val="aiueoFullWidth"/>
      <w:lvlText w:val="(%5)"/>
      <w:lvlJc w:val="left"/>
      <w:pPr>
        <w:ind w:left="2939" w:hanging="420"/>
      </w:pPr>
    </w:lvl>
    <w:lvl w:ilvl="5" w:tplc="04090011" w:tentative="1">
      <w:start w:val="1"/>
      <w:numFmt w:val="decimalEnclosedCircle"/>
      <w:lvlText w:val="%6"/>
      <w:lvlJc w:val="left"/>
      <w:pPr>
        <w:ind w:left="3359" w:hanging="420"/>
      </w:pPr>
    </w:lvl>
    <w:lvl w:ilvl="6" w:tplc="0409000F" w:tentative="1">
      <w:start w:val="1"/>
      <w:numFmt w:val="decimal"/>
      <w:lvlText w:val="%7."/>
      <w:lvlJc w:val="left"/>
      <w:pPr>
        <w:ind w:left="3779" w:hanging="420"/>
      </w:pPr>
    </w:lvl>
    <w:lvl w:ilvl="7" w:tplc="04090017" w:tentative="1">
      <w:start w:val="1"/>
      <w:numFmt w:val="aiueoFullWidth"/>
      <w:lvlText w:val="(%8)"/>
      <w:lvlJc w:val="left"/>
      <w:pPr>
        <w:ind w:left="4199" w:hanging="420"/>
      </w:pPr>
    </w:lvl>
    <w:lvl w:ilvl="8" w:tplc="04090011" w:tentative="1">
      <w:start w:val="1"/>
      <w:numFmt w:val="decimalEnclosedCircle"/>
      <w:lvlText w:val="%9"/>
      <w:lvlJc w:val="left"/>
      <w:pPr>
        <w:ind w:left="4619" w:hanging="420"/>
      </w:pPr>
    </w:lvl>
  </w:abstractNum>
  <w:abstractNum w:abstractNumId="28" w15:restartNumberingAfterBreak="0">
    <w:nsid w:val="539705EB"/>
    <w:multiLevelType w:val="hybridMultilevel"/>
    <w:tmpl w:val="4A785B70"/>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57035CF6"/>
    <w:multiLevelType w:val="hybridMultilevel"/>
    <w:tmpl w:val="3DB4B30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5A302319"/>
    <w:multiLevelType w:val="hybridMultilevel"/>
    <w:tmpl w:val="3A7AA6A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5B0C2F9B"/>
    <w:multiLevelType w:val="multilevel"/>
    <w:tmpl w:val="D040E7B2"/>
    <w:styleLink w:val="Century0"/>
    <w:lvl w:ilvl="0">
      <w:start w:val="1"/>
      <w:numFmt w:val="decimal"/>
      <w:lvlText w:val="4.%1."/>
      <w:lvlJc w:val="left"/>
      <w:pPr>
        <w:tabs>
          <w:tab w:val="num" w:pos="425"/>
        </w:tabs>
        <w:ind w:left="425" w:hanging="425"/>
      </w:pPr>
      <w:rPr>
        <w:rFonts w:ascii="Century" w:eastAsia="MS Mincho"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15:restartNumberingAfterBreak="0">
    <w:nsid w:val="5E355479"/>
    <w:multiLevelType w:val="multilevel"/>
    <w:tmpl w:val="FE42D32E"/>
    <w:styleLink w:val="a"/>
    <w:lvl w:ilvl="0">
      <w:start w:val="1"/>
      <w:numFmt w:val="decimal"/>
      <w:lvlText w:val="(%1)"/>
      <w:lvlJc w:val="left"/>
      <w:pPr>
        <w:tabs>
          <w:tab w:val="num" w:pos="780"/>
        </w:tabs>
        <w:ind w:left="780" w:hanging="360"/>
      </w:pPr>
      <w:rPr>
        <w:rFonts w:ascii="Times New Roman" w:eastAsia="Times New Roman" w:hAnsi="Times New Roman" w:cs="Times New Roman"/>
      </w:rPr>
    </w:lvl>
    <w:lvl w:ilvl="1">
      <w:numFmt w:val="bullet"/>
      <w:lvlText w:val="-"/>
      <w:lvlJc w:val="left"/>
      <w:pPr>
        <w:tabs>
          <w:tab w:val="num" w:pos="780"/>
        </w:tabs>
        <w:ind w:left="780" w:hanging="360"/>
      </w:pPr>
      <w:rPr>
        <w:rFonts w:ascii="Century" w:eastAsia="MS Mincho" w:hAnsi="Century" w:cs="Times New Roman" w:hint="default"/>
      </w:rPr>
    </w:lvl>
    <w:lvl w:ilvl="2">
      <w:start w:val="1"/>
      <w:numFmt w:val="decimalEnclosedCircle"/>
      <w:lvlText w:val="%3"/>
      <w:lvlJc w:val="left"/>
      <w:pPr>
        <w:tabs>
          <w:tab w:val="num" w:pos="1260"/>
        </w:tabs>
        <w:ind w:left="1260" w:hanging="420"/>
      </w:pPr>
      <w:rPr>
        <w:rFonts w:ascii="Century" w:eastAsia="MS Mincho" w:hAnsi="Century"/>
        <w:kern w:val="2"/>
        <w:sz w:val="21"/>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3" w15:restartNumberingAfterBreak="0">
    <w:nsid w:val="5E4C437E"/>
    <w:multiLevelType w:val="hybridMultilevel"/>
    <w:tmpl w:val="FB3495C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4" w15:restartNumberingAfterBreak="0">
    <w:nsid w:val="60F676D2"/>
    <w:multiLevelType w:val="hybridMultilevel"/>
    <w:tmpl w:val="44C0CB7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5" w15:restartNumberingAfterBreak="0">
    <w:nsid w:val="6304656F"/>
    <w:multiLevelType w:val="hybridMultilevel"/>
    <w:tmpl w:val="1D44306C"/>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697C3B4C">
      <w:start w:val="2014"/>
      <w:numFmt w:val="bullet"/>
      <w:lvlText w:val="・"/>
      <w:lvlJc w:val="left"/>
      <w:pPr>
        <w:ind w:left="1200" w:hanging="360"/>
      </w:pPr>
      <w:rPr>
        <w:rFonts w:ascii="MS Mincho" w:eastAsia="MS Mincho" w:hAnsi="MS Mincho"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65C16519"/>
    <w:multiLevelType w:val="hybridMultilevel"/>
    <w:tmpl w:val="55564C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66CC6140"/>
    <w:multiLevelType w:val="hybridMultilevel"/>
    <w:tmpl w:val="B3F8D25C"/>
    <w:lvl w:ilvl="0" w:tplc="8CA4E492">
      <w:start w:val="1"/>
      <w:numFmt w:val="bullet"/>
      <w:lvlText w:val=""/>
      <w:lvlPicBulletId w:val="0"/>
      <w:lvlJc w:val="left"/>
      <w:pPr>
        <w:ind w:left="420" w:hanging="420"/>
      </w:pPr>
      <w:rPr>
        <w:rFonts w:ascii="Symbol" w:hAnsi="Symbol" w:hint="default"/>
        <w:color w:val="auto"/>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674930FD"/>
    <w:multiLevelType w:val="hybridMultilevel"/>
    <w:tmpl w:val="648E3B9E"/>
    <w:lvl w:ilvl="0" w:tplc="E1644C60">
      <w:start w:val="1"/>
      <w:numFmt w:val="bullet"/>
      <w:lvlText w:val=""/>
      <w:lvlPicBulletId w:val="1"/>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9" w15:restartNumberingAfterBreak="0">
    <w:nsid w:val="6A9D5A00"/>
    <w:multiLevelType w:val="hybridMultilevel"/>
    <w:tmpl w:val="729AE422"/>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6BD229C5"/>
    <w:multiLevelType w:val="hybridMultilevel"/>
    <w:tmpl w:val="65DC14CC"/>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41" w15:restartNumberingAfterBreak="0">
    <w:nsid w:val="6DEE080F"/>
    <w:multiLevelType w:val="hybridMultilevel"/>
    <w:tmpl w:val="C5784728"/>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15:restartNumberingAfterBreak="0">
    <w:nsid w:val="733040B9"/>
    <w:multiLevelType w:val="hybridMultilevel"/>
    <w:tmpl w:val="54A21B6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3" w15:restartNumberingAfterBreak="0">
    <w:nsid w:val="7388007B"/>
    <w:multiLevelType w:val="hybridMultilevel"/>
    <w:tmpl w:val="44C80980"/>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79132DE4"/>
    <w:multiLevelType w:val="multilevel"/>
    <w:tmpl w:val="D55CAD9E"/>
    <w:styleLink w:val="10"/>
    <w:lvl w:ilvl="0">
      <w:start w:val="1"/>
      <w:numFmt w:val="decimal"/>
      <w:lvlText w:val="(%1)"/>
      <w:lvlJc w:val="left"/>
      <w:pPr>
        <w:tabs>
          <w:tab w:val="num" w:pos="420"/>
        </w:tabs>
        <w:ind w:left="420" w:hanging="420"/>
      </w:pPr>
      <w:rPr>
        <w:rFonts w:ascii="Times New Roman" w:eastAsia="Times New Roman" w:hAnsi="Times New Roman" w:cs="Times New Roman"/>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5" w15:restartNumberingAfterBreak="0">
    <w:nsid w:val="7BEA20CE"/>
    <w:multiLevelType w:val="multilevel"/>
    <w:tmpl w:val="0409001F"/>
    <w:styleLink w:val="a0"/>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45"/>
  </w:num>
  <w:num w:numId="2">
    <w:abstractNumId w:val="44"/>
  </w:num>
  <w:num w:numId="3">
    <w:abstractNumId w:val="15"/>
  </w:num>
  <w:num w:numId="4">
    <w:abstractNumId w:val="31"/>
  </w:num>
  <w:num w:numId="5">
    <w:abstractNumId w:val="20"/>
  </w:num>
  <w:num w:numId="6">
    <w:abstractNumId w:val="32"/>
  </w:num>
  <w:num w:numId="7">
    <w:abstractNumId w:val="16"/>
  </w:num>
  <w:num w:numId="8">
    <w:abstractNumId w:val="8"/>
  </w:num>
  <w:num w:numId="9">
    <w:abstractNumId w:val="9"/>
  </w:num>
  <w:num w:numId="10">
    <w:abstractNumId w:val="18"/>
  </w:num>
  <w:num w:numId="11">
    <w:abstractNumId w:val="25"/>
  </w:num>
  <w:num w:numId="12">
    <w:abstractNumId w:val="35"/>
  </w:num>
  <w:num w:numId="13">
    <w:abstractNumId w:val="11"/>
  </w:num>
  <w:num w:numId="14">
    <w:abstractNumId w:val="14"/>
  </w:num>
  <w:num w:numId="15">
    <w:abstractNumId w:val="30"/>
  </w:num>
  <w:num w:numId="16">
    <w:abstractNumId w:val="22"/>
  </w:num>
  <w:num w:numId="17">
    <w:abstractNumId w:val="36"/>
  </w:num>
  <w:num w:numId="18">
    <w:abstractNumId w:val="42"/>
  </w:num>
  <w:num w:numId="19">
    <w:abstractNumId w:val="13"/>
  </w:num>
  <w:num w:numId="20">
    <w:abstractNumId w:val="43"/>
  </w:num>
  <w:num w:numId="21">
    <w:abstractNumId w:val="33"/>
  </w:num>
  <w:num w:numId="22">
    <w:abstractNumId w:val="12"/>
  </w:num>
  <w:num w:numId="23">
    <w:abstractNumId w:val="6"/>
  </w:num>
  <w:num w:numId="24">
    <w:abstractNumId w:val="19"/>
  </w:num>
  <w:num w:numId="25">
    <w:abstractNumId w:val="29"/>
  </w:num>
  <w:num w:numId="26">
    <w:abstractNumId w:val="21"/>
  </w:num>
  <w:num w:numId="27">
    <w:abstractNumId w:val="24"/>
  </w:num>
  <w:num w:numId="28">
    <w:abstractNumId w:val="7"/>
  </w:num>
  <w:num w:numId="29">
    <w:abstractNumId w:val="4"/>
  </w:num>
  <w:num w:numId="30">
    <w:abstractNumId w:val="23"/>
  </w:num>
  <w:num w:numId="31">
    <w:abstractNumId w:val="41"/>
  </w:num>
  <w:num w:numId="32">
    <w:abstractNumId w:val="10"/>
  </w:num>
  <w:num w:numId="33">
    <w:abstractNumId w:val="2"/>
  </w:num>
  <w:num w:numId="34">
    <w:abstractNumId w:val="28"/>
  </w:num>
  <w:num w:numId="35">
    <w:abstractNumId w:val="3"/>
  </w:num>
  <w:num w:numId="36">
    <w:abstractNumId w:val="5"/>
  </w:num>
  <w:num w:numId="37">
    <w:abstractNumId w:val="40"/>
  </w:num>
  <w:num w:numId="38">
    <w:abstractNumId w:val="0"/>
  </w:num>
  <w:num w:numId="39">
    <w:abstractNumId w:val="37"/>
  </w:num>
  <w:num w:numId="40">
    <w:abstractNumId w:val="39"/>
  </w:num>
  <w:num w:numId="41">
    <w:abstractNumId w:val="17"/>
  </w:num>
  <w:num w:numId="42">
    <w:abstractNumId w:val="38"/>
  </w:num>
  <w:num w:numId="43">
    <w:abstractNumId w:val="1"/>
  </w:num>
  <w:num w:numId="44">
    <w:abstractNumId w:val="34"/>
  </w:num>
  <w:num w:numId="45">
    <w:abstractNumId w:val="26"/>
  </w:num>
  <w:num w:numId="46">
    <w:abstractNumId w:val="27"/>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 J">
    <w15:presenceInfo w15:providerId="None" w15:userId="A. 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en-US" w:vendorID="64" w:dllVersion="4096" w:nlCheck="1" w:checkStyle="0"/>
  <w:activeWritingStyle w:appName="MSWord" w:lang="fr-CH" w:vendorID="64" w:dllVersion="4096" w:nlCheck="1" w:checkStyle="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markup="0"/>
  <w:trackRevisions/>
  <w:defaultTabStop w:val="839"/>
  <w:hyphenationZone w:val="357"/>
  <w:drawingGridHorizontalSpacing w:val="120"/>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01C8C"/>
    <w:rsid w:val="000003DD"/>
    <w:rsid w:val="000010F7"/>
    <w:rsid w:val="00001E7C"/>
    <w:rsid w:val="00004A78"/>
    <w:rsid w:val="00005F0A"/>
    <w:rsid w:val="0000607D"/>
    <w:rsid w:val="00015E4E"/>
    <w:rsid w:val="00016ADB"/>
    <w:rsid w:val="00020021"/>
    <w:rsid w:val="00021148"/>
    <w:rsid w:val="0002116F"/>
    <w:rsid w:val="000212BA"/>
    <w:rsid w:val="00021EC4"/>
    <w:rsid w:val="00025F0D"/>
    <w:rsid w:val="00032126"/>
    <w:rsid w:val="00033ABF"/>
    <w:rsid w:val="00035A43"/>
    <w:rsid w:val="0003675D"/>
    <w:rsid w:val="00037472"/>
    <w:rsid w:val="00040518"/>
    <w:rsid w:val="0004092B"/>
    <w:rsid w:val="0004187C"/>
    <w:rsid w:val="00043424"/>
    <w:rsid w:val="00044AF5"/>
    <w:rsid w:val="00044BA6"/>
    <w:rsid w:val="0004517C"/>
    <w:rsid w:val="000470BB"/>
    <w:rsid w:val="00050C97"/>
    <w:rsid w:val="0005214D"/>
    <w:rsid w:val="00052F03"/>
    <w:rsid w:val="00054B7B"/>
    <w:rsid w:val="00054D57"/>
    <w:rsid w:val="00054EBE"/>
    <w:rsid w:val="00056892"/>
    <w:rsid w:val="00057DA8"/>
    <w:rsid w:val="00061A0E"/>
    <w:rsid w:val="00064487"/>
    <w:rsid w:val="00064961"/>
    <w:rsid w:val="00065A8B"/>
    <w:rsid w:val="00066F50"/>
    <w:rsid w:val="0007450E"/>
    <w:rsid w:val="0007774C"/>
    <w:rsid w:val="000821AB"/>
    <w:rsid w:val="000828EC"/>
    <w:rsid w:val="00082C27"/>
    <w:rsid w:val="00083BE3"/>
    <w:rsid w:val="0008663E"/>
    <w:rsid w:val="00092045"/>
    <w:rsid w:val="000930E9"/>
    <w:rsid w:val="00094809"/>
    <w:rsid w:val="00095058"/>
    <w:rsid w:val="00095A02"/>
    <w:rsid w:val="00095AA8"/>
    <w:rsid w:val="00095FA5"/>
    <w:rsid w:val="00096E82"/>
    <w:rsid w:val="00097262"/>
    <w:rsid w:val="000A2BEE"/>
    <w:rsid w:val="000A2CDE"/>
    <w:rsid w:val="000A6749"/>
    <w:rsid w:val="000A7E8E"/>
    <w:rsid w:val="000B19C5"/>
    <w:rsid w:val="000B2FA0"/>
    <w:rsid w:val="000B4330"/>
    <w:rsid w:val="000B4548"/>
    <w:rsid w:val="000B54DE"/>
    <w:rsid w:val="000C0A26"/>
    <w:rsid w:val="000C1367"/>
    <w:rsid w:val="000C1373"/>
    <w:rsid w:val="000C2D0B"/>
    <w:rsid w:val="000C707A"/>
    <w:rsid w:val="000D1262"/>
    <w:rsid w:val="000D2BCE"/>
    <w:rsid w:val="000D714C"/>
    <w:rsid w:val="000D7DD7"/>
    <w:rsid w:val="000E5CE3"/>
    <w:rsid w:val="000E62F6"/>
    <w:rsid w:val="000F19B8"/>
    <w:rsid w:val="000F1CD4"/>
    <w:rsid w:val="000F2D1D"/>
    <w:rsid w:val="000F4560"/>
    <w:rsid w:val="000F4A6C"/>
    <w:rsid w:val="000F72C6"/>
    <w:rsid w:val="001009B7"/>
    <w:rsid w:val="001026CD"/>
    <w:rsid w:val="00103783"/>
    <w:rsid w:val="00106DEE"/>
    <w:rsid w:val="00107378"/>
    <w:rsid w:val="0011172A"/>
    <w:rsid w:val="001126DA"/>
    <w:rsid w:val="00113429"/>
    <w:rsid w:val="00113FE2"/>
    <w:rsid w:val="00114F8F"/>
    <w:rsid w:val="00115372"/>
    <w:rsid w:val="00115CEE"/>
    <w:rsid w:val="00115D29"/>
    <w:rsid w:val="00116708"/>
    <w:rsid w:val="00116CC6"/>
    <w:rsid w:val="00121449"/>
    <w:rsid w:val="0012191C"/>
    <w:rsid w:val="00121933"/>
    <w:rsid w:val="00122A4B"/>
    <w:rsid w:val="001238CC"/>
    <w:rsid w:val="00124857"/>
    <w:rsid w:val="0012512C"/>
    <w:rsid w:val="00125D57"/>
    <w:rsid w:val="001312E9"/>
    <w:rsid w:val="00136D1C"/>
    <w:rsid w:val="0013736A"/>
    <w:rsid w:val="00137690"/>
    <w:rsid w:val="00140ADC"/>
    <w:rsid w:val="001416B0"/>
    <w:rsid w:val="00141B71"/>
    <w:rsid w:val="001443B3"/>
    <w:rsid w:val="0014622C"/>
    <w:rsid w:val="001478FE"/>
    <w:rsid w:val="00147D88"/>
    <w:rsid w:val="00150299"/>
    <w:rsid w:val="00150AC2"/>
    <w:rsid w:val="00151AF4"/>
    <w:rsid w:val="00151D6E"/>
    <w:rsid w:val="001530D7"/>
    <w:rsid w:val="001530F9"/>
    <w:rsid w:val="00156F3C"/>
    <w:rsid w:val="001570AE"/>
    <w:rsid w:val="00162564"/>
    <w:rsid w:val="001637AA"/>
    <w:rsid w:val="001649B9"/>
    <w:rsid w:val="001676C9"/>
    <w:rsid w:val="00172757"/>
    <w:rsid w:val="00174901"/>
    <w:rsid w:val="001754A6"/>
    <w:rsid w:val="00175694"/>
    <w:rsid w:val="00176898"/>
    <w:rsid w:val="001818EE"/>
    <w:rsid w:val="00181B45"/>
    <w:rsid w:val="001823D4"/>
    <w:rsid w:val="00183359"/>
    <w:rsid w:val="00183D7F"/>
    <w:rsid w:val="001845C7"/>
    <w:rsid w:val="00184E90"/>
    <w:rsid w:val="00185A03"/>
    <w:rsid w:val="0018628C"/>
    <w:rsid w:val="00187A65"/>
    <w:rsid w:val="0019049E"/>
    <w:rsid w:val="001910B0"/>
    <w:rsid w:val="0019126C"/>
    <w:rsid w:val="001931D5"/>
    <w:rsid w:val="00193A7B"/>
    <w:rsid w:val="0019427F"/>
    <w:rsid w:val="001951C9"/>
    <w:rsid w:val="00196AC8"/>
    <w:rsid w:val="00196CD1"/>
    <w:rsid w:val="001A0FCD"/>
    <w:rsid w:val="001A2909"/>
    <w:rsid w:val="001A2DBA"/>
    <w:rsid w:val="001A5056"/>
    <w:rsid w:val="001A52C5"/>
    <w:rsid w:val="001B20DF"/>
    <w:rsid w:val="001B7B69"/>
    <w:rsid w:val="001C0BB8"/>
    <w:rsid w:val="001C127F"/>
    <w:rsid w:val="001C4B75"/>
    <w:rsid w:val="001C5C90"/>
    <w:rsid w:val="001C5E7E"/>
    <w:rsid w:val="001D047C"/>
    <w:rsid w:val="001D11F0"/>
    <w:rsid w:val="001D19D1"/>
    <w:rsid w:val="001D36C3"/>
    <w:rsid w:val="001D36D7"/>
    <w:rsid w:val="001D43AB"/>
    <w:rsid w:val="001D474A"/>
    <w:rsid w:val="001D4EE5"/>
    <w:rsid w:val="001D59AC"/>
    <w:rsid w:val="001D6A87"/>
    <w:rsid w:val="001E0980"/>
    <w:rsid w:val="001E2014"/>
    <w:rsid w:val="001E6968"/>
    <w:rsid w:val="001E6D3C"/>
    <w:rsid w:val="001F1836"/>
    <w:rsid w:val="001F189C"/>
    <w:rsid w:val="001F1EB8"/>
    <w:rsid w:val="001F2611"/>
    <w:rsid w:val="001F52DC"/>
    <w:rsid w:val="001F77FB"/>
    <w:rsid w:val="002020C8"/>
    <w:rsid w:val="00202B8D"/>
    <w:rsid w:val="002036F1"/>
    <w:rsid w:val="00211036"/>
    <w:rsid w:val="002118EF"/>
    <w:rsid w:val="00213690"/>
    <w:rsid w:val="0021680F"/>
    <w:rsid w:val="002228D6"/>
    <w:rsid w:val="002239E0"/>
    <w:rsid w:val="00223A82"/>
    <w:rsid w:val="00224DC1"/>
    <w:rsid w:val="0022559A"/>
    <w:rsid w:val="002262EB"/>
    <w:rsid w:val="00230BBD"/>
    <w:rsid w:val="00232B10"/>
    <w:rsid w:val="00232EFE"/>
    <w:rsid w:val="002358EF"/>
    <w:rsid w:val="0023623B"/>
    <w:rsid w:val="00237491"/>
    <w:rsid w:val="002379D7"/>
    <w:rsid w:val="00242835"/>
    <w:rsid w:val="002458A1"/>
    <w:rsid w:val="00245F50"/>
    <w:rsid w:val="00252472"/>
    <w:rsid w:val="00252624"/>
    <w:rsid w:val="00252C86"/>
    <w:rsid w:val="00254AE9"/>
    <w:rsid w:val="0025583C"/>
    <w:rsid w:val="002558B2"/>
    <w:rsid w:val="00257734"/>
    <w:rsid w:val="00265338"/>
    <w:rsid w:val="00265628"/>
    <w:rsid w:val="00265B8E"/>
    <w:rsid w:val="002701BD"/>
    <w:rsid w:val="0027220D"/>
    <w:rsid w:val="00272BE8"/>
    <w:rsid w:val="0027322E"/>
    <w:rsid w:val="00273E31"/>
    <w:rsid w:val="00281CB2"/>
    <w:rsid w:val="0028532F"/>
    <w:rsid w:val="00286364"/>
    <w:rsid w:val="00291524"/>
    <w:rsid w:val="0029271C"/>
    <w:rsid w:val="002927E8"/>
    <w:rsid w:val="00292B48"/>
    <w:rsid w:val="00293E65"/>
    <w:rsid w:val="0029475E"/>
    <w:rsid w:val="002A000B"/>
    <w:rsid w:val="002A32B4"/>
    <w:rsid w:val="002A3AA6"/>
    <w:rsid w:val="002A44F7"/>
    <w:rsid w:val="002A4929"/>
    <w:rsid w:val="002A68E2"/>
    <w:rsid w:val="002B01E0"/>
    <w:rsid w:val="002B184C"/>
    <w:rsid w:val="002B5081"/>
    <w:rsid w:val="002B5142"/>
    <w:rsid w:val="002B5AD7"/>
    <w:rsid w:val="002B6952"/>
    <w:rsid w:val="002B6D3C"/>
    <w:rsid w:val="002C00A8"/>
    <w:rsid w:val="002C08AB"/>
    <w:rsid w:val="002C53C8"/>
    <w:rsid w:val="002D5CBF"/>
    <w:rsid w:val="002E17B7"/>
    <w:rsid w:val="002E2AEE"/>
    <w:rsid w:val="002E5049"/>
    <w:rsid w:val="002E5162"/>
    <w:rsid w:val="002E5342"/>
    <w:rsid w:val="002E5B33"/>
    <w:rsid w:val="002E661D"/>
    <w:rsid w:val="002F21A9"/>
    <w:rsid w:val="002F4AAD"/>
    <w:rsid w:val="00301B27"/>
    <w:rsid w:val="00302072"/>
    <w:rsid w:val="00303575"/>
    <w:rsid w:val="0030423F"/>
    <w:rsid w:val="00304A6A"/>
    <w:rsid w:val="00305280"/>
    <w:rsid w:val="00306416"/>
    <w:rsid w:val="003067D1"/>
    <w:rsid w:val="00312211"/>
    <w:rsid w:val="00314169"/>
    <w:rsid w:val="003152E0"/>
    <w:rsid w:val="00315457"/>
    <w:rsid w:val="00320E2F"/>
    <w:rsid w:val="00324BE5"/>
    <w:rsid w:val="00331797"/>
    <w:rsid w:val="003414FE"/>
    <w:rsid w:val="00341F35"/>
    <w:rsid w:val="00343EC8"/>
    <w:rsid w:val="00344037"/>
    <w:rsid w:val="003457E6"/>
    <w:rsid w:val="00350EE2"/>
    <w:rsid w:val="003520D7"/>
    <w:rsid w:val="00352328"/>
    <w:rsid w:val="00353ABE"/>
    <w:rsid w:val="00355489"/>
    <w:rsid w:val="0035558E"/>
    <w:rsid w:val="00357450"/>
    <w:rsid w:val="00357756"/>
    <w:rsid w:val="003603B1"/>
    <w:rsid w:val="003620E5"/>
    <w:rsid w:val="00362B33"/>
    <w:rsid w:val="0036622E"/>
    <w:rsid w:val="00366F29"/>
    <w:rsid w:val="00370FE1"/>
    <w:rsid w:val="00375756"/>
    <w:rsid w:val="00377D48"/>
    <w:rsid w:val="0038257F"/>
    <w:rsid w:val="00382FE5"/>
    <w:rsid w:val="00383DBF"/>
    <w:rsid w:val="00383E70"/>
    <w:rsid w:val="00384345"/>
    <w:rsid w:val="00384D2E"/>
    <w:rsid w:val="003870B8"/>
    <w:rsid w:val="00391240"/>
    <w:rsid w:val="003920C8"/>
    <w:rsid w:val="00393272"/>
    <w:rsid w:val="00396449"/>
    <w:rsid w:val="003A14FD"/>
    <w:rsid w:val="003A3605"/>
    <w:rsid w:val="003A42E3"/>
    <w:rsid w:val="003A52B7"/>
    <w:rsid w:val="003B1A63"/>
    <w:rsid w:val="003B50F0"/>
    <w:rsid w:val="003B7DC7"/>
    <w:rsid w:val="003C2EF0"/>
    <w:rsid w:val="003C3424"/>
    <w:rsid w:val="003D1511"/>
    <w:rsid w:val="003D27C7"/>
    <w:rsid w:val="003D3CD1"/>
    <w:rsid w:val="003D46AB"/>
    <w:rsid w:val="003D5ABD"/>
    <w:rsid w:val="003D7DC3"/>
    <w:rsid w:val="003E4F69"/>
    <w:rsid w:val="003E5A45"/>
    <w:rsid w:val="003E773B"/>
    <w:rsid w:val="003E7E38"/>
    <w:rsid w:val="003F08D8"/>
    <w:rsid w:val="003F11AF"/>
    <w:rsid w:val="003F303F"/>
    <w:rsid w:val="003F356F"/>
    <w:rsid w:val="003F3691"/>
    <w:rsid w:val="003F56C2"/>
    <w:rsid w:val="003F7F57"/>
    <w:rsid w:val="004014AB"/>
    <w:rsid w:val="00405090"/>
    <w:rsid w:val="00406470"/>
    <w:rsid w:val="004073B0"/>
    <w:rsid w:val="00407612"/>
    <w:rsid w:val="004076EA"/>
    <w:rsid w:val="004101F3"/>
    <w:rsid w:val="00412146"/>
    <w:rsid w:val="004122E7"/>
    <w:rsid w:val="00413073"/>
    <w:rsid w:val="00414AA8"/>
    <w:rsid w:val="004163C1"/>
    <w:rsid w:val="00422283"/>
    <w:rsid w:val="0042415C"/>
    <w:rsid w:val="00430BF1"/>
    <w:rsid w:val="00432147"/>
    <w:rsid w:val="004338AA"/>
    <w:rsid w:val="004365E4"/>
    <w:rsid w:val="004413CA"/>
    <w:rsid w:val="00445BB3"/>
    <w:rsid w:val="00447507"/>
    <w:rsid w:val="004502AE"/>
    <w:rsid w:val="004508E9"/>
    <w:rsid w:val="00451977"/>
    <w:rsid w:val="00455E40"/>
    <w:rsid w:val="00455FDC"/>
    <w:rsid w:val="00460B49"/>
    <w:rsid w:val="004619A2"/>
    <w:rsid w:val="00461A14"/>
    <w:rsid w:val="00461A84"/>
    <w:rsid w:val="0046429F"/>
    <w:rsid w:val="004649D3"/>
    <w:rsid w:val="004671C0"/>
    <w:rsid w:val="004700D1"/>
    <w:rsid w:val="00472BDF"/>
    <w:rsid w:val="00474015"/>
    <w:rsid w:val="004744C5"/>
    <w:rsid w:val="00475020"/>
    <w:rsid w:val="00476938"/>
    <w:rsid w:val="00476987"/>
    <w:rsid w:val="00477F7C"/>
    <w:rsid w:val="00481020"/>
    <w:rsid w:val="0048119C"/>
    <w:rsid w:val="00481E31"/>
    <w:rsid w:val="004828CE"/>
    <w:rsid w:val="00482C70"/>
    <w:rsid w:val="004837C4"/>
    <w:rsid w:val="00483D2D"/>
    <w:rsid w:val="00485B82"/>
    <w:rsid w:val="004919A3"/>
    <w:rsid w:val="00494E48"/>
    <w:rsid w:val="0049529E"/>
    <w:rsid w:val="00496D97"/>
    <w:rsid w:val="00497A5F"/>
    <w:rsid w:val="004A014B"/>
    <w:rsid w:val="004A09C9"/>
    <w:rsid w:val="004A0B26"/>
    <w:rsid w:val="004A2337"/>
    <w:rsid w:val="004A37A1"/>
    <w:rsid w:val="004A38BA"/>
    <w:rsid w:val="004A5609"/>
    <w:rsid w:val="004A5C7A"/>
    <w:rsid w:val="004B0DF5"/>
    <w:rsid w:val="004B76C0"/>
    <w:rsid w:val="004C1348"/>
    <w:rsid w:val="004C185B"/>
    <w:rsid w:val="004C5C46"/>
    <w:rsid w:val="004D3562"/>
    <w:rsid w:val="004D3D8B"/>
    <w:rsid w:val="004D7CA2"/>
    <w:rsid w:val="004E011D"/>
    <w:rsid w:val="004E01C8"/>
    <w:rsid w:val="004E1BA3"/>
    <w:rsid w:val="004E31AE"/>
    <w:rsid w:val="004E45DA"/>
    <w:rsid w:val="004E4611"/>
    <w:rsid w:val="004E4DBD"/>
    <w:rsid w:val="004E5D1E"/>
    <w:rsid w:val="004E6B99"/>
    <w:rsid w:val="004E70F2"/>
    <w:rsid w:val="004F213A"/>
    <w:rsid w:val="004F279F"/>
    <w:rsid w:val="004F312B"/>
    <w:rsid w:val="004F634E"/>
    <w:rsid w:val="004F642E"/>
    <w:rsid w:val="00501FF7"/>
    <w:rsid w:val="005040E6"/>
    <w:rsid w:val="00506E23"/>
    <w:rsid w:val="00507AE9"/>
    <w:rsid w:val="00510259"/>
    <w:rsid w:val="00512A1B"/>
    <w:rsid w:val="00514595"/>
    <w:rsid w:val="00515F6B"/>
    <w:rsid w:val="00517F48"/>
    <w:rsid w:val="005200E5"/>
    <w:rsid w:val="00521147"/>
    <w:rsid w:val="005221A3"/>
    <w:rsid w:val="00522324"/>
    <w:rsid w:val="00527611"/>
    <w:rsid w:val="0053100B"/>
    <w:rsid w:val="00531399"/>
    <w:rsid w:val="00532A53"/>
    <w:rsid w:val="005359F3"/>
    <w:rsid w:val="005421F7"/>
    <w:rsid w:val="0054275D"/>
    <w:rsid w:val="00543C0C"/>
    <w:rsid w:val="0054535C"/>
    <w:rsid w:val="005470A7"/>
    <w:rsid w:val="0055046D"/>
    <w:rsid w:val="005520B3"/>
    <w:rsid w:val="0055601C"/>
    <w:rsid w:val="0055724C"/>
    <w:rsid w:val="00561089"/>
    <w:rsid w:val="005612D8"/>
    <w:rsid w:val="00567BAB"/>
    <w:rsid w:val="005743C8"/>
    <w:rsid w:val="00574B1F"/>
    <w:rsid w:val="005829B8"/>
    <w:rsid w:val="00583035"/>
    <w:rsid w:val="005840E0"/>
    <w:rsid w:val="00586125"/>
    <w:rsid w:val="00590362"/>
    <w:rsid w:val="005907A4"/>
    <w:rsid w:val="00591F68"/>
    <w:rsid w:val="005951C4"/>
    <w:rsid w:val="00595DA4"/>
    <w:rsid w:val="00596F9B"/>
    <w:rsid w:val="00597629"/>
    <w:rsid w:val="005A01AA"/>
    <w:rsid w:val="005A312D"/>
    <w:rsid w:val="005A42FB"/>
    <w:rsid w:val="005A64A4"/>
    <w:rsid w:val="005A7125"/>
    <w:rsid w:val="005B01C2"/>
    <w:rsid w:val="005B1608"/>
    <w:rsid w:val="005B6FBC"/>
    <w:rsid w:val="005B7C6F"/>
    <w:rsid w:val="005B7FF8"/>
    <w:rsid w:val="005C17B9"/>
    <w:rsid w:val="005C2E07"/>
    <w:rsid w:val="005C529B"/>
    <w:rsid w:val="005C5327"/>
    <w:rsid w:val="005D0275"/>
    <w:rsid w:val="005D0BF7"/>
    <w:rsid w:val="005D121F"/>
    <w:rsid w:val="005D129B"/>
    <w:rsid w:val="005D1A78"/>
    <w:rsid w:val="005D2B5D"/>
    <w:rsid w:val="005D379A"/>
    <w:rsid w:val="005D4A0C"/>
    <w:rsid w:val="005D5849"/>
    <w:rsid w:val="005D79D9"/>
    <w:rsid w:val="005E165B"/>
    <w:rsid w:val="005E37DA"/>
    <w:rsid w:val="005E3B4F"/>
    <w:rsid w:val="005E4518"/>
    <w:rsid w:val="005E5888"/>
    <w:rsid w:val="005E628F"/>
    <w:rsid w:val="005E67F4"/>
    <w:rsid w:val="005F1DD4"/>
    <w:rsid w:val="005F33CD"/>
    <w:rsid w:val="005F439E"/>
    <w:rsid w:val="005F4419"/>
    <w:rsid w:val="005F4964"/>
    <w:rsid w:val="005F4AB0"/>
    <w:rsid w:val="005F7082"/>
    <w:rsid w:val="005F72FE"/>
    <w:rsid w:val="005F77F7"/>
    <w:rsid w:val="005F7B3F"/>
    <w:rsid w:val="00602470"/>
    <w:rsid w:val="006038C1"/>
    <w:rsid w:val="00605440"/>
    <w:rsid w:val="0060722C"/>
    <w:rsid w:val="00610C56"/>
    <w:rsid w:val="0061309B"/>
    <w:rsid w:val="006137A3"/>
    <w:rsid w:val="00613A78"/>
    <w:rsid w:val="0061467C"/>
    <w:rsid w:val="0061555C"/>
    <w:rsid w:val="006175FA"/>
    <w:rsid w:val="00620154"/>
    <w:rsid w:val="00620918"/>
    <w:rsid w:val="00623E28"/>
    <w:rsid w:val="0062770F"/>
    <w:rsid w:val="0063023A"/>
    <w:rsid w:val="006327EA"/>
    <w:rsid w:val="00633662"/>
    <w:rsid w:val="00633CDE"/>
    <w:rsid w:val="0063428C"/>
    <w:rsid w:val="00634C51"/>
    <w:rsid w:val="00634ED2"/>
    <w:rsid w:val="00635DC4"/>
    <w:rsid w:val="006368B0"/>
    <w:rsid w:val="006379E0"/>
    <w:rsid w:val="00640514"/>
    <w:rsid w:val="00643117"/>
    <w:rsid w:val="00645074"/>
    <w:rsid w:val="0064719B"/>
    <w:rsid w:val="006474DB"/>
    <w:rsid w:val="00652606"/>
    <w:rsid w:val="006528B0"/>
    <w:rsid w:val="006531EF"/>
    <w:rsid w:val="00656396"/>
    <w:rsid w:val="006569F7"/>
    <w:rsid w:val="00660F13"/>
    <w:rsid w:val="00661712"/>
    <w:rsid w:val="0066316B"/>
    <w:rsid w:val="00667667"/>
    <w:rsid w:val="00670E3C"/>
    <w:rsid w:val="00670F25"/>
    <w:rsid w:val="006729AA"/>
    <w:rsid w:val="006740A6"/>
    <w:rsid w:val="00674985"/>
    <w:rsid w:val="00676102"/>
    <w:rsid w:val="00677985"/>
    <w:rsid w:val="0068138B"/>
    <w:rsid w:val="00682CF8"/>
    <w:rsid w:val="00682F08"/>
    <w:rsid w:val="00682FF5"/>
    <w:rsid w:val="00685052"/>
    <w:rsid w:val="00686863"/>
    <w:rsid w:val="00686AC3"/>
    <w:rsid w:val="00687B69"/>
    <w:rsid w:val="006A0221"/>
    <w:rsid w:val="006A2C06"/>
    <w:rsid w:val="006A2CF2"/>
    <w:rsid w:val="006A45E4"/>
    <w:rsid w:val="006A5AB3"/>
    <w:rsid w:val="006A5BF1"/>
    <w:rsid w:val="006A5C14"/>
    <w:rsid w:val="006A7F10"/>
    <w:rsid w:val="006B0016"/>
    <w:rsid w:val="006B3DB0"/>
    <w:rsid w:val="006B3F45"/>
    <w:rsid w:val="006B58E6"/>
    <w:rsid w:val="006B6291"/>
    <w:rsid w:val="006B64D0"/>
    <w:rsid w:val="006B70B0"/>
    <w:rsid w:val="006B7870"/>
    <w:rsid w:val="006C061C"/>
    <w:rsid w:val="006C2980"/>
    <w:rsid w:val="006C338F"/>
    <w:rsid w:val="006C50CC"/>
    <w:rsid w:val="006C5304"/>
    <w:rsid w:val="006D390B"/>
    <w:rsid w:val="006D3D76"/>
    <w:rsid w:val="006D44DE"/>
    <w:rsid w:val="006D568A"/>
    <w:rsid w:val="006E0A69"/>
    <w:rsid w:val="006E0FFA"/>
    <w:rsid w:val="006E19E0"/>
    <w:rsid w:val="006E247E"/>
    <w:rsid w:val="006E2CE5"/>
    <w:rsid w:val="006E3C07"/>
    <w:rsid w:val="006E3DE9"/>
    <w:rsid w:val="006E4A02"/>
    <w:rsid w:val="006E5C60"/>
    <w:rsid w:val="006E5E69"/>
    <w:rsid w:val="006E6393"/>
    <w:rsid w:val="006E70D3"/>
    <w:rsid w:val="006F038D"/>
    <w:rsid w:val="006F03C2"/>
    <w:rsid w:val="006F1800"/>
    <w:rsid w:val="006F440F"/>
    <w:rsid w:val="006F499F"/>
    <w:rsid w:val="006F5226"/>
    <w:rsid w:val="006F7D38"/>
    <w:rsid w:val="00701327"/>
    <w:rsid w:val="00705370"/>
    <w:rsid w:val="00705D5B"/>
    <w:rsid w:val="00706126"/>
    <w:rsid w:val="00706128"/>
    <w:rsid w:val="00706AD1"/>
    <w:rsid w:val="00707245"/>
    <w:rsid w:val="007177BD"/>
    <w:rsid w:val="0072101D"/>
    <w:rsid w:val="0072128B"/>
    <w:rsid w:val="007248D5"/>
    <w:rsid w:val="0072638E"/>
    <w:rsid w:val="00726E63"/>
    <w:rsid w:val="007270FE"/>
    <w:rsid w:val="0072769C"/>
    <w:rsid w:val="00731B3B"/>
    <w:rsid w:val="00733A58"/>
    <w:rsid w:val="00736D2D"/>
    <w:rsid w:val="007409F4"/>
    <w:rsid w:val="00742994"/>
    <w:rsid w:val="00745F24"/>
    <w:rsid w:val="00746038"/>
    <w:rsid w:val="0075106D"/>
    <w:rsid w:val="00754F6F"/>
    <w:rsid w:val="0075545E"/>
    <w:rsid w:val="00756133"/>
    <w:rsid w:val="0075699B"/>
    <w:rsid w:val="00761CF4"/>
    <w:rsid w:val="00761D76"/>
    <w:rsid w:val="00763620"/>
    <w:rsid w:val="00765B3B"/>
    <w:rsid w:val="0076631D"/>
    <w:rsid w:val="0076666B"/>
    <w:rsid w:val="00766E64"/>
    <w:rsid w:val="007700A9"/>
    <w:rsid w:val="00770B0D"/>
    <w:rsid w:val="00772E4B"/>
    <w:rsid w:val="00773117"/>
    <w:rsid w:val="00776979"/>
    <w:rsid w:val="00780E7D"/>
    <w:rsid w:val="007828F6"/>
    <w:rsid w:val="00785619"/>
    <w:rsid w:val="007858B2"/>
    <w:rsid w:val="00785EAB"/>
    <w:rsid w:val="007874B4"/>
    <w:rsid w:val="00792143"/>
    <w:rsid w:val="00792162"/>
    <w:rsid w:val="00795999"/>
    <w:rsid w:val="007962CE"/>
    <w:rsid w:val="007977C6"/>
    <w:rsid w:val="007A05EB"/>
    <w:rsid w:val="007A1AF0"/>
    <w:rsid w:val="007A5BDD"/>
    <w:rsid w:val="007A62E0"/>
    <w:rsid w:val="007A6807"/>
    <w:rsid w:val="007A69B7"/>
    <w:rsid w:val="007A6C19"/>
    <w:rsid w:val="007B09FD"/>
    <w:rsid w:val="007B0F8F"/>
    <w:rsid w:val="007B1A7D"/>
    <w:rsid w:val="007B3BBE"/>
    <w:rsid w:val="007B4F9F"/>
    <w:rsid w:val="007B50A3"/>
    <w:rsid w:val="007B64C2"/>
    <w:rsid w:val="007B7F05"/>
    <w:rsid w:val="007C4C36"/>
    <w:rsid w:val="007C51FF"/>
    <w:rsid w:val="007C6D5D"/>
    <w:rsid w:val="007C71EA"/>
    <w:rsid w:val="007C7712"/>
    <w:rsid w:val="007D04CE"/>
    <w:rsid w:val="007D0D03"/>
    <w:rsid w:val="007D2AB7"/>
    <w:rsid w:val="007D389D"/>
    <w:rsid w:val="007D3CEC"/>
    <w:rsid w:val="007D49FD"/>
    <w:rsid w:val="007D4B82"/>
    <w:rsid w:val="007D5672"/>
    <w:rsid w:val="007D5D1A"/>
    <w:rsid w:val="007D6C9B"/>
    <w:rsid w:val="007D72CE"/>
    <w:rsid w:val="007E0F2F"/>
    <w:rsid w:val="007E1A49"/>
    <w:rsid w:val="007E2DD9"/>
    <w:rsid w:val="007F15EB"/>
    <w:rsid w:val="00801C8C"/>
    <w:rsid w:val="00803DDC"/>
    <w:rsid w:val="00807318"/>
    <w:rsid w:val="00813405"/>
    <w:rsid w:val="0081381E"/>
    <w:rsid w:val="00813C1B"/>
    <w:rsid w:val="00814F40"/>
    <w:rsid w:val="008163DC"/>
    <w:rsid w:val="00817462"/>
    <w:rsid w:val="0082027B"/>
    <w:rsid w:val="00821D5C"/>
    <w:rsid w:val="00823144"/>
    <w:rsid w:val="00830407"/>
    <w:rsid w:val="00830C88"/>
    <w:rsid w:val="00831388"/>
    <w:rsid w:val="00832717"/>
    <w:rsid w:val="008343C0"/>
    <w:rsid w:val="00835EA5"/>
    <w:rsid w:val="0084161A"/>
    <w:rsid w:val="008418D2"/>
    <w:rsid w:val="00842D96"/>
    <w:rsid w:val="00845F8A"/>
    <w:rsid w:val="008464B2"/>
    <w:rsid w:val="00847273"/>
    <w:rsid w:val="00850BF8"/>
    <w:rsid w:val="0085181E"/>
    <w:rsid w:val="00851946"/>
    <w:rsid w:val="00855E32"/>
    <w:rsid w:val="00863CF8"/>
    <w:rsid w:val="00865EE6"/>
    <w:rsid w:val="00866C6E"/>
    <w:rsid w:val="00867597"/>
    <w:rsid w:val="0086760B"/>
    <w:rsid w:val="008702F5"/>
    <w:rsid w:val="0087231F"/>
    <w:rsid w:val="008753A1"/>
    <w:rsid w:val="00875BA0"/>
    <w:rsid w:val="00876BF8"/>
    <w:rsid w:val="0087755E"/>
    <w:rsid w:val="00877EEE"/>
    <w:rsid w:val="008811C8"/>
    <w:rsid w:val="00882CD0"/>
    <w:rsid w:val="008837D8"/>
    <w:rsid w:val="0088589D"/>
    <w:rsid w:val="0088713E"/>
    <w:rsid w:val="008902C7"/>
    <w:rsid w:val="00892C2D"/>
    <w:rsid w:val="00894CF4"/>
    <w:rsid w:val="00896907"/>
    <w:rsid w:val="00897403"/>
    <w:rsid w:val="00897C98"/>
    <w:rsid w:val="008A3D75"/>
    <w:rsid w:val="008A58D9"/>
    <w:rsid w:val="008A5B4B"/>
    <w:rsid w:val="008A6A44"/>
    <w:rsid w:val="008A75DB"/>
    <w:rsid w:val="008B0D48"/>
    <w:rsid w:val="008B10B2"/>
    <w:rsid w:val="008B5937"/>
    <w:rsid w:val="008B6731"/>
    <w:rsid w:val="008C31A3"/>
    <w:rsid w:val="008C7517"/>
    <w:rsid w:val="008D1449"/>
    <w:rsid w:val="008D2101"/>
    <w:rsid w:val="008D3251"/>
    <w:rsid w:val="008D3507"/>
    <w:rsid w:val="008E173B"/>
    <w:rsid w:val="008E4CDA"/>
    <w:rsid w:val="008E62E7"/>
    <w:rsid w:val="008F08F3"/>
    <w:rsid w:val="008F374A"/>
    <w:rsid w:val="008F3DA8"/>
    <w:rsid w:val="008F6EFC"/>
    <w:rsid w:val="008F7730"/>
    <w:rsid w:val="0090116E"/>
    <w:rsid w:val="00902568"/>
    <w:rsid w:val="009040EC"/>
    <w:rsid w:val="00905DC0"/>
    <w:rsid w:val="00906F05"/>
    <w:rsid w:val="00907EB1"/>
    <w:rsid w:val="00910609"/>
    <w:rsid w:val="00912C26"/>
    <w:rsid w:val="009146DF"/>
    <w:rsid w:val="00914D30"/>
    <w:rsid w:val="00915041"/>
    <w:rsid w:val="00917CA2"/>
    <w:rsid w:val="00921B39"/>
    <w:rsid w:val="009247E9"/>
    <w:rsid w:val="00926056"/>
    <w:rsid w:val="009260F4"/>
    <w:rsid w:val="00926224"/>
    <w:rsid w:val="00926E60"/>
    <w:rsid w:val="0093185D"/>
    <w:rsid w:val="009358FC"/>
    <w:rsid w:val="0093627D"/>
    <w:rsid w:val="00936441"/>
    <w:rsid w:val="0094326B"/>
    <w:rsid w:val="00944028"/>
    <w:rsid w:val="00944D14"/>
    <w:rsid w:val="009459F0"/>
    <w:rsid w:val="00945B87"/>
    <w:rsid w:val="00946A6F"/>
    <w:rsid w:val="00947F34"/>
    <w:rsid w:val="009505E4"/>
    <w:rsid w:val="00950F55"/>
    <w:rsid w:val="00951026"/>
    <w:rsid w:val="00953433"/>
    <w:rsid w:val="009537BB"/>
    <w:rsid w:val="00954CBF"/>
    <w:rsid w:val="00955E37"/>
    <w:rsid w:val="00962BF0"/>
    <w:rsid w:val="00965D5A"/>
    <w:rsid w:val="009663D1"/>
    <w:rsid w:val="009704E3"/>
    <w:rsid w:val="009714E9"/>
    <w:rsid w:val="00971A6F"/>
    <w:rsid w:val="00972D66"/>
    <w:rsid w:val="009733A0"/>
    <w:rsid w:val="00973F2F"/>
    <w:rsid w:val="00975846"/>
    <w:rsid w:val="0097675D"/>
    <w:rsid w:val="00980052"/>
    <w:rsid w:val="009808EE"/>
    <w:rsid w:val="009819DD"/>
    <w:rsid w:val="00982170"/>
    <w:rsid w:val="00984D4D"/>
    <w:rsid w:val="00990424"/>
    <w:rsid w:val="009909B4"/>
    <w:rsid w:val="009917DB"/>
    <w:rsid w:val="00992C7D"/>
    <w:rsid w:val="00992EFA"/>
    <w:rsid w:val="00995A0A"/>
    <w:rsid w:val="00996D05"/>
    <w:rsid w:val="00997B46"/>
    <w:rsid w:val="009A03BB"/>
    <w:rsid w:val="009A4AEC"/>
    <w:rsid w:val="009B1736"/>
    <w:rsid w:val="009B3311"/>
    <w:rsid w:val="009B39D5"/>
    <w:rsid w:val="009B4DF0"/>
    <w:rsid w:val="009B650A"/>
    <w:rsid w:val="009B7776"/>
    <w:rsid w:val="009C0209"/>
    <w:rsid w:val="009C09A6"/>
    <w:rsid w:val="009C13B7"/>
    <w:rsid w:val="009C2504"/>
    <w:rsid w:val="009C2773"/>
    <w:rsid w:val="009C57A1"/>
    <w:rsid w:val="009C7A96"/>
    <w:rsid w:val="009D171D"/>
    <w:rsid w:val="009D1802"/>
    <w:rsid w:val="009D3297"/>
    <w:rsid w:val="009D4062"/>
    <w:rsid w:val="009D4342"/>
    <w:rsid w:val="009D71AF"/>
    <w:rsid w:val="009E0BA9"/>
    <w:rsid w:val="009E3A68"/>
    <w:rsid w:val="009E3F4A"/>
    <w:rsid w:val="009E4983"/>
    <w:rsid w:val="009E74A2"/>
    <w:rsid w:val="009F1125"/>
    <w:rsid w:val="009F1A3C"/>
    <w:rsid w:val="009F2AEE"/>
    <w:rsid w:val="009F3895"/>
    <w:rsid w:val="009F7558"/>
    <w:rsid w:val="00A006E3"/>
    <w:rsid w:val="00A00EC5"/>
    <w:rsid w:val="00A04179"/>
    <w:rsid w:val="00A05869"/>
    <w:rsid w:val="00A065DB"/>
    <w:rsid w:val="00A06C20"/>
    <w:rsid w:val="00A07853"/>
    <w:rsid w:val="00A10BB0"/>
    <w:rsid w:val="00A116E2"/>
    <w:rsid w:val="00A15FEB"/>
    <w:rsid w:val="00A20A45"/>
    <w:rsid w:val="00A20A9B"/>
    <w:rsid w:val="00A21236"/>
    <w:rsid w:val="00A245AA"/>
    <w:rsid w:val="00A24C1D"/>
    <w:rsid w:val="00A30B87"/>
    <w:rsid w:val="00A3121C"/>
    <w:rsid w:val="00A31522"/>
    <w:rsid w:val="00A3172D"/>
    <w:rsid w:val="00A31867"/>
    <w:rsid w:val="00A3190E"/>
    <w:rsid w:val="00A31DD4"/>
    <w:rsid w:val="00A33A47"/>
    <w:rsid w:val="00A34D4C"/>
    <w:rsid w:val="00A34FB3"/>
    <w:rsid w:val="00A35805"/>
    <w:rsid w:val="00A3644F"/>
    <w:rsid w:val="00A36A14"/>
    <w:rsid w:val="00A4194D"/>
    <w:rsid w:val="00A44DD5"/>
    <w:rsid w:val="00A45169"/>
    <w:rsid w:val="00A45BEE"/>
    <w:rsid w:val="00A46913"/>
    <w:rsid w:val="00A46DF8"/>
    <w:rsid w:val="00A504B4"/>
    <w:rsid w:val="00A563B9"/>
    <w:rsid w:val="00A5775F"/>
    <w:rsid w:val="00A6026C"/>
    <w:rsid w:val="00A61C24"/>
    <w:rsid w:val="00A622D7"/>
    <w:rsid w:val="00A62938"/>
    <w:rsid w:val="00A6320A"/>
    <w:rsid w:val="00A638A5"/>
    <w:rsid w:val="00A64211"/>
    <w:rsid w:val="00A655BF"/>
    <w:rsid w:val="00A70248"/>
    <w:rsid w:val="00A70D09"/>
    <w:rsid w:val="00A739B8"/>
    <w:rsid w:val="00A73A25"/>
    <w:rsid w:val="00A76701"/>
    <w:rsid w:val="00A81DA4"/>
    <w:rsid w:val="00A875DA"/>
    <w:rsid w:val="00A902DD"/>
    <w:rsid w:val="00A91508"/>
    <w:rsid w:val="00A934A1"/>
    <w:rsid w:val="00A947D0"/>
    <w:rsid w:val="00A94FC5"/>
    <w:rsid w:val="00AA02DE"/>
    <w:rsid w:val="00AA3AAF"/>
    <w:rsid w:val="00AB2005"/>
    <w:rsid w:val="00AB2410"/>
    <w:rsid w:val="00AB430E"/>
    <w:rsid w:val="00AB43BF"/>
    <w:rsid w:val="00AB72E1"/>
    <w:rsid w:val="00AC020A"/>
    <w:rsid w:val="00AC1111"/>
    <w:rsid w:val="00AC3F99"/>
    <w:rsid w:val="00AD0870"/>
    <w:rsid w:val="00AD3E89"/>
    <w:rsid w:val="00AD6FC0"/>
    <w:rsid w:val="00AD783A"/>
    <w:rsid w:val="00AD7B2C"/>
    <w:rsid w:val="00AE195C"/>
    <w:rsid w:val="00AE2651"/>
    <w:rsid w:val="00AE3B55"/>
    <w:rsid w:val="00AE4EED"/>
    <w:rsid w:val="00AF0B55"/>
    <w:rsid w:val="00AF2532"/>
    <w:rsid w:val="00AF65F9"/>
    <w:rsid w:val="00B0022E"/>
    <w:rsid w:val="00B03C30"/>
    <w:rsid w:val="00B04F47"/>
    <w:rsid w:val="00B05954"/>
    <w:rsid w:val="00B07AB4"/>
    <w:rsid w:val="00B1227A"/>
    <w:rsid w:val="00B14655"/>
    <w:rsid w:val="00B15A91"/>
    <w:rsid w:val="00B160AD"/>
    <w:rsid w:val="00B17292"/>
    <w:rsid w:val="00B212F5"/>
    <w:rsid w:val="00B22D29"/>
    <w:rsid w:val="00B25DD1"/>
    <w:rsid w:val="00B26671"/>
    <w:rsid w:val="00B26687"/>
    <w:rsid w:val="00B2694F"/>
    <w:rsid w:val="00B26E0B"/>
    <w:rsid w:val="00B310D7"/>
    <w:rsid w:val="00B326E0"/>
    <w:rsid w:val="00B400BE"/>
    <w:rsid w:val="00B42B98"/>
    <w:rsid w:val="00B434A9"/>
    <w:rsid w:val="00B47B2F"/>
    <w:rsid w:val="00B53A3B"/>
    <w:rsid w:val="00B54E53"/>
    <w:rsid w:val="00B55D4A"/>
    <w:rsid w:val="00B5660E"/>
    <w:rsid w:val="00B57FF3"/>
    <w:rsid w:val="00B67F40"/>
    <w:rsid w:val="00B71C74"/>
    <w:rsid w:val="00B73273"/>
    <w:rsid w:val="00B80CC9"/>
    <w:rsid w:val="00B80E1F"/>
    <w:rsid w:val="00B816B7"/>
    <w:rsid w:val="00B82CFF"/>
    <w:rsid w:val="00B84056"/>
    <w:rsid w:val="00B84ADC"/>
    <w:rsid w:val="00B85C71"/>
    <w:rsid w:val="00B870E2"/>
    <w:rsid w:val="00B900D2"/>
    <w:rsid w:val="00B9177B"/>
    <w:rsid w:val="00B927B6"/>
    <w:rsid w:val="00B9485A"/>
    <w:rsid w:val="00B97AC7"/>
    <w:rsid w:val="00BA2139"/>
    <w:rsid w:val="00BA30CF"/>
    <w:rsid w:val="00BA37A5"/>
    <w:rsid w:val="00BA4487"/>
    <w:rsid w:val="00BA69D5"/>
    <w:rsid w:val="00BB1DF9"/>
    <w:rsid w:val="00BB3E77"/>
    <w:rsid w:val="00BB75DB"/>
    <w:rsid w:val="00BC161F"/>
    <w:rsid w:val="00BC3A8A"/>
    <w:rsid w:val="00BC4080"/>
    <w:rsid w:val="00BC44FE"/>
    <w:rsid w:val="00BC4FA8"/>
    <w:rsid w:val="00BC5F2A"/>
    <w:rsid w:val="00BC72DB"/>
    <w:rsid w:val="00BD1070"/>
    <w:rsid w:val="00BD16E2"/>
    <w:rsid w:val="00BD293A"/>
    <w:rsid w:val="00BD5083"/>
    <w:rsid w:val="00BD7E4B"/>
    <w:rsid w:val="00BE03E6"/>
    <w:rsid w:val="00BE0720"/>
    <w:rsid w:val="00BE0EB9"/>
    <w:rsid w:val="00BE5082"/>
    <w:rsid w:val="00BE71A3"/>
    <w:rsid w:val="00BE788A"/>
    <w:rsid w:val="00BF2830"/>
    <w:rsid w:val="00BF3D4B"/>
    <w:rsid w:val="00BF3E38"/>
    <w:rsid w:val="00BF48B4"/>
    <w:rsid w:val="00BF6F63"/>
    <w:rsid w:val="00C01BE2"/>
    <w:rsid w:val="00C04498"/>
    <w:rsid w:val="00C0482A"/>
    <w:rsid w:val="00C068C8"/>
    <w:rsid w:val="00C06FF6"/>
    <w:rsid w:val="00C11360"/>
    <w:rsid w:val="00C12B56"/>
    <w:rsid w:val="00C14FBE"/>
    <w:rsid w:val="00C15934"/>
    <w:rsid w:val="00C22C26"/>
    <w:rsid w:val="00C22F00"/>
    <w:rsid w:val="00C23E31"/>
    <w:rsid w:val="00C26DDD"/>
    <w:rsid w:val="00C27D3C"/>
    <w:rsid w:val="00C31AFE"/>
    <w:rsid w:val="00C31D7E"/>
    <w:rsid w:val="00C3438E"/>
    <w:rsid w:val="00C3646C"/>
    <w:rsid w:val="00C36E27"/>
    <w:rsid w:val="00C40186"/>
    <w:rsid w:val="00C41337"/>
    <w:rsid w:val="00C419CA"/>
    <w:rsid w:val="00C4428B"/>
    <w:rsid w:val="00C4470E"/>
    <w:rsid w:val="00C469AA"/>
    <w:rsid w:val="00C47370"/>
    <w:rsid w:val="00C47842"/>
    <w:rsid w:val="00C47E91"/>
    <w:rsid w:val="00C52181"/>
    <w:rsid w:val="00C533C1"/>
    <w:rsid w:val="00C57E86"/>
    <w:rsid w:val="00C61FD7"/>
    <w:rsid w:val="00C6212C"/>
    <w:rsid w:val="00C623A3"/>
    <w:rsid w:val="00C62888"/>
    <w:rsid w:val="00C64364"/>
    <w:rsid w:val="00C67AEB"/>
    <w:rsid w:val="00C70523"/>
    <w:rsid w:val="00C73152"/>
    <w:rsid w:val="00C737D8"/>
    <w:rsid w:val="00C738C4"/>
    <w:rsid w:val="00C824C9"/>
    <w:rsid w:val="00C824D3"/>
    <w:rsid w:val="00C8264F"/>
    <w:rsid w:val="00C85ECD"/>
    <w:rsid w:val="00C86CE0"/>
    <w:rsid w:val="00C9047C"/>
    <w:rsid w:val="00C92427"/>
    <w:rsid w:val="00C941CD"/>
    <w:rsid w:val="00C965D2"/>
    <w:rsid w:val="00CA0241"/>
    <w:rsid w:val="00CA0F04"/>
    <w:rsid w:val="00CA64B5"/>
    <w:rsid w:val="00CA6C09"/>
    <w:rsid w:val="00CA7327"/>
    <w:rsid w:val="00CB1E88"/>
    <w:rsid w:val="00CB3DF8"/>
    <w:rsid w:val="00CB4B1C"/>
    <w:rsid w:val="00CB4CF4"/>
    <w:rsid w:val="00CB518B"/>
    <w:rsid w:val="00CB6EC9"/>
    <w:rsid w:val="00CB7B8E"/>
    <w:rsid w:val="00CC148D"/>
    <w:rsid w:val="00CC1ACC"/>
    <w:rsid w:val="00CC1B1C"/>
    <w:rsid w:val="00CC2513"/>
    <w:rsid w:val="00CC3E8D"/>
    <w:rsid w:val="00CC4058"/>
    <w:rsid w:val="00CC6FAE"/>
    <w:rsid w:val="00CD12E2"/>
    <w:rsid w:val="00CD3190"/>
    <w:rsid w:val="00CD31C6"/>
    <w:rsid w:val="00CD36EE"/>
    <w:rsid w:val="00CD7350"/>
    <w:rsid w:val="00CE0D12"/>
    <w:rsid w:val="00CE15E2"/>
    <w:rsid w:val="00CE1978"/>
    <w:rsid w:val="00CE290E"/>
    <w:rsid w:val="00CE300E"/>
    <w:rsid w:val="00CE38CC"/>
    <w:rsid w:val="00CE67D6"/>
    <w:rsid w:val="00CF0EFC"/>
    <w:rsid w:val="00CF27D0"/>
    <w:rsid w:val="00CF2B59"/>
    <w:rsid w:val="00CF2F76"/>
    <w:rsid w:val="00CF3A41"/>
    <w:rsid w:val="00CF4453"/>
    <w:rsid w:val="00CF5191"/>
    <w:rsid w:val="00CF65A4"/>
    <w:rsid w:val="00D006FA"/>
    <w:rsid w:val="00D0228C"/>
    <w:rsid w:val="00D049AA"/>
    <w:rsid w:val="00D05118"/>
    <w:rsid w:val="00D111C2"/>
    <w:rsid w:val="00D12652"/>
    <w:rsid w:val="00D1423C"/>
    <w:rsid w:val="00D17408"/>
    <w:rsid w:val="00D21256"/>
    <w:rsid w:val="00D22DAE"/>
    <w:rsid w:val="00D22E86"/>
    <w:rsid w:val="00D246AC"/>
    <w:rsid w:val="00D27EC1"/>
    <w:rsid w:val="00D31C4E"/>
    <w:rsid w:val="00D31EF6"/>
    <w:rsid w:val="00D36016"/>
    <w:rsid w:val="00D366DA"/>
    <w:rsid w:val="00D369D4"/>
    <w:rsid w:val="00D43600"/>
    <w:rsid w:val="00D52089"/>
    <w:rsid w:val="00D52965"/>
    <w:rsid w:val="00D54357"/>
    <w:rsid w:val="00D56DEB"/>
    <w:rsid w:val="00D61E53"/>
    <w:rsid w:val="00D62B99"/>
    <w:rsid w:val="00D64008"/>
    <w:rsid w:val="00D6576A"/>
    <w:rsid w:val="00D65D43"/>
    <w:rsid w:val="00D747C3"/>
    <w:rsid w:val="00D74956"/>
    <w:rsid w:val="00D7585A"/>
    <w:rsid w:val="00D8118A"/>
    <w:rsid w:val="00D83C20"/>
    <w:rsid w:val="00D83DF0"/>
    <w:rsid w:val="00D84594"/>
    <w:rsid w:val="00D86915"/>
    <w:rsid w:val="00D87359"/>
    <w:rsid w:val="00D87D2F"/>
    <w:rsid w:val="00D94AFA"/>
    <w:rsid w:val="00D95D64"/>
    <w:rsid w:val="00D95F20"/>
    <w:rsid w:val="00D96463"/>
    <w:rsid w:val="00DA0454"/>
    <w:rsid w:val="00DA08E7"/>
    <w:rsid w:val="00DA0D3B"/>
    <w:rsid w:val="00DA0F66"/>
    <w:rsid w:val="00DA1A36"/>
    <w:rsid w:val="00DA2C53"/>
    <w:rsid w:val="00DA7A38"/>
    <w:rsid w:val="00DB1529"/>
    <w:rsid w:val="00DB22EC"/>
    <w:rsid w:val="00DB5A0D"/>
    <w:rsid w:val="00DB77D8"/>
    <w:rsid w:val="00DB7FDD"/>
    <w:rsid w:val="00DC01E6"/>
    <w:rsid w:val="00DC16C0"/>
    <w:rsid w:val="00DC3239"/>
    <w:rsid w:val="00DC3B24"/>
    <w:rsid w:val="00DC4A03"/>
    <w:rsid w:val="00DC661F"/>
    <w:rsid w:val="00DC676A"/>
    <w:rsid w:val="00DE0F18"/>
    <w:rsid w:val="00DE3EFA"/>
    <w:rsid w:val="00DE4D41"/>
    <w:rsid w:val="00DF00EE"/>
    <w:rsid w:val="00DF01FD"/>
    <w:rsid w:val="00DF2014"/>
    <w:rsid w:val="00DF3347"/>
    <w:rsid w:val="00DF43E9"/>
    <w:rsid w:val="00DF4A7E"/>
    <w:rsid w:val="00DF6DE4"/>
    <w:rsid w:val="00DF7AC3"/>
    <w:rsid w:val="00E01521"/>
    <w:rsid w:val="00E04F8E"/>
    <w:rsid w:val="00E05860"/>
    <w:rsid w:val="00E063E4"/>
    <w:rsid w:val="00E103B9"/>
    <w:rsid w:val="00E10C2E"/>
    <w:rsid w:val="00E10EC7"/>
    <w:rsid w:val="00E11713"/>
    <w:rsid w:val="00E11F09"/>
    <w:rsid w:val="00E129A6"/>
    <w:rsid w:val="00E14235"/>
    <w:rsid w:val="00E1639F"/>
    <w:rsid w:val="00E16EDB"/>
    <w:rsid w:val="00E20DDD"/>
    <w:rsid w:val="00E213E2"/>
    <w:rsid w:val="00E214BF"/>
    <w:rsid w:val="00E21E2B"/>
    <w:rsid w:val="00E221D9"/>
    <w:rsid w:val="00E23FFC"/>
    <w:rsid w:val="00E25F88"/>
    <w:rsid w:val="00E260F0"/>
    <w:rsid w:val="00E32109"/>
    <w:rsid w:val="00E40464"/>
    <w:rsid w:val="00E40F73"/>
    <w:rsid w:val="00E41E70"/>
    <w:rsid w:val="00E42563"/>
    <w:rsid w:val="00E43169"/>
    <w:rsid w:val="00E43B0D"/>
    <w:rsid w:val="00E441F7"/>
    <w:rsid w:val="00E44439"/>
    <w:rsid w:val="00E45611"/>
    <w:rsid w:val="00E503E8"/>
    <w:rsid w:val="00E50BD8"/>
    <w:rsid w:val="00E51041"/>
    <w:rsid w:val="00E51C97"/>
    <w:rsid w:val="00E52EDD"/>
    <w:rsid w:val="00E53B6F"/>
    <w:rsid w:val="00E548A4"/>
    <w:rsid w:val="00E55ED4"/>
    <w:rsid w:val="00E57EFB"/>
    <w:rsid w:val="00E64394"/>
    <w:rsid w:val="00E650C9"/>
    <w:rsid w:val="00E654D2"/>
    <w:rsid w:val="00E66AB7"/>
    <w:rsid w:val="00E70366"/>
    <w:rsid w:val="00E70C39"/>
    <w:rsid w:val="00E7116C"/>
    <w:rsid w:val="00E730C6"/>
    <w:rsid w:val="00E8057A"/>
    <w:rsid w:val="00E81227"/>
    <w:rsid w:val="00E81FC9"/>
    <w:rsid w:val="00E824C3"/>
    <w:rsid w:val="00E83CBE"/>
    <w:rsid w:val="00E8437F"/>
    <w:rsid w:val="00E8510A"/>
    <w:rsid w:val="00E856A1"/>
    <w:rsid w:val="00E857B3"/>
    <w:rsid w:val="00E879FF"/>
    <w:rsid w:val="00E91306"/>
    <w:rsid w:val="00E9279C"/>
    <w:rsid w:val="00E93633"/>
    <w:rsid w:val="00E977C3"/>
    <w:rsid w:val="00EA1468"/>
    <w:rsid w:val="00EA3712"/>
    <w:rsid w:val="00EA3CFB"/>
    <w:rsid w:val="00EA61B5"/>
    <w:rsid w:val="00EA7861"/>
    <w:rsid w:val="00EB06D6"/>
    <w:rsid w:val="00EB1F67"/>
    <w:rsid w:val="00EB2D47"/>
    <w:rsid w:val="00EB362A"/>
    <w:rsid w:val="00EB3B2C"/>
    <w:rsid w:val="00EB6F09"/>
    <w:rsid w:val="00EC01E7"/>
    <w:rsid w:val="00EC05ED"/>
    <w:rsid w:val="00EC13AB"/>
    <w:rsid w:val="00EC1E63"/>
    <w:rsid w:val="00EC4005"/>
    <w:rsid w:val="00EC44C2"/>
    <w:rsid w:val="00EC52E9"/>
    <w:rsid w:val="00EC5AB7"/>
    <w:rsid w:val="00EC7FC5"/>
    <w:rsid w:val="00ED0858"/>
    <w:rsid w:val="00ED397F"/>
    <w:rsid w:val="00ED4134"/>
    <w:rsid w:val="00ED561B"/>
    <w:rsid w:val="00ED7E27"/>
    <w:rsid w:val="00EE1C6B"/>
    <w:rsid w:val="00EE1D6F"/>
    <w:rsid w:val="00EE350D"/>
    <w:rsid w:val="00EE46E5"/>
    <w:rsid w:val="00EE4723"/>
    <w:rsid w:val="00EE59C8"/>
    <w:rsid w:val="00EE75E0"/>
    <w:rsid w:val="00EF03A3"/>
    <w:rsid w:val="00EF1779"/>
    <w:rsid w:val="00EF4802"/>
    <w:rsid w:val="00EF68C4"/>
    <w:rsid w:val="00EF73D0"/>
    <w:rsid w:val="00EF76A7"/>
    <w:rsid w:val="00EF7A88"/>
    <w:rsid w:val="00F00B54"/>
    <w:rsid w:val="00F01A00"/>
    <w:rsid w:val="00F020D8"/>
    <w:rsid w:val="00F02260"/>
    <w:rsid w:val="00F053E8"/>
    <w:rsid w:val="00F07E70"/>
    <w:rsid w:val="00F10CBC"/>
    <w:rsid w:val="00F1110A"/>
    <w:rsid w:val="00F149CF"/>
    <w:rsid w:val="00F14A51"/>
    <w:rsid w:val="00F1543D"/>
    <w:rsid w:val="00F155F3"/>
    <w:rsid w:val="00F15914"/>
    <w:rsid w:val="00F164B4"/>
    <w:rsid w:val="00F17206"/>
    <w:rsid w:val="00F20D02"/>
    <w:rsid w:val="00F21A08"/>
    <w:rsid w:val="00F21C55"/>
    <w:rsid w:val="00F21E7C"/>
    <w:rsid w:val="00F2464B"/>
    <w:rsid w:val="00F31C71"/>
    <w:rsid w:val="00F33B00"/>
    <w:rsid w:val="00F34181"/>
    <w:rsid w:val="00F34649"/>
    <w:rsid w:val="00F375CF"/>
    <w:rsid w:val="00F4019F"/>
    <w:rsid w:val="00F41BD6"/>
    <w:rsid w:val="00F4236F"/>
    <w:rsid w:val="00F54197"/>
    <w:rsid w:val="00F54E6A"/>
    <w:rsid w:val="00F568AB"/>
    <w:rsid w:val="00F56EE4"/>
    <w:rsid w:val="00F575C3"/>
    <w:rsid w:val="00F60786"/>
    <w:rsid w:val="00F64E40"/>
    <w:rsid w:val="00F66AAC"/>
    <w:rsid w:val="00F674A7"/>
    <w:rsid w:val="00F711E6"/>
    <w:rsid w:val="00F725B1"/>
    <w:rsid w:val="00F725FB"/>
    <w:rsid w:val="00F739A7"/>
    <w:rsid w:val="00F73B04"/>
    <w:rsid w:val="00F74242"/>
    <w:rsid w:val="00F76717"/>
    <w:rsid w:val="00F77009"/>
    <w:rsid w:val="00F77C63"/>
    <w:rsid w:val="00F82C10"/>
    <w:rsid w:val="00F830B4"/>
    <w:rsid w:val="00F84059"/>
    <w:rsid w:val="00F85285"/>
    <w:rsid w:val="00F85490"/>
    <w:rsid w:val="00F86C8F"/>
    <w:rsid w:val="00F90D81"/>
    <w:rsid w:val="00F9469F"/>
    <w:rsid w:val="00F95F66"/>
    <w:rsid w:val="00FA380A"/>
    <w:rsid w:val="00FA3BD4"/>
    <w:rsid w:val="00FA3F27"/>
    <w:rsid w:val="00FA6252"/>
    <w:rsid w:val="00FA65FE"/>
    <w:rsid w:val="00FB0732"/>
    <w:rsid w:val="00FB41DF"/>
    <w:rsid w:val="00FB6641"/>
    <w:rsid w:val="00FC4554"/>
    <w:rsid w:val="00FC5EFB"/>
    <w:rsid w:val="00FC6477"/>
    <w:rsid w:val="00FD2A8A"/>
    <w:rsid w:val="00FD3EA7"/>
    <w:rsid w:val="00FE43D2"/>
    <w:rsid w:val="00FE4D3D"/>
    <w:rsid w:val="00FE5919"/>
    <w:rsid w:val="00FE7E54"/>
    <w:rsid w:val="00FF35DC"/>
    <w:rsid w:val="00FF415E"/>
    <w:rsid w:val="00FF7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9683091"/>
  <w15:docId w15:val="{D47474E0-04FC-41EF-B9F2-1B9377B50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82FE5"/>
    <w:pPr>
      <w:widowControl w:val="0"/>
    </w:pPr>
    <w:rPr>
      <w:kern w:val="2"/>
      <w:sz w:val="24"/>
      <w:szCs w:val="24"/>
    </w:rPr>
  </w:style>
  <w:style w:type="paragraph" w:styleId="Heading1">
    <w:name w:val="heading 1"/>
    <w:basedOn w:val="Normal"/>
    <w:next w:val="Normal"/>
    <w:link w:val="Heading1Char"/>
    <w:autoRedefine/>
    <w:qFormat/>
    <w:rsid w:val="00894CF4"/>
    <w:pPr>
      <w:keepNext/>
      <w:pageBreakBefore/>
      <w:widowControl/>
      <w:numPr>
        <w:numId w:val="7"/>
      </w:numPr>
      <w:wordWrap w:val="0"/>
      <w:spacing w:beforeLines="100"/>
      <w:outlineLvl w:val="0"/>
    </w:pPr>
    <w:rPr>
      <w:rFonts w:ascii="Arial" w:eastAsia="MS Gothic" w:hAnsi="Arial"/>
      <w:sz w:val="32"/>
      <w:u w:val="single"/>
    </w:rPr>
  </w:style>
  <w:style w:type="paragraph" w:styleId="Heading2">
    <w:name w:val="heading 2"/>
    <w:basedOn w:val="Normal"/>
    <w:next w:val="Normal"/>
    <w:link w:val="Heading2Char"/>
    <w:autoRedefine/>
    <w:qFormat/>
    <w:rsid w:val="00894CF4"/>
    <w:pPr>
      <w:keepNext/>
      <w:spacing w:beforeLines="100"/>
      <w:outlineLvl w:val="1"/>
    </w:pPr>
    <w:rPr>
      <w:rFonts w:ascii="Arial" w:eastAsia="MS Gothic" w:hAnsi="Arial"/>
      <w:sz w:val="28"/>
      <w:u w:val="single"/>
    </w:rPr>
  </w:style>
  <w:style w:type="paragraph" w:styleId="Heading3">
    <w:name w:val="heading 3"/>
    <w:basedOn w:val="Normal"/>
    <w:next w:val="Normal"/>
    <w:link w:val="Heading3Char"/>
    <w:autoRedefine/>
    <w:qFormat/>
    <w:rsid w:val="00894CF4"/>
    <w:pPr>
      <w:keepNext/>
      <w:spacing w:beforeLines="100"/>
      <w:outlineLvl w:val="2"/>
    </w:pPr>
    <w:rPr>
      <w:rFonts w:ascii="Arial" w:eastAsia="MS Gothic" w:hAnsi="Arial"/>
      <w:sz w:val="28"/>
      <w:u w:val="single"/>
    </w:rPr>
  </w:style>
  <w:style w:type="paragraph" w:styleId="Heading4">
    <w:name w:val="heading 4"/>
    <w:basedOn w:val="Normal"/>
    <w:next w:val="Normal"/>
    <w:qFormat/>
    <w:rsid w:val="00DF2014"/>
    <w:pPr>
      <w:keepNext/>
      <w:outlineLvl w:val="3"/>
    </w:pPr>
    <w:rPr>
      <w:b/>
      <w:bCs/>
    </w:rPr>
  </w:style>
  <w:style w:type="paragraph" w:styleId="Heading5">
    <w:name w:val="heading 5"/>
    <w:basedOn w:val="Normal"/>
    <w:next w:val="Normal"/>
    <w:qFormat/>
    <w:rsid w:val="00DF2014"/>
    <w:pPr>
      <w:keepNext/>
      <w:outlineLvl w:val="4"/>
    </w:pPr>
    <w:rPr>
      <w:rFonts w:ascii="Arial" w:eastAsia="MS Gothic" w:hAnsi="Arial"/>
    </w:rPr>
  </w:style>
  <w:style w:type="paragraph" w:styleId="Heading6">
    <w:name w:val="heading 6"/>
    <w:basedOn w:val="Normal"/>
    <w:next w:val="Normal"/>
    <w:qFormat/>
    <w:rsid w:val="00DF2014"/>
    <w:pPr>
      <w:keepNext/>
      <w:outlineLvl w:val="5"/>
    </w:pPr>
    <w:rPr>
      <w:b/>
      <w:bCs/>
    </w:rPr>
  </w:style>
  <w:style w:type="paragraph" w:styleId="Heading7">
    <w:name w:val="heading 7"/>
    <w:basedOn w:val="Normal"/>
    <w:next w:val="Normal"/>
    <w:qFormat/>
    <w:rsid w:val="00DF2014"/>
    <w:pPr>
      <w:keepNext/>
      <w:outlineLvl w:val="6"/>
    </w:pPr>
  </w:style>
  <w:style w:type="paragraph" w:styleId="Heading8">
    <w:name w:val="heading 8"/>
    <w:basedOn w:val="Normal"/>
    <w:next w:val="Normal"/>
    <w:qFormat/>
    <w:rsid w:val="00DF2014"/>
    <w:pPr>
      <w:keepNext/>
      <w:outlineLvl w:val="7"/>
    </w:pPr>
  </w:style>
  <w:style w:type="paragraph" w:styleId="Heading9">
    <w:name w:val="heading 9"/>
    <w:basedOn w:val="Normal"/>
    <w:next w:val="Normal"/>
    <w:qFormat/>
    <w:rsid w:val="00DF2014"/>
    <w:pPr>
      <w:keepNex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8mm">
    <w:name w:val="スタイル 左 :  14.8 mm"/>
    <w:basedOn w:val="Normal"/>
    <w:rsid w:val="00E21E2B"/>
    <w:pPr>
      <w:ind w:left="840"/>
    </w:pPr>
    <w:rPr>
      <w:rFonts w:cs="MS Mincho"/>
      <w:szCs w:val="20"/>
    </w:rPr>
  </w:style>
  <w:style w:type="numbering" w:customStyle="1" w:styleId="a0">
    <w:name w:val="スタイル 箇条書き"/>
    <w:basedOn w:val="NoList"/>
    <w:rsid w:val="00813405"/>
    <w:pPr>
      <w:numPr>
        <w:numId w:val="1"/>
      </w:numPr>
    </w:pPr>
  </w:style>
  <w:style w:type="table" w:styleId="TableProfessional">
    <w:name w:val="Table Professional"/>
    <w:basedOn w:val="TableNormal"/>
    <w:rsid w:val="004A0B26"/>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
    <w:name w:val="Table Grid"/>
    <w:basedOn w:val="TableNormal"/>
    <w:rsid w:val="006E0A6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975846"/>
    <w:pPr>
      <w:tabs>
        <w:tab w:val="left" w:pos="420"/>
        <w:tab w:val="right" w:leader="dot" w:pos="8494"/>
      </w:tabs>
    </w:pPr>
  </w:style>
  <w:style w:type="paragraph" w:styleId="TOC2">
    <w:name w:val="toc 2"/>
    <w:basedOn w:val="Normal"/>
    <w:next w:val="Normal"/>
    <w:autoRedefine/>
    <w:uiPriority w:val="39"/>
    <w:rsid w:val="00016ADB"/>
    <w:pPr>
      <w:ind w:leftChars="100" w:left="210"/>
    </w:pPr>
  </w:style>
  <w:style w:type="character" w:styleId="Hyperlink">
    <w:name w:val="Hyperlink"/>
    <w:basedOn w:val="DefaultParagraphFont"/>
    <w:uiPriority w:val="99"/>
    <w:rsid w:val="00016ADB"/>
    <w:rPr>
      <w:color w:val="0000FF"/>
      <w:u w:val="single"/>
    </w:rPr>
  </w:style>
  <w:style w:type="numbering" w:customStyle="1" w:styleId="10">
    <w:name w:val="スタイル 箇条書き1"/>
    <w:basedOn w:val="NoList"/>
    <w:rsid w:val="005E3B4F"/>
    <w:pPr>
      <w:numPr>
        <w:numId w:val="2"/>
      </w:numPr>
    </w:pPr>
  </w:style>
  <w:style w:type="numbering" w:customStyle="1" w:styleId="Century">
    <w:name w:val="スタイル スタイル 箇条書き + アウトライン番号 Century"/>
    <w:basedOn w:val="NoList"/>
    <w:rsid w:val="002E5342"/>
    <w:pPr>
      <w:numPr>
        <w:numId w:val="3"/>
      </w:numPr>
    </w:pPr>
  </w:style>
  <w:style w:type="numbering" w:customStyle="1" w:styleId="Century0">
    <w:name w:val="スタイル スタイル 箇条書き + アウトライン番号 (英数字) Century (日) ＭＳ 明朝"/>
    <w:basedOn w:val="NoList"/>
    <w:rsid w:val="002E5342"/>
    <w:pPr>
      <w:numPr>
        <w:numId w:val="4"/>
      </w:numPr>
    </w:pPr>
  </w:style>
  <w:style w:type="character" w:styleId="FollowedHyperlink">
    <w:name w:val="FollowedHyperlink"/>
    <w:basedOn w:val="DefaultParagraphFont"/>
    <w:rsid w:val="00331797"/>
    <w:rPr>
      <w:color w:val="800080"/>
      <w:u w:val="single"/>
    </w:rPr>
  </w:style>
  <w:style w:type="paragraph" w:styleId="Header">
    <w:name w:val="header"/>
    <w:basedOn w:val="Normal"/>
    <w:rsid w:val="00F375CF"/>
    <w:pPr>
      <w:tabs>
        <w:tab w:val="center" w:pos="4252"/>
        <w:tab w:val="right" w:pos="8504"/>
      </w:tabs>
      <w:snapToGrid w:val="0"/>
    </w:pPr>
  </w:style>
  <w:style w:type="paragraph" w:styleId="Footer">
    <w:name w:val="footer"/>
    <w:basedOn w:val="Normal"/>
    <w:rsid w:val="00F375CF"/>
    <w:pPr>
      <w:tabs>
        <w:tab w:val="center" w:pos="4252"/>
        <w:tab w:val="right" w:pos="8504"/>
      </w:tabs>
      <w:snapToGrid w:val="0"/>
    </w:pPr>
  </w:style>
  <w:style w:type="character" w:styleId="PageNumber">
    <w:name w:val="page number"/>
    <w:basedOn w:val="DefaultParagraphFont"/>
    <w:rsid w:val="00F375CF"/>
  </w:style>
  <w:style w:type="numbering" w:customStyle="1" w:styleId="1">
    <w:name w:val="スタイル スタイル 箇条書き1 + アウトライン番号"/>
    <w:basedOn w:val="NoList"/>
    <w:rsid w:val="00926056"/>
    <w:pPr>
      <w:numPr>
        <w:numId w:val="5"/>
      </w:numPr>
    </w:pPr>
  </w:style>
  <w:style w:type="numbering" w:customStyle="1" w:styleId="a">
    <w:name w:val="スタイル 段落番号"/>
    <w:basedOn w:val="NoList"/>
    <w:rsid w:val="0005214D"/>
    <w:pPr>
      <w:numPr>
        <w:numId w:val="6"/>
      </w:numPr>
    </w:pPr>
  </w:style>
  <w:style w:type="paragraph" w:styleId="TOC3">
    <w:name w:val="toc 3"/>
    <w:basedOn w:val="Normal"/>
    <w:next w:val="Normal"/>
    <w:autoRedefine/>
    <w:uiPriority w:val="39"/>
    <w:rsid w:val="00A15FEB"/>
    <w:pPr>
      <w:ind w:leftChars="200" w:left="420"/>
    </w:pPr>
  </w:style>
  <w:style w:type="paragraph" w:customStyle="1" w:styleId="2Century">
    <w:name w:val="スタイル 見出し 2 + (英数字) Century (日) ＭＳ 明朝"/>
    <w:basedOn w:val="Heading2"/>
    <w:link w:val="2Century0"/>
    <w:autoRedefine/>
    <w:rsid w:val="00CF0EFC"/>
    <w:pPr>
      <w:spacing w:before="360"/>
    </w:pPr>
    <w:rPr>
      <w:rFonts w:ascii="Century" w:eastAsia="MS Mincho" w:hAnsi="Century"/>
    </w:rPr>
  </w:style>
  <w:style w:type="character" w:customStyle="1" w:styleId="Heading2Char">
    <w:name w:val="Heading 2 Char"/>
    <w:basedOn w:val="DefaultParagraphFont"/>
    <w:link w:val="Heading2"/>
    <w:rsid w:val="00894CF4"/>
    <w:rPr>
      <w:rFonts w:ascii="Arial" w:eastAsia="MS Gothic" w:hAnsi="Arial"/>
      <w:kern w:val="2"/>
      <w:sz w:val="28"/>
      <w:szCs w:val="24"/>
      <w:u w:val="single"/>
      <w:lang w:val="en-US" w:eastAsia="ja-JP" w:bidi="ar-SA"/>
    </w:rPr>
  </w:style>
  <w:style w:type="character" w:customStyle="1" w:styleId="2Century0">
    <w:name w:val="スタイル 見出し 2 + (英数字) Century (日) ＭＳ 明朝 (文字)"/>
    <w:basedOn w:val="Heading2Char"/>
    <w:link w:val="2Century"/>
    <w:rsid w:val="00CF0EFC"/>
    <w:rPr>
      <w:rFonts w:ascii="Arial" w:eastAsia="MS Gothic" w:hAnsi="Arial"/>
      <w:kern w:val="2"/>
      <w:sz w:val="28"/>
      <w:szCs w:val="24"/>
      <w:u w:val="single"/>
      <w:lang w:val="en-US" w:eastAsia="ja-JP" w:bidi="ar-SA"/>
    </w:rPr>
  </w:style>
  <w:style w:type="paragraph" w:styleId="ListParagraph">
    <w:name w:val="List Paragraph"/>
    <w:basedOn w:val="Normal"/>
    <w:uiPriority w:val="34"/>
    <w:qFormat/>
    <w:rsid w:val="00586125"/>
    <w:pPr>
      <w:ind w:leftChars="400" w:left="840"/>
    </w:pPr>
    <w:rPr>
      <w:sz w:val="21"/>
    </w:rPr>
  </w:style>
  <w:style w:type="paragraph" w:styleId="BalloonText">
    <w:name w:val="Balloon Text"/>
    <w:basedOn w:val="Normal"/>
    <w:link w:val="BalloonTextChar"/>
    <w:rsid w:val="00F17206"/>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rsid w:val="00F17206"/>
    <w:rPr>
      <w:rFonts w:asciiTheme="majorHAnsi" w:eastAsiaTheme="majorEastAsia" w:hAnsiTheme="majorHAnsi" w:cstheme="majorBidi"/>
      <w:kern w:val="2"/>
      <w:sz w:val="18"/>
      <w:szCs w:val="18"/>
    </w:rPr>
  </w:style>
  <w:style w:type="paragraph" w:styleId="DocumentMap">
    <w:name w:val="Document Map"/>
    <w:basedOn w:val="Normal"/>
    <w:link w:val="DocumentMapChar"/>
    <w:rsid w:val="00E52EDD"/>
    <w:rPr>
      <w:rFonts w:ascii="MS UI Gothic" w:eastAsia="MS UI Gothic"/>
      <w:sz w:val="18"/>
      <w:szCs w:val="18"/>
    </w:rPr>
  </w:style>
  <w:style w:type="character" w:customStyle="1" w:styleId="DocumentMapChar">
    <w:name w:val="Document Map Char"/>
    <w:basedOn w:val="DefaultParagraphFont"/>
    <w:link w:val="DocumentMap"/>
    <w:rsid w:val="00E52EDD"/>
    <w:rPr>
      <w:rFonts w:ascii="MS UI Gothic" w:eastAsia="MS UI Gothic"/>
      <w:kern w:val="2"/>
      <w:sz w:val="18"/>
      <w:szCs w:val="18"/>
    </w:rPr>
  </w:style>
  <w:style w:type="character" w:customStyle="1" w:styleId="Heading1Char">
    <w:name w:val="Heading 1 Char"/>
    <w:basedOn w:val="DefaultParagraphFont"/>
    <w:link w:val="Heading1"/>
    <w:rsid w:val="003D46AB"/>
    <w:rPr>
      <w:rFonts w:ascii="Arial" w:eastAsia="MS Gothic" w:hAnsi="Arial"/>
      <w:kern w:val="2"/>
      <w:sz w:val="32"/>
      <w:szCs w:val="24"/>
      <w:u w:val="single"/>
    </w:rPr>
  </w:style>
  <w:style w:type="character" w:customStyle="1" w:styleId="Heading3Char">
    <w:name w:val="Heading 3 Char"/>
    <w:basedOn w:val="DefaultParagraphFont"/>
    <w:link w:val="Heading3"/>
    <w:rsid w:val="00015E4E"/>
    <w:rPr>
      <w:rFonts w:ascii="Arial" w:eastAsia="MS Gothic" w:hAnsi="Arial"/>
      <w:kern w:val="2"/>
      <w:sz w:val="28"/>
      <w:szCs w:val="24"/>
      <w:u w:val="single"/>
    </w:rPr>
  </w:style>
  <w:style w:type="paragraph" w:styleId="ListBullet">
    <w:name w:val="List Bullet"/>
    <w:basedOn w:val="Normal"/>
    <w:rsid w:val="005A7125"/>
    <w:pPr>
      <w:numPr>
        <w:numId w:val="38"/>
      </w:numPr>
    </w:pPr>
    <w:rPr>
      <w:sz w:val="21"/>
    </w:rPr>
  </w:style>
  <w:style w:type="paragraph" w:styleId="BodyText">
    <w:name w:val="Body Text"/>
    <w:basedOn w:val="Normal"/>
    <w:link w:val="BodyTextChar"/>
    <w:rsid w:val="00676102"/>
    <w:rPr>
      <w:sz w:val="21"/>
    </w:rPr>
  </w:style>
  <w:style w:type="character" w:customStyle="1" w:styleId="BodyTextChar">
    <w:name w:val="Body Text Char"/>
    <w:basedOn w:val="DefaultParagraphFont"/>
    <w:link w:val="BodyText"/>
    <w:rsid w:val="00676102"/>
    <w:rPr>
      <w:kern w:val="2"/>
      <w:sz w:val="21"/>
      <w:szCs w:val="24"/>
    </w:rPr>
  </w:style>
  <w:style w:type="character" w:customStyle="1" w:styleId="shorttext">
    <w:name w:val="short_text"/>
    <w:basedOn w:val="DefaultParagraphFont"/>
    <w:rsid w:val="00597629"/>
  </w:style>
  <w:style w:type="paragraph" w:styleId="BodyTextIndent">
    <w:name w:val="Body Text Indent"/>
    <w:basedOn w:val="Normal"/>
    <w:link w:val="BodyTextIndentChar"/>
    <w:rsid w:val="0019126C"/>
    <w:pPr>
      <w:ind w:leftChars="400" w:left="851"/>
    </w:pPr>
  </w:style>
  <w:style w:type="character" w:customStyle="1" w:styleId="BodyTextIndentChar">
    <w:name w:val="Body Text Indent Char"/>
    <w:basedOn w:val="DefaultParagraphFont"/>
    <w:link w:val="BodyTextIndent"/>
    <w:rsid w:val="0019126C"/>
    <w:rPr>
      <w:kern w:val="2"/>
      <w:sz w:val="24"/>
      <w:szCs w:val="24"/>
    </w:rPr>
  </w:style>
  <w:style w:type="paragraph" w:styleId="BodyTextFirstIndent2">
    <w:name w:val="Body Text First Indent 2"/>
    <w:basedOn w:val="BodyTextIndent"/>
    <w:link w:val="BodyTextFirstIndent2Char"/>
    <w:rsid w:val="0019126C"/>
    <w:pPr>
      <w:ind w:firstLineChars="100" w:firstLine="210"/>
      <w:jc w:val="both"/>
    </w:pPr>
    <w:rPr>
      <w:sz w:val="21"/>
    </w:rPr>
  </w:style>
  <w:style w:type="character" w:customStyle="1" w:styleId="BodyTextFirstIndent2Char">
    <w:name w:val="Body Text First Indent 2 Char"/>
    <w:basedOn w:val="BodyTextIndentChar"/>
    <w:link w:val="BodyTextFirstIndent2"/>
    <w:rsid w:val="0019126C"/>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747035">
      <w:bodyDiv w:val="1"/>
      <w:marLeft w:val="0"/>
      <w:marRight w:val="0"/>
      <w:marTop w:val="0"/>
      <w:marBottom w:val="0"/>
      <w:divBdr>
        <w:top w:val="none" w:sz="0" w:space="0" w:color="auto"/>
        <w:left w:val="none" w:sz="0" w:space="0" w:color="auto"/>
        <w:bottom w:val="none" w:sz="0" w:space="0" w:color="auto"/>
        <w:right w:val="none" w:sz="0" w:space="0" w:color="auto"/>
      </w:divBdr>
    </w:div>
    <w:div w:id="197401901">
      <w:bodyDiv w:val="1"/>
      <w:marLeft w:val="0"/>
      <w:marRight w:val="0"/>
      <w:marTop w:val="0"/>
      <w:marBottom w:val="0"/>
      <w:divBdr>
        <w:top w:val="none" w:sz="0" w:space="0" w:color="auto"/>
        <w:left w:val="none" w:sz="0" w:space="0" w:color="auto"/>
        <w:bottom w:val="none" w:sz="0" w:space="0" w:color="auto"/>
        <w:right w:val="none" w:sz="0" w:space="0" w:color="auto"/>
      </w:divBdr>
    </w:div>
    <w:div w:id="19557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77t0XpnNT7OYzZ0U01rR0VRMlk/view?usp=sharing"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795E67-94EC-42FF-A6C7-49EEC52EB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8</Pages>
  <Words>2418</Words>
  <Characters>13301</Characters>
  <Application>Microsoft Office Word</Application>
  <DocSecurity>0</DocSecurity>
  <Lines>110</Lines>
  <Paragraphs>31</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SMBSync Description</vt:lpstr>
      <vt:lpstr>SMBSync Description</vt:lpstr>
    </vt:vector>
  </TitlesOfParts>
  <Company/>
  <LinksUpToDate>false</LinksUpToDate>
  <CharactersWithSpaces>15688</CharactersWithSpaces>
  <SharedDoc>false</SharedDoc>
  <HLinks>
    <vt:vector size="402" baseType="variant">
      <vt:variant>
        <vt:i4>262192</vt:i4>
      </vt:variant>
      <vt:variant>
        <vt:i4>321</vt:i4>
      </vt:variant>
      <vt:variant>
        <vt:i4>0</vt:i4>
      </vt:variant>
      <vt:variant>
        <vt:i4>5</vt:i4>
      </vt:variant>
      <vt:variant>
        <vt:lpwstr/>
      </vt:variant>
      <vt:variant>
        <vt:lpwstr>_top</vt:lpwstr>
      </vt:variant>
      <vt:variant>
        <vt:i4>2883709</vt:i4>
      </vt:variant>
      <vt:variant>
        <vt:i4>318</vt:i4>
      </vt:variant>
      <vt:variant>
        <vt:i4>0</vt:i4>
      </vt:variant>
      <vt:variant>
        <vt:i4>5</vt:i4>
      </vt:variant>
      <vt:variant>
        <vt:lpwstr>http://jcifs.samba.org/</vt:lpwstr>
      </vt:variant>
      <vt:variant>
        <vt:lpwstr/>
      </vt:variant>
      <vt:variant>
        <vt:i4>262192</vt:i4>
      </vt:variant>
      <vt:variant>
        <vt:i4>315</vt:i4>
      </vt:variant>
      <vt:variant>
        <vt:i4>0</vt:i4>
      </vt:variant>
      <vt:variant>
        <vt:i4>5</vt:i4>
      </vt:variant>
      <vt:variant>
        <vt:lpwstr/>
      </vt:variant>
      <vt:variant>
        <vt:lpwstr>_top</vt:lpwstr>
      </vt:variant>
      <vt:variant>
        <vt:i4>262192</vt:i4>
      </vt:variant>
      <vt:variant>
        <vt:i4>312</vt:i4>
      </vt:variant>
      <vt:variant>
        <vt:i4>0</vt:i4>
      </vt:variant>
      <vt:variant>
        <vt:i4>5</vt:i4>
      </vt:variant>
      <vt:variant>
        <vt:lpwstr/>
      </vt:variant>
      <vt:variant>
        <vt:lpwstr>_top</vt:lpwstr>
      </vt:variant>
      <vt:variant>
        <vt:i4>262192</vt:i4>
      </vt:variant>
      <vt:variant>
        <vt:i4>309</vt:i4>
      </vt:variant>
      <vt:variant>
        <vt:i4>0</vt:i4>
      </vt:variant>
      <vt:variant>
        <vt:i4>5</vt:i4>
      </vt:variant>
      <vt:variant>
        <vt:lpwstr/>
      </vt:variant>
      <vt:variant>
        <vt:lpwstr>_top</vt:lpwstr>
      </vt:variant>
      <vt:variant>
        <vt:i4>262192</vt:i4>
      </vt:variant>
      <vt:variant>
        <vt:i4>306</vt:i4>
      </vt:variant>
      <vt:variant>
        <vt:i4>0</vt:i4>
      </vt:variant>
      <vt:variant>
        <vt:i4>5</vt:i4>
      </vt:variant>
      <vt:variant>
        <vt:lpwstr/>
      </vt:variant>
      <vt:variant>
        <vt:lpwstr>_top</vt:lpwstr>
      </vt:variant>
      <vt:variant>
        <vt:i4>262192</vt:i4>
      </vt:variant>
      <vt:variant>
        <vt:i4>303</vt:i4>
      </vt:variant>
      <vt:variant>
        <vt:i4>0</vt:i4>
      </vt:variant>
      <vt:variant>
        <vt:i4>5</vt:i4>
      </vt:variant>
      <vt:variant>
        <vt:lpwstr/>
      </vt:variant>
      <vt:variant>
        <vt:lpwstr>_top</vt:lpwstr>
      </vt:variant>
      <vt:variant>
        <vt:i4>262192</vt:i4>
      </vt:variant>
      <vt:variant>
        <vt:i4>300</vt:i4>
      </vt:variant>
      <vt:variant>
        <vt:i4>0</vt:i4>
      </vt:variant>
      <vt:variant>
        <vt:i4>5</vt:i4>
      </vt:variant>
      <vt:variant>
        <vt:lpwstr/>
      </vt:variant>
      <vt:variant>
        <vt:lpwstr>_top</vt:lpwstr>
      </vt:variant>
      <vt:variant>
        <vt:i4>262192</vt:i4>
      </vt:variant>
      <vt:variant>
        <vt:i4>297</vt:i4>
      </vt:variant>
      <vt:variant>
        <vt:i4>0</vt:i4>
      </vt:variant>
      <vt:variant>
        <vt:i4>5</vt:i4>
      </vt:variant>
      <vt:variant>
        <vt:lpwstr/>
      </vt:variant>
      <vt:variant>
        <vt:lpwstr>_top</vt:lpwstr>
      </vt:variant>
      <vt:variant>
        <vt:i4>262192</vt:i4>
      </vt:variant>
      <vt:variant>
        <vt:i4>294</vt:i4>
      </vt:variant>
      <vt:variant>
        <vt:i4>0</vt:i4>
      </vt:variant>
      <vt:variant>
        <vt:i4>5</vt:i4>
      </vt:variant>
      <vt:variant>
        <vt:lpwstr/>
      </vt:variant>
      <vt:variant>
        <vt:lpwstr>_top</vt:lpwstr>
      </vt:variant>
      <vt:variant>
        <vt:i4>262192</vt:i4>
      </vt:variant>
      <vt:variant>
        <vt:i4>291</vt:i4>
      </vt:variant>
      <vt:variant>
        <vt:i4>0</vt:i4>
      </vt:variant>
      <vt:variant>
        <vt:i4>5</vt:i4>
      </vt:variant>
      <vt:variant>
        <vt:lpwstr/>
      </vt:variant>
      <vt:variant>
        <vt:lpwstr>_top</vt:lpwstr>
      </vt: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1654235278</vt:i4>
      </vt:variant>
      <vt:variant>
        <vt:i4>270</vt:i4>
      </vt:variant>
      <vt:variant>
        <vt:i4>0</vt:i4>
      </vt:variant>
      <vt:variant>
        <vt:i4>5</vt:i4>
      </vt:variant>
      <vt:variant>
        <vt:lpwstr/>
      </vt:variant>
      <vt:variant>
        <vt:lpwstr>_2.6_ディレクトリー選択フィルター</vt:lpwstr>
      </vt:variant>
      <vt:variant>
        <vt:i4>-1597218074</vt:i4>
      </vt:variant>
      <vt:variant>
        <vt:i4>267</vt:i4>
      </vt:variant>
      <vt:variant>
        <vt:i4>0</vt:i4>
      </vt:variant>
      <vt:variant>
        <vt:i4>5</vt:i4>
      </vt:variant>
      <vt:variant>
        <vt:lpwstr/>
      </vt:variant>
      <vt:variant>
        <vt:lpwstr>_2.5_ファイル選択フィルター</vt:lpwstr>
      </vt:variant>
      <vt:variant>
        <vt:i4>888891167</vt:i4>
      </vt:variant>
      <vt:variant>
        <vt:i4>264</vt:i4>
      </vt:variant>
      <vt:variant>
        <vt:i4>0</vt:i4>
      </vt:variant>
      <vt:variant>
        <vt:i4>5</vt:i4>
      </vt:variant>
      <vt:variant>
        <vt:lpwstr/>
      </vt:variant>
      <vt:variant>
        <vt:lpwstr>_2.4.4_同期情報</vt:lpwstr>
      </vt:variant>
      <vt:variant>
        <vt:i4>1654235278</vt:i4>
      </vt:variant>
      <vt:variant>
        <vt:i4>261</vt:i4>
      </vt:variant>
      <vt:variant>
        <vt:i4>0</vt:i4>
      </vt:variant>
      <vt:variant>
        <vt:i4>5</vt:i4>
      </vt:variant>
      <vt:variant>
        <vt:lpwstr/>
      </vt:variant>
      <vt:variant>
        <vt:lpwstr>_2.6_ディレクトリー選択フィルター</vt:lpwstr>
      </vt:variant>
      <vt:variant>
        <vt:i4>-1597218074</vt:i4>
      </vt:variant>
      <vt:variant>
        <vt:i4>258</vt:i4>
      </vt:variant>
      <vt:variant>
        <vt:i4>0</vt:i4>
      </vt:variant>
      <vt:variant>
        <vt:i4>5</vt:i4>
      </vt:variant>
      <vt:variant>
        <vt:lpwstr/>
      </vt:variant>
      <vt:variant>
        <vt:lpwstr>_2.5_ファイル選択フィルター</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262192</vt:i4>
      </vt:variant>
      <vt:variant>
        <vt:i4>246</vt:i4>
      </vt:variant>
      <vt:variant>
        <vt:i4>0</vt:i4>
      </vt:variant>
      <vt:variant>
        <vt:i4>5</vt:i4>
      </vt:variant>
      <vt:variant>
        <vt:lpwstr/>
      </vt:variant>
      <vt:variant>
        <vt:lpwstr>_top</vt:lpwstr>
      </vt:variant>
      <vt:variant>
        <vt:i4>262192</vt:i4>
      </vt:variant>
      <vt:variant>
        <vt:i4>243</vt:i4>
      </vt:variant>
      <vt:variant>
        <vt:i4>0</vt:i4>
      </vt:variant>
      <vt:variant>
        <vt:i4>5</vt:i4>
      </vt:variant>
      <vt:variant>
        <vt:lpwstr/>
      </vt:variant>
      <vt:variant>
        <vt:lpwstr>_top</vt:lpwstr>
      </vt:variant>
      <vt:variant>
        <vt:i4>1114170</vt:i4>
      </vt:variant>
      <vt:variant>
        <vt:i4>236</vt:i4>
      </vt:variant>
      <vt:variant>
        <vt:i4>0</vt:i4>
      </vt:variant>
      <vt:variant>
        <vt:i4>5</vt:i4>
      </vt:variant>
      <vt:variant>
        <vt:lpwstr/>
      </vt:variant>
      <vt:variant>
        <vt:lpwstr>_Toc386199663</vt:lpwstr>
      </vt:variant>
      <vt:variant>
        <vt:i4>1114170</vt:i4>
      </vt:variant>
      <vt:variant>
        <vt:i4>230</vt:i4>
      </vt:variant>
      <vt:variant>
        <vt:i4>0</vt:i4>
      </vt:variant>
      <vt:variant>
        <vt:i4>5</vt:i4>
      </vt:variant>
      <vt:variant>
        <vt:lpwstr/>
      </vt:variant>
      <vt:variant>
        <vt:lpwstr>_Toc386199662</vt:lpwstr>
      </vt:variant>
      <vt:variant>
        <vt:i4>1114170</vt:i4>
      </vt:variant>
      <vt:variant>
        <vt:i4>224</vt:i4>
      </vt:variant>
      <vt:variant>
        <vt:i4>0</vt:i4>
      </vt:variant>
      <vt:variant>
        <vt:i4>5</vt:i4>
      </vt:variant>
      <vt:variant>
        <vt:lpwstr/>
      </vt:variant>
      <vt:variant>
        <vt:lpwstr>_Toc386199661</vt:lpwstr>
      </vt:variant>
      <vt:variant>
        <vt:i4>1114170</vt:i4>
      </vt:variant>
      <vt:variant>
        <vt:i4>218</vt:i4>
      </vt:variant>
      <vt:variant>
        <vt:i4>0</vt:i4>
      </vt:variant>
      <vt:variant>
        <vt:i4>5</vt:i4>
      </vt:variant>
      <vt:variant>
        <vt:lpwstr/>
      </vt:variant>
      <vt:variant>
        <vt:lpwstr>_Toc386199660</vt:lpwstr>
      </vt:variant>
      <vt:variant>
        <vt:i4>1179706</vt:i4>
      </vt:variant>
      <vt:variant>
        <vt:i4>212</vt:i4>
      </vt:variant>
      <vt:variant>
        <vt:i4>0</vt:i4>
      </vt:variant>
      <vt:variant>
        <vt:i4>5</vt:i4>
      </vt:variant>
      <vt:variant>
        <vt:lpwstr/>
      </vt:variant>
      <vt:variant>
        <vt:lpwstr>_Toc386199659</vt:lpwstr>
      </vt:variant>
      <vt:variant>
        <vt:i4>1179706</vt:i4>
      </vt:variant>
      <vt:variant>
        <vt:i4>206</vt:i4>
      </vt:variant>
      <vt:variant>
        <vt:i4>0</vt:i4>
      </vt:variant>
      <vt:variant>
        <vt:i4>5</vt:i4>
      </vt:variant>
      <vt:variant>
        <vt:lpwstr/>
      </vt:variant>
      <vt:variant>
        <vt:lpwstr>_Toc386199658</vt:lpwstr>
      </vt:variant>
      <vt:variant>
        <vt:i4>1179706</vt:i4>
      </vt:variant>
      <vt:variant>
        <vt:i4>200</vt:i4>
      </vt:variant>
      <vt:variant>
        <vt:i4>0</vt:i4>
      </vt:variant>
      <vt:variant>
        <vt:i4>5</vt:i4>
      </vt:variant>
      <vt:variant>
        <vt:lpwstr/>
      </vt:variant>
      <vt:variant>
        <vt:lpwstr>_Toc386199657</vt:lpwstr>
      </vt:variant>
      <vt:variant>
        <vt:i4>1179706</vt:i4>
      </vt:variant>
      <vt:variant>
        <vt:i4>194</vt:i4>
      </vt:variant>
      <vt:variant>
        <vt:i4>0</vt:i4>
      </vt:variant>
      <vt:variant>
        <vt:i4>5</vt:i4>
      </vt:variant>
      <vt:variant>
        <vt:lpwstr/>
      </vt:variant>
      <vt:variant>
        <vt:lpwstr>_Toc386199656</vt:lpwstr>
      </vt:variant>
      <vt:variant>
        <vt:i4>1179706</vt:i4>
      </vt:variant>
      <vt:variant>
        <vt:i4>188</vt:i4>
      </vt:variant>
      <vt:variant>
        <vt:i4>0</vt:i4>
      </vt:variant>
      <vt:variant>
        <vt:i4>5</vt:i4>
      </vt:variant>
      <vt:variant>
        <vt:lpwstr/>
      </vt:variant>
      <vt:variant>
        <vt:lpwstr>_Toc386199655</vt:lpwstr>
      </vt:variant>
      <vt:variant>
        <vt:i4>1179706</vt:i4>
      </vt:variant>
      <vt:variant>
        <vt:i4>182</vt:i4>
      </vt:variant>
      <vt:variant>
        <vt:i4>0</vt:i4>
      </vt:variant>
      <vt:variant>
        <vt:i4>5</vt:i4>
      </vt:variant>
      <vt:variant>
        <vt:lpwstr/>
      </vt:variant>
      <vt:variant>
        <vt:lpwstr>_Toc386199654</vt:lpwstr>
      </vt:variant>
      <vt:variant>
        <vt:i4>1179706</vt:i4>
      </vt:variant>
      <vt:variant>
        <vt:i4>176</vt:i4>
      </vt:variant>
      <vt:variant>
        <vt:i4>0</vt:i4>
      </vt:variant>
      <vt:variant>
        <vt:i4>5</vt:i4>
      </vt:variant>
      <vt:variant>
        <vt:lpwstr/>
      </vt:variant>
      <vt:variant>
        <vt:lpwstr>_Toc386199653</vt:lpwstr>
      </vt:variant>
      <vt:variant>
        <vt:i4>1179706</vt:i4>
      </vt:variant>
      <vt:variant>
        <vt:i4>170</vt:i4>
      </vt:variant>
      <vt:variant>
        <vt:i4>0</vt:i4>
      </vt:variant>
      <vt:variant>
        <vt:i4>5</vt:i4>
      </vt:variant>
      <vt:variant>
        <vt:lpwstr/>
      </vt:variant>
      <vt:variant>
        <vt:lpwstr>_Toc386199652</vt:lpwstr>
      </vt:variant>
      <vt:variant>
        <vt:i4>1179706</vt:i4>
      </vt:variant>
      <vt:variant>
        <vt:i4>164</vt:i4>
      </vt:variant>
      <vt:variant>
        <vt:i4>0</vt:i4>
      </vt:variant>
      <vt:variant>
        <vt:i4>5</vt:i4>
      </vt:variant>
      <vt:variant>
        <vt:lpwstr/>
      </vt:variant>
      <vt:variant>
        <vt:lpwstr>_Toc386199651</vt:lpwstr>
      </vt:variant>
      <vt:variant>
        <vt:i4>1179706</vt:i4>
      </vt:variant>
      <vt:variant>
        <vt:i4>158</vt:i4>
      </vt:variant>
      <vt:variant>
        <vt:i4>0</vt:i4>
      </vt:variant>
      <vt:variant>
        <vt:i4>5</vt:i4>
      </vt:variant>
      <vt:variant>
        <vt:lpwstr/>
      </vt:variant>
      <vt:variant>
        <vt:lpwstr>_Toc386199650</vt:lpwstr>
      </vt:variant>
      <vt:variant>
        <vt:i4>1245242</vt:i4>
      </vt:variant>
      <vt:variant>
        <vt:i4>152</vt:i4>
      </vt:variant>
      <vt:variant>
        <vt:i4>0</vt:i4>
      </vt:variant>
      <vt:variant>
        <vt:i4>5</vt:i4>
      </vt:variant>
      <vt:variant>
        <vt:lpwstr/>
      </vt:variant>
      <vt:variant>
        <vt:lpwstr>_Toc386199649</vt:lpwstr>
      </vt:variant>
      <vt:variant>
        <vt:i4>1245242</vt:i4>
      </vt:variant>
      <vt:variant>
        <vt:i4>146</vt:i4>
      </vt:variant>
      <vt:variant>
        <vt:i4>0</vt:i4>
      </vt:variant>
      <vt:variant>
        <vt:i4>5</vt:i4>
      </vt:variant>
      <vt:variant>
        <vt:lpwstr/>
      </vt:variant>
      <vt:variant>
        <vt:lpwstr>_Toc386199648</vt:lpwstr>
      </vt:variant>
      <vt:variant>
        <vt:i4>1245242</vt:i4>
      </vt:variant>
      <vt:variant>
        <vt:i4>140</vt:i4>
      </vt:variant>
      <vt:variant>
        <vt:i4>0</vt:i4>
      </vt:variant>
      <vt:variant>
        <vt:i4>5</vt:i4>
      </vt:variant>
      <vt:variant>
        <vt:lpwstr/>
      </vt:variant>
      <vt:variant>
        <vt:lpwstr>_Toc386199647</vt:lpwstr>
      </vt:variant>
      <vt:variant>
        <vt:i4>1245242</vt:i4>
      </vt:variant>
      <vt:variant>
        <vt:i4>134</vt:i4>
      </vt:variant>
      <vt:variant>
        <vt:i4>0</vt:i4>
      </vt:variant>
      <vt:variant>
        <vt:i4>5</vt:i4>
      </vt:variant>
      <vt:variant>
        <vt:lpwstr/>
      </vt:variant>
      <vt:variant>
        <vt:lpwstr>_Toc386199646</vt:lpwstr>
      </vt:variant>
      <vt:variant>
        <vt:i4>1245242</vt:i4>
      </vt:variant>
      <vt:variant>
        <vt:i4>128</vt:i4>
      </vt:variant>
      <vt:variant>
        <vt:i4>0</vt:i4>
      </vt:variant>
      <vt:variant>
        <vt:i4>5</vt:i4>
      </vt:variant>
      <vt:variant>
        <vt:lpwstr/>
      </vt:variant>
      <vt:variant>
        <vt:lpwstr>_Toc386199645</vt:lpwstr>
      </vt:variant>
      <vt:variant>
        <vt:i4>1245242</vt:i4>
      </vt:variant>
      <vt:variant>
        <vt:i4>122</vt:i4>
      </vt:variant>
      <vt:variant>
        <vt:i4>0</vt:i4>
      </vt:variant>
      <vt:variant>
        <vt:i4>5</vt:i4>
      </vt:variant>
      <vt:variant>
        <vt:lpwstr/>
      </vt:variant>
      <vt:variant>
        <vt:lpwstr>_Toc386199644</vt:lpwstr>
      </vt:variant>
      <vt:variant>
        <vt:i4>1245242</vt:i4>
      </vt:variant>
      <vt:variant>
        <vt:i4>116</vt:i4>
      </vt:variant>
      <vt:variant>
        <vt:i4>0</vt:i4>
      </vt:variant>
      <vt:variant>
        <vt:i4>5</vt:i4>
      </vt:variant>
      <vt:variant>
        <vt:lpwstr/>
      </vt:variant>
      <vt:variant>
        <vt:lpwstr>_Toc386199643</vt:lpwstr>
      </vt:variant>
      <vt:variant>
        <vt:i4>1245242</vt:i4>
      </vt:variant>
      <vt:variant>
        <vt:i4>110</vt:i4>
      </vt:variant>
      <vt:variant>
        <vt:i4>0</vt:i4>
      </vt:variant>
      <vt:variant>
        <vt:i4>5</vt:i4>
      </vt:variant>
      <vt:variant>
        <vt:lpwstr/>
      </vt:variant>
      <vt:variant>
        <vt:lpwstr>_Toc386199642</vt:lpwstr>
      </vt:variant>
      <vt:variant>
        <vt:i4>1245242</vt:i4>
      </vt:variant>
      <vt:variant>
        <vt:i4>104</vt:i4>
      </vt:variant>
      <vt:variant>
        <vt:i4>0</vt:i4>
      </vt:variant>
      <vt:variant>
        <vt:i4>5</vt:i4>
      </vt:variant>
      <vt:variant>
        <vt:lpwstr/>
      </vt:variant>
      <vt:variant>
        <vt:lpwstr>_Toc386199641</vt:lpwstr>
      </vt:variant>
      <vt:variant>
        <vt:i4>1245242</vt:i4>
      </vt:variant>
      <vt:variant>
        <vt:i4>98</vt:i4>
      </vt:variant>
      <vt:variant>
        <vt:i4>0</vt:i4>
      </vt:variant>
      <vt:variant>
        <vt:i4>5</vt:i4>
      </vt:variant>
      <vt:variant>
        <vt:lpwstr/>
      </vt:variant>
      <vt:variant>
        <vt:lpwstr>_Toc386199640</vt:lpwstr>
      </vt:variant>
      <vt:variant>
        <vt:i4>1310778</vt:i4>
      </vt:variant>
      <vt:variant>
        <vt:i4>92</vt:i4>
      </vt:variant>
      <vt:variant>
        <vt:i4>0</vt:i4>
      </vt:variant>
      <vt:variant>
        <vt:i4>5</vt:i4>
      </vt:variant>
      <vt:variant>
        <vt:lpwstr/>
      </vt:variant>
      <vt:variant>
        <vt:lpwstr>_Toc386199639</vt:lpwstr>
      </vt:variant>
      <vt:variant>
        <vt:i4>1310778</vt:i4>
      </vt:variant>
      <vt:variant>
        <vt:i4>86</vt:i4>
      </vt:variant>
      <vt:variant>
        <vt:i4>0</vt:i4>
      </vt:variant>
      <vt:variant>
        <vt:i4>5</vt:i4>
      </vt:variant>
      <vt:variant>
        <vt:lpwstr/>
      </vt:variant>
      <vt:variant>
        <vt:lpwstr>_Toc386199638</vt:lpwstr>
      </vt:variant>
      <vt:variant>
        <vt:i4>1310778</vt:i4>
      </vt:variant>
      <vt:variant>
        <vt:i4>80</vt:i4>
      </vt:variant>
      <vt:variant>
        <vt:i4>0</vt:i4>
      </vt:variant>
      <vt:variant>
        <vt:i4>5</vt:i4>
      </vt:variant>
      <vt:variant>
        <vt:lpwstr/>
      </vt:variant>
      <vt:variant>
        <vt:lpwstr>_Toc386199637</vt:lpwstr>
      </vt:variant>
      <vt:variant>
        <vt:i4>1310778</vt:i4>
      </vt:variant>
      <vt:variant>
        <vt:i4>74</vt:i4>
      </vt:variant>
      <vt:variant>
        <vt:i4>0</vt:i4>
      </vt:variant>
      <vt:variant>
        <vt:i4>5</vt:i4>
      </vt:variant>
      <vt:variant>
        <vt:lpwstr/>
      </vt:variant>
      <vt:variant>
        <vt:lpwstr>_Toc386199636</vt:lpwstr>
      </vt:variant>
      <vt:variant>
        <vt:i4>1310778</vt:i4>
      </vt:variant>
      <vt:variant>
        <vt:i4>68</vt:i4>
      </vt:variant>
      <vt:variant>
        <vt:i4>0</vt:i4>
      </vt:variant>
      <vt:variant>
        <vt:i4>5</vt:i4>
      </vt:variant>
      <vt:variant>
        <vt:lpwstr/>
      </vt:variant>
      <vt:variant>
        <vt:lpwstr>_Toc386199635</vt:lpwstr>
      </vt:variant>
      <vt:variant>
        <vt:i4>1310778</vt:i4>
      </vt:variant>
      <vt:variant>
        <vt:i4>62</vt:i4>
      </vt:variant>
      <vt:variant>
        <vt:i4>0</vt:i4>
      </vt:variant>
      <vt:variant>
        <vt:i4>5</vt:i4>
      </vt:variant>
      <vt:variant>
        <vt:lpwstr/>
      </vt:variant>
      <vt:variant>
        <vt:lpwstr>_Toc386199634</vt:lpwstr>
      </vt:variant>
      <vt:variant>
        <vt:i4>1310778</vt:i4>
      </vt:variant>
      <vt:variant>
        <vt:i4>56</vt:i4>
      </vt:variant>
      <vt:variant>
        <vt:i4>0</vt:i4>
      </vt:variant>
      <vt:variant>
        <vt:i4>5</vt:i4>
      </vt:variant>
      <vt:variant>
        <vt:lpwstr/>
      </vt:variant>
      <vt:variant>
        <vt:lpwstr>_Toc386199633</vt:lpwstr>
      </vt:variant>
      <vt:variant>
        <vt:i4>1310778</vt:i4>
      </vt:variant>
      <vt:variant>
        <vt:i4>50</vt:i4>
      </vt:variant>
      <vt:variant>
        <vt:i4>0</vt:i4>
      </vt:variant>
      <vt:variant>
        <vt:i4>5</vt:i4>
      </vt:variant>
      <vt:variant>
        <vt:lpwstr/>
      </vt:variant>
      <vt:variant>
        <vt:lpwstr>_Toc386199632</vt:lpwstr>
      </vt:variant>
      <vt:variant>
        <vt:i4>1310778</vt:i4>
      </vt:variant>
      <vt:variant>
        <vt:i4>44</vt:i4>
      </vt:variant>
      <vt:variant>
        <vt:i4>0</vt:i4>
      </vt:variant>
      <vt:variant>
        <vt:i4>5</vt:i4>
      </vt:variant>
      <vt:variant>
        <vt:lpwstr/>
      </vt:variant>
      <vt:variant>
        <vt:lpwstr>_Toc386199631</vt:lpwstr>
      </vt:variant>
      <vt:variant>
        <vt:i4>1310778</vt:i4>
      </vt:variant>
      <vt:variant>
        <vt:i4>38</vt:i4>
      </vt:variant>
      <vt:variant>
        <vt:i4>0</vt:i4>
      </vt:variant>
      <vt:variant>
        <vt:i4>5</vt:i4>
      </vt:variant>
      <vt:variant>
        <vt:lpwstr/>
      </vt:variant>
      <vt:variant>
        <vt:lpwstr>_Toc386199630</vt:lpwstr>
      </vt:variant>
      <vt:variant>
        <vt:i4>1376314</vt:i4>
      </vt:variant>
      <vt:variant>
        <vt:i4>32</vt:i4>
      </vt:variant>
      <vt:variant>
        <vt:i4>0</vt:i4>
      </vt:variant>
      <vt:variant>
        <vt:i4>5</vt:i4>
      </vt:variant>
      <vt:variant>
        <vt:lpwstr/>
      </vt:variant>
      <vt:variant>
        <vt:lpwstr>_Toc386199629</vt:lpwstr>
      </vt:variant>
      <vt:variant>
        <vt:i4>1376314</vt:i4>
      </vt:variant>
      <vt:variant>
        <vt:i4>26</vt:i4>
      </vt:variant>
      <vt:variant>
        <vt:i4>0</vt:i4>
      </vt:variant>
      <vt:variant>
        <vt:i4>5</vt:i4>
      </vt:variant>
      <vt:variant>
        <vt:lpwstr/>
      </vt:variant>
      <vt:variant>
        <vt:lpwstr>_Toc386199628</vt:lpwstr>
      </vt:variant>
      <vt:variant>
        <vt:i4>1376314</vt:i4>
      </vt:variant>
      <vt:variant>
        <vt:i4>20</vt:i4>
      </vt:variant>
      <vt:variant>
        <vt:i4>0</vt:i4>
      </vt:variant>
      <vt:variant>
        <vt:i4>5</vt:i4>
      </vt:variant>
      <vt:variant>
        <vt:lpwstr/>
      </vt:variant>
      <vt:variant>
        <vt:lpwstr>_Toc386199627</vt:lpwstr>
      </vt:variant>
      <vt:variant>
        <vt:i4>1376314</vt:i4>
      </vt:variant>
      <vt:variant>
        <vt:i4>14</vt:i4>
      </vt:variant>
      <vt:variant>
        <vt:i4>0</vt:i4>
      </vt:variant>
      <vt:variant>
        <vt:i4>5</vt:i4>
      </vt:variant>
      <vt:variant>
        <vt:lpwstr/>
      </vt:variant>
      <vt:variant>
        <vt:lpwstr>_Toc386199626</vt:lpwstr>
      </vt:variant>
      <vt:variant>
        <vt:i4>1376314</vt:i4>
      </vt:variant>
      <vt:variant>
        <vt:i4>8</vt:i4>
      </vt:variant>
      <vt:variant>
        <vt:i4>0</vt:i4>
      </vt:variant>
      <vt:variant>
        <vt:i4>5</vt:i4>
      </vt:variant>
      <vt:variant>
        <vt:lpwstr/>
      </vt:variant>
      <vt:variant>
        <vt:lpwstr>_Toc386199625</vt:lpwstr>
      </vt:variant>
      <vt:variant>
        <vt:i4>1376314</vt:i4>
      </vt:variant>
      <vt:variant>
        <vt:i4>2</vt:i4>
      </vt:variant>
      <vt:variant>
        <vt:i4>0</vt:i4>
      </vt:variant>
      <vt:variant>
        <vt:i4>5</vt:i4>
      </vt:variant>
      <vt:variant>
        <vt:lpwstr/>
      </vt:variant>
      <vt:variant>
        <vt:lpwstr>_Toc386199624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SMBSync Description</dc:title>
  <dc:creator>Test</dc:creator>
  <cp:lastModifiedBy>A. J</cp:lastModifiedBy>
  <cp:revision>90</cp:revision>
  <cp:lastPrinted>2016-05-03T22:26:00Z</cp:lastPrinted>
  <dcterms:created xsi:type="dcterms:W3CDTF">2016-05-17T17:39:00Z</dcterms:created>
  <dcterms:modified xsi:type="dcterms:W3CDTF">2020-07-28T20:50:00Z</dcterms:modified>
</cp:coreProperties>
</file>